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ABE75" w14:textId="77777777" w:rsidR="00063679" w:rsidRPr="0083221C" w:rsidRDefault="00063679" w:rsidP="00063679">
      <w:pPr>
        <w:rPr>
          <w:rFonts w:cstheme="minorHAnsi"/>
        </w:rPr>
      </w:pPr>
      <w:r w:rsidRPr="0083221C">
        <w:rPr>
          <w:rFonts w:cstheme="minorHAnsi"/>
        </w:rPr>
        <w:t>Ghazian Progress Report</w:t>
      </w:r>
    </w:p>
    <w:p w14:paraId="0A398F4F" w14:textId="77777777" w:rsidR="00063679" w:rsidRPr="0083221C" w:rsidRDefault="00063679" w:rsidP="00063679">
      <w:pPr>
        <w:rPr>
          <w:rFonts w:cstheme="minorHAnsi"/>
        </w:rPr>
      </w:pPr>
      <w:r w:rsidRPr="0083221C">
        <w:rPr>
          <w:rFonts w:cstheme="minorHAnsi"/>
        </w:rPr>
        <w:t>York University, Toronto, ON</w:t>
      </w:r>
    </w:p>
    <w:p w14:paraId="5D3B8677" w14:textId="77777777" w:rsidR="00063679" w:rsidRDefault="00063679" w:rsidP="00063679">
      <w:pPr>
        <w:rPr>
          <w:rFonts w:cstheme="minorHAnsi"/>
        </w:rPr>
      </w:pPr>
      <w:r>
        <w:rPr>
          <w:rFonts w:cstheme="minorHAnsi"/>
        </w:rPr>
        <w:t>Spring 2021</w:t>
      </w:r>
    </w:p>
    <w:p w14:paraId="4FA268FC" w14:textId="77777777" w:rsidR="00063679" w:rsidRPr="0083221C" w:rsidRDefault="00063679" w:rsidP="00063679">
      <w:pPr>
        <w:rPr>
          <w:rFonts w:cstheme="minorHAnsi"/>
        </w:rPr>
      </w:pPr>
    </w:p>
    <w:p w14:paraId="24A258A6" w14:textId="77777777" w:rsidR="00063679" w:rsidRPr="0083221C" w:rsidRDefault="00063679" w:rsidP="00063679">
      <w:pPr>
        <w:rPr>
          <w:rFonts w:cstheme="minorHAnsi"/>
          <w:b/>
          <w:bCs/>
        </w:rPr>
      </w:pPr>
    </w:p>
    <w:p w14:paraId="032FAEA0" w14:textId="77777777" w:rsidR="00063679" w:rsidRPr="0083221C" w:rsidRDefault="00063679" w:rsidP="00063679">
      <w:pPr>
        <w:rPr>
          <w:rFonts w:cstheme="minorHAnsi"/>
          <w:b/>
          <w:bCs/>
        </w:rPr>
      </w:pPr>
    </w:p>
    <w:p w14:paraId="574AED31" w14:textId="77777777" w:rsidR="00063679" w:rsidRPr="0083221C" w:rsidRDefault="00063679" w:rsidP="00063679">
      <w:pPr>
        <w:rPr>
          <w:rFonts w:cstheme="minorHAnsi"/>
          <w:b/>
          <w:bCs/>
        </w:rPr>
      </w:pPr>
    </w:p>
    <w:p w14:paraId="707A4C10" w14:textId="77777777" w:rsidR="00063679" w:rsidRPr="0083221C" w:rsidRDefault="00063679" w:rsidP="00063679">
      <w:pPr>
        <w:rPr>
          <w:rFonts w:cstheme="minorHAnsi"/>
          <w:b/>
          <w:bCs/>
        </w:rPr>
      </w:pPr>
    </w:p>
    <w:p w14:paraId="1EC4FBCC" w14:textId="77777777" w:rsidR="00063679" w:rsidRPr="0083221C" w:rsidRDefault="00063679" w:rsidP="00063679">
      <w:pPr>
        <w:rPr>
          <w:rFonts w:cstheme="minorHAnsi"/>
          <w:b/>
          <w:bCs/>
        </w:rPr>
      </w:pPr>
    </w:p>
    <w:p w14:paraId="05FC8FDD" w14:textId="77777777" w:rsidR="00063679" w:rsidRPr="0083221C" w:rsidRDefault="00D8679D" w:rsidP="00063679">
      <w:pPr>
        <w:rPr>
          <w:rFonts w:cstheme="minorHAnsi"/>
        </w:rPr>
      </w:pPr>
      <w:r>
        <w:rPr>
          <w:rFonts w:cstheme="minorHAnsi"/>
          <w:b/>
          <w:bCs/>
          <w:sz w:val="28"/>
          <w:szCs w:val="28"/>
        </w:rPr>
        <w:t xml:space="preserve">The relative importance of shelter on microclimate, plants, and animals in desert communities. </w:t>
      </w:r>
    </w:p>
    <w:p w14:paraId="4527C117" w14:textId="77777777" w:rsidR="00063679" w:rsidRPr="0083221C" w:rsidRDefault="00063679" w:rsidP="00063679">
      <w:pPr>
        <w:rPr>
          <w:rFonts w:cstheme="minorHAnsi"/>
        </w:rPr>
      </w:pPr>
    </w:p>
    <w:p w14:paraId="212764DA" w14:textId="77777777" w:rsidR="00063679" w:rsidRPr="0083221C" w:rsidRDefault="00063679" w:rsidP="00063679">
      <w:pPr>
        <w:rPr>
          <w:rFonts w:cstheme="minorHAnsi"/>
        </w:rPr>
      </w:pPr>
    </w:p>
    <w:p w14:paraId="7F54BC55" w14:textId="77777777" w:rsidR="00063679" w:rsidRPr="0083221C" w:rsidRDefault="00063679" w:rsidP="00063679">
      <w:pPr>
        <w:rPr>
          <w:rFonts w:cstheme="minorHAnsi"/>
        </w:rPr>
      </w:pPr>
    </w:p>
    <w:p w14:paraId="70CA1178" w14:textId="77777777" w:rsidR="00063679" w:rsidRPr="0083221C" w:rsidRDefault="00063679" w:rsidP="00063679">
      <w:pPr>
        <w:rPr>
          <w:rFonts w:cstheme="minorHAnsi"/>
        </w:rPr>
      </w:pPr>
    </w:p>
    <w:p w14:paraId="130D2DE5" w14:textId="77777777" w:rsidR="00063679" w:rsidRPr="0083221C" w:rsidRDefault="00063679" w:rsidP="00063679">
      <w:pPr>
        <w:rPr>
          <w:rFonts w:cstheme="minorHAnsi"/>
        </w:rPr>
      </w:pPr>
    </w:p>
    <w:p w14:paraId="7BA6630F" w14:textId="77777777" w:rsidR="00063679" w:rsidRPr="0083221C" w:rsidRDefault="00063679" w:rsidP="00063679">
      <w:pPr>
        <w:rPr>
          <w:rFonts w:cstheme="minorHAnsi"/>
        </w:rPr>
      </w:pPr>
    </w:p>
    <w:p w14:paraId="3933317B" w14:textId="77777777" w:rsidR="00063679" w:rsidRPr="0083221C" w:rsidRDefault="00063679" w:rsidP="00063679">
      <w:pPr>
        <w:rPr>
          <w:rFonts w:cstheme="minorHAnsi"/>
        </w:rPr>
      </w:pPr>
    </w:p>
    <w:p w14:paraId="7BFE1F69" w14:textId="77777777" w:rsidR="00063679" w:rsidRPr="0083221C" w:rsidRDefault="00063679" w:rsidP="00063679">
      <w:pPr>
        <w:rPr>
          <w:rFonts w:cstheme="minorHAnsi"/>
        </w:rPr>
      </w:pPr>
    </w:p>
    <w:p w14:paraId="5F07F647" w14:textId="77777777" w:rsidR="00063679" w:rsidRPr="0083221C" w:rsidRDefault="00063679" w:rsidP="00063679">
      <w:pPr>
        <w:rPr>
          <w:rFonts w:cstheme="minorHAnsi"/>
        </w:rPr>
      </w:pPr>
    </w:p>
    <w:p w14:paraId="4F7FFACD" w14:textId="77777777" w:rsidR="00063679" w:rsidRPr="0083221C" w:rsidRDefault="00063679" w:rsidP="00063679">
      <w:pPr>
        <w:rPr>
          <w:rFonts w:cstheme="minorHAnsi"/>
        </w:rPr>
      </w:pPr>
    </w:p>
    <w:p w14:paraId="7BC571B8" w14:textId="77777777" w:rsidR="00063679" w:rsidRPr="0083221C" w:rsidRDefault="00063679" w:rsidP="00063679">
      <w:pPr>
        <w:rPr>
          <w:rFonts w:cstheme="minorHAnsi"/>
        </w:rPr>
      </w:pPr>
    </w:p>
    <w:p w14:paraId="60A8AB95" w14:textId="77777777" w:rsidR="00063679" w:rsidRPr="0083221C" w:rsidRDefault="00063679" w:rsidP="00063679">
      <w:pPr>
        <w:rPr>
          <w:rFonts w:cstheme="minorHAnsi"/>
        </w:rPr>
      </w:pPr>
    </w:p>
    <w:p w14:paraId="41CB6A31" w14:textId="77777777" w:rsidR="00063679" w:rsidRPr="0083221C" w:rsidRDefault="00063679" w:rsidP="00063679">
      <w:pPr>
        <w:rPr>
          <w:rFonts w:cstheme="minorHAnsi"/>
          <w:b/>
          <w:bCs/>
        </w:rPr>
      </w:pPr>
      <w:r w:rsidRPr="0083221C">
        <w:rPr>
          <w:rFonts w:cstheme="minorHAnsi"/>
          <w:b/>
          <w:bCs/>
        </w:rPr>
        <w:t>Examination Committee:</w:t>
      </w:r>
    </w:p>
    <w:p w14:paraId="33B5A554" w14:textId="77777777" w:rsidR="00C10CAF" w:rsidRPr="00C10CAF" w:rsidRDefault="00C10CAF" w:rsidP="00C10CAF">
      <w:pPr>
        <w:rPr>
          <w:rFonts w:cstheme="minorHAnsi"/>
          <w:lang w:val="fr-CA"/>
        </w:rPr>
      </w:pPr>
      <w:r w:rsidRPr="00C10CAF">
        <w:rPr>
          <w:rFonts w:cstheme="minorHAnsi"/>
          <w:lang w:val="fr-CA"/>
        </w:rPr>
        <w:t xml:space="preserve">Dr. Christopher </w:t>
      </w:r>
      <w:proofErr w:type="spellStart"/>
      <w:r w:rsidRPr="00C10CAF">
        <w:rPr>
          <w:rFonts w:cstheme="minorHAnsi"/>
          <w:lang w:val="fr-CA"/>
        </w:rPr>
        <w:t>Lortie</w:t>
      </w:r>
      <w:proofErr w:type="spellEnd"/>
    </w:p>
    <w:p w14:paraId="5A9464F3" w14:textId="77777777" w:rsidR="00063679" w:rsidRPr="00C10CAF" w:rsidRDefault="00063679" w:rsidP="00063679">
      <w:pPr>
        <w:rPr>
          <w:rFonts w:cstheme="minorHAnsi"/>
          <w:lang w:val="fr-CA"/>
        </w:rPr>
      </w:pPr>
      <w:r w:rsidRPr="00C10CAF">
        <w:rPr>
          <w:rFonts w:cstheme="minorHAnsi"/>
          <w:lang w:val="fr-CA"/>
        </w:rPr>
        <w:t>Dr. Suzanne MacDonald</w:t>
      </w:r>
    </w:p>
    <w:p w14:paraId="09F1AB87" w14:textId="77777777" w:rsidR="00063679" w:rsidRPr="00C10CAF" w:rsidRDefault="00063679" w:rsidP="00063679">
      <w:pPr>
        <w:rPr>
          <w:rFonts w:cstheme="minorHAnsi"/>
          <w:lang w:val="fr-CA"/>
        </w:rPr>
      </w:pPr>
      <w:r w:rsidRPr="00C10CAF">
        <w:rPr>
          <w:rFonts w:cstheme="minorHAnsi"/>
          <w:lang w:val="fr-CA"/>
        </w:rPr>
        <w:t xml:space="preserve">Dr. Laura McKinnon </w:t>
      </w:r>
    </w:p>
    <w:p w14:paraId="174E0714" w14:textId="77777777" w:rsidR="00D7575B" w:rsidRPr="00C10CAF" w:rsidRDefault="00D7575B">
      <w:pPr>
        <w:rPr>
          <w:lang w:val="fr-CA"/>
        </w:rPr>
      </w:pPr>
    </w:p>
    <w:p w14:paraId="2772441D" w14:textId="77777777" w:rsidR="00063679" w:rsidRPr="00C10CAF" w:rsidRDefault="00063679">
      <w:pPr>
        <w:rPr>
          <w:lang w:val="fr-CA"/>
        </w:rPr>
      </w:pPr>
    </w:p>
    <w:p w14:paraId="65ABC8B3" w14:textId="77777777" w:rsidR="00063679" w:rsidRPr="009152E9" w:rsidRDefault="00063679" w:rsidP="00063679">
      <w:pPr>
        <w:rPr>
          <w:rFonts w:cstheme="minorHAnsi"/>
          <w:sz w:val="24"/>
          <w:szCs w:val="24"/>
        </w:rPr>
      </w:pPr>
      <w:r w:rsidRPr="009152E9">
        <w:rPr>
          <w:rFonts w:cstheme="minorHAnsi"/>
          <w:sz w:val="24"/>
          <w:szCs w:val="24"/>
        </w:rPr>
        <w:lastRenderedPageBreak/>
        <w:t>Table 1. Ph.D. Research chapters and timeline.</w:t>
      </w:r>
    </w:p>
    <w:tbl>
      <w:tblPr>
        <w:tblStyle w:val="Grilledutableau"/>
        <w:tblW w:w="0" w:type="auto"/>
        <w:tblLook w:val="04A0" w:firstRow="1" w:lastRow="0" w:firstColumn="1" w:lastColumn="0" w:noHBand="0" w:noVBand="1"/>
      </w:tblPr>
      <w:tblGrid>
        <w:gridCol w:w="1838"/>
        <w:gridCol w:w="2552"/>
        <w:gridCol w:w="2835"/>
        <w:gridCol w:w="2125"/>
      </w:tblGrid>
      <w:tr w:rsidR="00D8679D" w:rsidRPr="009152E9" w14:paraId="31BF3CEE" w14:textId="77777777" w:rsidTr="00D8679D">
        <w:tc>
          <w:tcPr>
            <w:tcW w:w="1838" w:type="dxa"/>
          </w:tcPr>
          <w:p w14:paraId="0A3F75C3" w14:textId="77777777" w:rsidR="00D8679D" w:rsidRPr="009152E9" w:rsidRDefault="00D8679D" w:rsidP="00762B6A">
            <w:pPr>
              <w:jc w:val="center"/>
              <w:rPr>
                <w:rFonts w:cstheme="minorHAnsi"/>
                <w:b/>
                <w:bCs/>
                <w:sz w:val="24"/>
                <w:szCs w:val="24"/>
              </w:rPr>
            </w:pPr>
            <w:r w:rsidRPr="009152E9">
              <w:rPr>
                <w:rFonts w:cstheme="minorHAnsi"/>
                <w:b/>
                <w:bCs/>
                <w:sz w:val="24"/>
                <w:szCs w:val="24"/>
              </w:rPr>
              <w:t>Chapter</w:t>
            </w:r>
          </w:p>
        </w:tc>
        <w:tc>
          <w:tcPr>
            <w:tcW w:w="2552" w:type="dxa"/>
          </w:tcPr>
          <w:p w14:paraId="3F95818C" w14:textId="77777777" w:rsidR="00D8679D" w:rsidRPr="009152E9" w:rsidRDefault="00D8679D" w:rsidP="00762B6A">
            <w:pPr>
              <w:jc w:val="center"/>
              <w:rPr>
                <w:rFonts w:cstheme="minorHAnsi"/>
                <w:b/>
                <w:bCs/>
                <w:sz w:val="24"/>
                <w:szCs w:val="24"/>
              </w:rPr>
            </w:pPr>
            <w:r w:rsidRPr="009152E9">
              <w:rPr>
                <w:rFonts w:cstheme="minorHAnsi"/>
                <w:b/>
                <w:bCs/>
                <w:sz w:val="24"/>
                <w:szCs w:val="24"/>
              </w:rPr>
              <w:t>Title</w:t>
            </w:r>
          </w:p>
        </w:tc>
        <w:tc>
          <w:tcPr>
            <w:tcW w:w="2835" w:type="dxa"/>
          </w:tcPr>
          <w:p w14:paraId="6597AB2D" w14:textId="77777777" w:rsidR="00D8679D" w:rsidRPr="009152E9" w:rsidRDefault="00D8679D" w:rsidP="00762B6A">
            <w:pPr>
              <w:jc w:val="center"/>
              <w:rPr>
                <w:rFonts w:cstheme="minorHAnsi"/>
                <w:b/>
                <w:bCs/>
                <w:sz w:val="24"/>
                <w:szCs w:val="24"/>
              </w:rPr>
            </w:pPr>
            <w:r w:rsidRPr="009152E9">
              <w:rPr>
                <w:rFonts w:cstheme="minorHAnsi"/>
                <w:b/>
                <w:bCs/>
                <w:sz w:val="24"/>
                <w:szCs w:val="24"/>
              </w:rPr>
              <w:t>Timeline</w:t>
            </w:r>
          </w:p>
        </w:tc>
        <w:tc>
          <w:tcPr>
            <w:tcW w:w="2125" w:type="dxa"/>
          </w:tcPr>
          <w:p w14:paraId="068EDCF4" w14:textId="77777777" w:rsidR="00D8679D" w:rsidRPr="009152E9" w:rsidRDefault="00D8679D" w:rsidP="00762B6A">
            <w:pPr>
              <w:jc w:val="center"/>
              <w:rPr>
                <w:rFonts w:cstheme="minorHAnsi"/>
                <w:b/>
                <w:bCs/>
                <w:sz w:val="24"/>
                <w:szCs w:val="24"/>
              </w:rPr>
            </w:pPr>
            <w:r>
              <w:rPr>
                <w:rFonts w:cstheme="minorHAnsi"/>
                <w:b/>
                <w:bCs/>
                <w:sz w:val="24"/>
                <w:szCs w:val="24"/>
              </w:rPr>
              <w:t>Theory</w:t>
            </w:r>
          </w:p>
        </w:tc>
      </w:tr>
      <w:tr w:rsidR="00D8679D" w:rsidRPr="009152E9" w14:paraId="4B80975F" w14:textId="77777777" w:rsidTr="00D8679D">
        <w:tc>
          <w:tcPr>
            <w:tcW w:w="1838" w:type="dxa"/>
          </w:tcPr>
          <w:p w14:paraId="10914A75" w14:textId="77777777" w:rsidR="00D8679D" w:rsidRPr="009152E9" w:rsidRDefault="00D8679D" w:rsidP="00762B6A">
            <w:pPr>
              <w:jc w:val="center"/>
              <w:rPr>
                <w:rFonts w:cstheme="minorHAnsi"/>
                <w:b/>
                <w:bCs/>
                <w:sz w:val="24"/>
                <w:szCs w:val="24"/>
              </w:rPr>
            </w:pPr>
            <w:r w:rsidRPr="009152E9">
              <w:rPr>
                <w:rFonts w:cstheme="minorHAnsi"/>
                <w:b/>
                <w:bCs/>
                <w:sz w:val="24"/>
                <w:szCs w:val="24"/>
              </w:rPr>
              <w:t>1</w:t>
            </w:r>
          </w:p>
        </w:tc>
        <w:tc>
          <w:tcPr>
            <w:tcW w:w="2552" w:type="dxa"/>
          </w:tcPr>
          <w:p w14:paraId="30E235BC" w14:textId="77777777" w:rsidR="00D8679D" w:rsidRPr="009152E9" w:rsidRDefault="00D8679D" w:rsidP="007B2B63">
            <w:pPr>
              <w:rPr>
                <w:rFonts w:cstheme="minorHAnsi"/>
                <w:b/>
                <w:bCs/>
                <w:sz w:val="24"/>
                <w:szCs w:val="24"/>
              </w:rPr>
            </w:pPr>
            <w:r w:rsidRPr="009152E9">
              <w:rPr>
                <w:rFonts w:cstheme="minorHAnsi"/>
                <w:b/>
                <w:bCs/>
                <w:sz w:val="24"/>
                <w:szCs w:val="24"/>
              </w:rPr>
              <w:t>Finding the sweet spot in camera trapping: a review of camera trap papers to test for reported sampling effort in population estimates.</w:t>
            </w:r>
          </w:p>
          <w:p w14:paraId="71342EDB" w14:textId="77777777" w:rsidR="00D8679D" w:rsidRPr="009152E9" w:rsidRDefault="00D8679D" w:rsidP="00762B6A">
            <w:pPr>
              <w:rPr>
                <w:rFonts w:cstheme="minorHAnsi"/>
                <w:b/>
                <w:bCs/>
                <w:sz w:val="24"/>
                <w:szCs w:val="24"/>
              </w:rPr>
            </w:pPr>
          </w:p>
        </w:tc>
        <w:tc>
          <w:tcPr>
            <w:tcW w:w="2835" w:type="dxa"/>
          </w:tcPr>
          <w:p w14:paraId="79F68549" w14:textId="77777777" w:rsidR="00D8679D" w:rsidRPr="009152E9" w:rsidRDefault="00BF389A" w:rsidP="00063679">
            <w:pPr>
              <w:pStyle w:val="Paragraphedeliste"/>
              <w:numPr>
                <w:ilvl w:val="0"/>
                <w:numId w:val="1"/>
              </w:numPr>
              <w:rPr>
                <w:rFonts w:cstheme="minorHAnsi"/>
                <w:sz w:val="24"/>
                <w:szCs w:val="24"/>
              </w:rPr>
            </w:pPr>
            <w:r>
              <w:rPr>
                <w:rFonts w:cstheme="minorHAnsi"/>
                <w:sz w:val="24"/>
                <w:szCs w:val="24"/>
              </w:rPr>
              <w:t>First draft of manuscript is attached.</w:t>
            </w:r>
          </w:p>
          <w:p w14:paraId="016439EF" w14:textId="77777777" w:rsidR="00D8679D" w:rsidRPr="009152E9" w:rsidRDefault="00D8679D" w:rsidP="00063679">
            <w:pPr>
              <w:pStyle w:val="Paragraphedeliste"/>
              <w:numPr>
                <w:ilvl w:val="0"/>
                <w:numId w:val="1"/>
              </w:numPr>
              <w:rPr>
                <w:rFonts w:cstheme="minorHAnsi"/>
                <w:sz w:val="24"/>
                <w:szCs w:val="24"/>
              </w:rPr>
            </w:pPr>
            <w:r w:rsidRPr="009152E9">
              <w:rPr>
                <w:rFonts w:cstheme="minorHAnsi"/>
                <w:sz w:val="24"/>
                <w:szCs w:val="24"/>
              </w:rPr>
              <w:t>Going to submit it to the journal of Methods in Ecology and Evolution as a mini-review paper.</w:t>
            </w:r>
          </w:p>
        </w:tc>
        <w:tc>
          <w:tcPr>
            <w:tcW w:w="2125" w:type="dxa"/>
          </w:tcPr>
          <w:p w14:paraId="7D0F3566" w14:textId="77777777" w:rsidR="00D8679D" w:rsidRPr="009152E9" w:rsidRDefault="00D8679D" w:rsidP="00063679">
            <w:pPr>
              <w:pStyle w:val="Paragraphedeliste"/>
              <w:numPr>
                <w:ilvl w:val="0"/>
                <w:numId w:val="1"/>
              </w:numPr>
              <w:rPr>
                <w:rFonts w:cstheme="minorHAnsi"/>
                <w:sz w:val="24"/>
                <w:szCs w:val="24"/>
              </w:rPr>
            </w:pPr>
            <w:r>
              <w:rPr>
                <w:rFonts w:cstheme="minorHAnsi"/>
                <w:sz w:val="24"/>
                <w:szCs w:val="24"/>
              </w:rPr>
              <w:t>Sampling theory</w:t>
            </w:r>
            <w:r w:rsidR="00C10CAF">
              <w:rPr>
                <w:rFonts w:cstheme="minorHAnsi"/>
                <w:sz w:val="24"/>
                <w:szCs w:val="24"/>
              </w:rPr>
              <w:t>.</w:t>
            </w:r>
          </w:p>
        </w:tc>
      </w:tr>
      <w:tr w:rsidR="00D8679D" w:rsidRPr="009152E9" w14:paraId="18B3C351" w14:textId="77777777" w:rsidTr="00D8679D">
        <w:tc>
          <w:tcPr>
            <w:tcW w:w="1838" w:type="dxa"/>
          </w:tcPr>
          <w:p w14:paraId="1F3BEC8F" w14:textId="77777777" w:rsidR="00D8679D" w:rsidRPr="009152E9" w:rsidRDefault="00D8679D" w:rsidP="00762B6A">
            <w:pPr>
              <w:jc w:val="center"/>
              <w:rPr>
                <w:rFonts w:cstheme="minorHAnsi"/>
                <w:b/>
                <w:bCs/>
                <w:sz w:val="24"/>
                <w:szCs w:val="24"/>
              </w:rPr>
            </w:pPr>
            <w:r w:rsidRPr="009152E9">
              <w:rPr>
                <w:rFonts w:cstheme="minorHAnsi"/>
                <w:b/>
                <w:bCs/>
                <w:sz w:val="24"/>
                <w:szCs w:val="24"/>
              </w:rPr>
              <w:t>2</w:t>
            </w:r>
          </w:p>
        </w:tc>
        <w:tc>
          <w:tcPr>
            <w:tcW w:w="2552" w:type="dxa"/>
          </w:tcPr>
          <w:p w14:paraId="58EEE3A5" w14:textId="77777777" w:rsidR="00D8679D" w:rsidRPr="009152E9" w:rsidRDefault="007B2B63" w:rsidP="00063679">
            <w:pPr>
              <w:rPr>
                <w:rFonts w:cstheme="minorHAnsi"/>
                <w:b/>
                <w:bCs/>
                <w:sz w:val="24"/>
                <w:szCs w:val="24"/>
              </w:rPr>
            </w:pPr>
            <w:r>
              <w:rPr>
                <w:b/>
                <w:bCs/>
                <w:sz w:val="24"/>
                <w:szCs w:val="24"/>
              </w:rPr>
              <w:t>Quantifying the exten</w:t>
            </w:r>
            <w:ins w:id="0" w:author="Laura McKinnon" w:date="2021-05-05T10:23:00Z">
              <w:r w:rsidR="00762B6A">
                <w:rPr>
                  <w:b/>
                  <w:bCs/>
                  <w:sz w:val="24"/>
                  <w:szCs w:val="24"/>
                </w:rPr>
                <w:t>t</w:t>
              </w:r>
            </w:ins>
            <w:del w:id="1" w:author="Laura McKinnon" w:date="2021-05-05T10:23:00Z">
              <w:r w:rsidDel="00762B6A">
                <w:rPr>
                  <w:b/>
                  <w:bCs/>
                  <w:sz w:val="24"/>
                  <w:szCs w:val="24"/>
                </w:rPr>
                <w:delText>d</w:delText>
              </w:r>
            </w:del>
            <w:r>
              <w:rPr>
                <w:b/>
                <w:bCs/>
                <w:sz w:val="24"/>
                <w:szCs w:val="24"/>
              </w:rPr>
              <w:t xml:space="preserve"> of microclimatic </w:t>
            </w:r>
            <w:commentRangeStart w:id="2"/>
            <w:r>
              <w:rPr>
                <w:b/>
                <w:bCs/>
                <w:sz w:val="24"/>
                <w:szCs w:val="24"/>
              </w:rPr>
              <w:t xml:space="preserve">amelioration </w:t>
            </w:r>
            <w:commentRangeEnd w:id="2"/>
            <w:r w:rsidR="00F21F42">
              <w:rPr>
                <w:rStyle w:val="Marquedecommentaire"/>
              </w:rPr>
              <w:commentReference w:id="2"/>
            </w:r>
            <w:r>
              <w:rPr>
                <w:b/>
                <w:bCs/>
                <w:sz w:val="24"/>
                <w:szCs w:val="24"/>
              </w:rPr>
              <w:t xml:space="preserve">of natural fabrics and estimating effects on native and exotic seedlings. </w:t>
            </w:r>
          </w:p>
        </w:tc>
        <w:tc>
          <w:tcPr>
            <w:tcW w:w="2835" w:type="dxa"/>
          </w:tcPr>
          <w:p w14:paraId="5FA00589" w14:textId="77777777" w:rsidR="00D8679D" w:rsidRPr="009152E9" w:rsidRDefault="00D8679D" w:rsidP="00063679">
            <w:pPr>
              <w:pStyle w:val="Paragraphedeliste"/>
              <w:numPr>
                <w:ilvl w:val="0"/>
                <w:numId w:val="2"/>
              </w:numPr>
              <w:rPr>
                <w:rFonts w:cstheme="minorHAnsi"/>
                <w:sz w:val="24"/>
                <w:szCs w:val="24"/>
              </w:rPr>
            </w:pPr>
            <w:r w:rsidRPr="009152E9">
              <w:rPr>
                <w:rFonts w:cstheme="minorHAnsi"/>
                <w:sz w:val="24"/>
                <w:szCs w:val="24"/>
              </w:rPr>
              <w:t xml:space="preserve">Trials are currently being conducted in the lab. </w:t>
            </w:r>
          </w:p>
          <w:p w14:paraId="19013562" w14:textId="77777777" w:rsidR="00D8679D" w:rsidRPr="009152E9" w:rsidRDefault="00D8679D" w:rsidP="00063679">
            <w:pPr>
              <w:pStyle w:val="Paragraphedeliste"/>
              <w:numPr>
                <w:ilvl w:val="0"/>
                <w:numId w:val="2"/>
              </w:numPr>
              <w:rPr>
                <w:rFonts w:cstheme="minorHAnsi"/>
                <w:sz w:val="24"/>
                <w:szCs w:val="24"/>
              </w:rPr>
            </w:pPr>
            <w:r w:rsidRPr="009152E9">
              <w:rPr>
                <w:rFonts w:cstheme="minorHAnsi"/>
                <w:sz w:val="24"/>
                <w:szCs w:val="24"/>
              </w:rPr>
              <w:t xml:space="preserve">Preliminary data are collected. </w:t>
            </w:r>
          </w:p>
        </w:tc>
        <w:tc>
          <w:tcPr>
            <w:tcW w:w="2125" w:type="dxa"/>
          </w:tcPr>
          <w:p w14:paraId="5E69B78F" w14:textId="77777777" w:rsidR="00D8679D" w:rsidRPr="009152E9" w:rsidRDefault="00D8679D" w:rsidP="007B2B63">
            <w:pPr>
              <w:pStyle w:val="Paragraphedeliste"/>
              <w:numPr>
                <w:ilvl w:val="0"/>
                <w:numId w:val="2"/>
              </w:numPr>
              <w:rPr>
                <w:rFonts w:cstheme="minorHAnsi"/>
                <w:sz w:val="24"/>
                <w:szCs w:val="24"/>
              </w:rPr>
            </w:pPr>
            <w:r>
              <w:rPr>
                <w:rFonts w:cstheme="minorHAnsi"/>
                <w:sz w:val="24"/>
                <w:szCs w:val="24"/>
              </w:rPr>
              <w:t>Microclimatic amelioration and shrub canopy mimic</w:t>
            </w:r>
            <w:r w:rsidR="00C10CAF">
              <w:rPr>
                <w:rFonts w:cstheme="minorHAnsi"/>
                <w:sz w:val="24"/>
                <w:szCs w:val="24"/>
              </w:rPr>
              <w:t>.</w:t>
            </w:r>
          </w:p>
        </w:tc>
      </w:tr>
      <w:tr w:rsidR="00D8679D" w:rsidRPr="009152E9" w14:paraId="2C286F21" w14:textId="77777777" w:rsidTr="00D8679D">
        <w:tc>
          <w:tcPr>
            <w:tcW w:w="1838" w:type="dxa"/>
          </w:tcPr>
          <w:p w14:paraId="4358B026" w14:textId="77777777" w:rsidR="00D8679D" w:rsidRPr="009152E9" w:rsidRDefault="00D8679D" w:rsidP="00762B6A">
            <w:pPr>
              <w:jc w:val="center"/>
              <w:rPr>
                <w:rFonts w:cstheme="minorHAnsi"/>
                <w:b/>
                <w:bCs/>
                <w:sz w:val="24"/>
                <w:szCs w:val="24"/>
              </w:rPr>
            </w:pPr>
            <w:r w:rsidRPr="009152E9">
              <w:rPr>
                <w:rFonts w:cstheme="minorHAnsi"/>
                <w:b/>
                <w:bCs/>
                <w:sz w:val="24"/>
                <w:szCs w:val="24"/>
              </w:rPr>
              <w:t>3</w:t>
            </w:r>
          </w:p>
        </w:tc>
        <w:tc>
          <w:tcPr>
            <w:tcW w:w="2552" w:type="dxa"/>
          </w:tcPr>
          <w:p w14:paraId="3C6A84B6" w14:textId="77777777" w:rsidR="00D8679D" w:rsidRPr="009152E9" w:rsidRDefault="00C10CAF" w:rsidP="00762B6A">
            <w:pPr>
              <w:rPr>
                <w:rFonts w:cstheme="minorHAnsi"/>
                <w:b/>
                <w:bCs/>
                <w:sz w:val="24"/>
                <w:szCs w:val="24"/>
              </w:rPr>
            </w:pPr>
            <w:r>
              <w:rPr>
                <w:b/>
                <w:bCs/>
                <w:sz w:val="24"/>
                <w:szCs w:val="24"/>
              </w:rPr>
              <w:t>The impact of artificial shelter</w:t>
            </w:r>
            <w:ins w:id="3" w:author="Laura McKinnon" w:date="2021-05-05T10:23:00Z">
              <w:r w:rsidR="00762B6A">
                <w:rPr>
                  <w:b/>
                  <w:bCs/>
                  <w:sz w:val="24"/>
                  <w:szCs w:val="24"/>
                </w:rPr>
                <w:t>s</w:t>
              </w:r>
            </w:ins>
            <w:del w:id="4" w:author="Laura McKinnon" w:date="2021-05-05T10:24:00Z">
              <w:r w:rsidDel="00762B6A">
                <w:rPr>
                  <w:b/>
                  <w:bCs/>
                  <w:sz w:val="24"/>
                  <w:szCs w:val="24"/>
                </w:rPr>
                <w:delText xml:space="preserve"> </w:delText>
              </w:r>
            </w:del>
            <w:del w:id="5" w:author="Laura McKinnon" w:date="2021-05-05T10:23:00Z">
              <w:r w:rsidDel="00762B6A">
                <w:rPr>
                  <w:b/>
                  <w:bCs/>
                  <w:sz w:val="24"/>
                  <w:szCs w:val="24"/>
                </w:rPr>
                <w:delText>deploys</w:delText>
              </w:r>
            </w:del>
            <w:r>
              <w:rPr>
                <w:b/>
                <w:bCs/>
                <w:sz w:val="24"/>
                <w:szCs w:val="24"/>
              </w:rPr>
              <w:t xml:space="preserve"> on microclimate and patterns in animal habitat usage.</w:t>
            </w:r>
          </w:p>
        </w:tc>
        <w:tc>
          <w:tcPr>
            <w:tcW w:w="2835" w:type="dxa"/>
          </w:tcPr>
          <w:p w14:paraId="5D720AF7" w14:textId="77777777" w:rsidR="00D8679D" w:rsidRPr="007C1BE3" w:rsidRDefault="00D8679D" w:rsidP="00063679">
            <w:pPr>
              <w:pStyle w:val="Paragraphedeliste"/>
              <w:numPr>
                <w:ilvl w:val="0"/>
                <w:numId w:val="3"/>
              </w:numPr>
              <w:rPr>
                <w:rFonts w:cstheme="minorHAnsi"/>
                <w:b/>
                <w:bCs/>
                <w:sz w:val="24"/>
                <w:szCs w:val="24"/>
              </w:rPr>
            </w:pPr>
            <w:r w:rsidRPr="009152E9">
              <w:rPr>
                <w:rFonts w:cstheme="minorHAnsi"/>
                <w:sz w:val="24"/>
                <w:szCs w:val="24"/>
              </w:rPr>
              <w:t>Spring-summer 2022 field season.</w:t>
            </w:r>
          </w:p>
          <w:p w14:paraId="7B1B7F31" w14:textId="77777777" w:rsidR="00D8679D" w:rsidRPr="009152E9" w:rsidRDefault="00D8679D" w:rsidP="00BF389A">
            <w:pPr>
              <w:pStyle w:val="Paragraphedeliste"/>
              <w:ind w:left="360"/>
              <w:rPr>
                <w:rFonts w:cstheme="minorHAnsi"/>
                <w:b/>
                <w:bCs/>
                <w:sz w:val="24"/>
                <w:szCs w:val="24"/>
              </w:rPr>
            </w:pPr>
          </w:p>
        </w:tc>
        <w:tc>
          <w:tcPr>
            <w:tcW w:w="2125" w:type="dxa"/>
          </w:tcPr>
          <w:p w14:paraId="68EB765B" w14:textId="77777777" w:rsidR="00D8679D" w:rsidRPr="009152E9" w:rsidRDefault="00C10CAF" w:rsidP="00063679">
            <w:pPr>
              <w:pStyle w:val="Paragraphedeliste"/>
              <w:numPr>
                <w:ilvl w:val="0"/>
                <w:numId w:val="3"/>
              </w:numPr>
              <w:rPr>
                <w:rFonts w:cstheme="minorHAnsi"/>
                <w:sz w:val="24"/>
                <w:szCs w:val="24"/>
              </w:rPr>
            </w:pPr>
            <w:r>
              <w:rPr>
                <w:rFonts w:cstheme="minorHAnsi"/>
                <w:sz w:val="24"/>
                <w:szCs w:val="24"/>
              </w:rPr>
              <w:t>S</w:t>
            </w:r>
            <w:r w:rsidR="00081011">
              <w:rPr>
                <w:rFonts w:cstheme="minorHAnsi"/>
                <w:sz w:val="24"/>
                <w:szCs w:val="24"/>
              </w:rPr>
              <w:t xml:space="preserve">patial heterogeneity and climatic amelioration. </w:t>
            </w:r>
          </w:p>
        </w:tc>
      </w:tr>
      <w:tr w:rsidR="00C10CAF" w:rsidRPr="009152E9" w14:paraId="16FF726A" w14:textId="77777777" w:rsidTr="00D8679D">
        <w:tc>
          <w:tcPr>
            <w:tcW w:w="1838" w:type="dxa"/>
          </w:tcPr>
          <w:p w14:paraId="263C184F" w14:textId="77777777" w:rsidR="00C10CAF" w:rsidRPr="009152E9" w:rsidRDefault="00C10CAF" w:rsidP="00762B6A">
            <w:pPr>
              <w:jc w:val="center"/>
              <w:rPr>
                <w:rFonts w:cstheme="minorHAnsi"/>
                <w:b/>
                <w:bCs/>
                <w:sz w:val="24"/>
                <w:szCs w:val="24"/>
              </w:rPr>
            </w:pPr>
            <w:r>
              <w:rPr>
                <w:rFonts w:cstheme="minorHAnsi"/>
                <w:b/>
                <w:bCs/>
                <w:sz w:val="24"/>
                <w:szCs w:val="24"/>
              </w:rPr>
              <w:t>4</w:t>
            </w:r>
          </w:p>
        </w:tc>
        <w:tc>
          <w:tcPr>
            <w:tcW w:w="2552" w:type="dxa"/>
          </w:tcPr>
          <w:p w14:paraId="6A7D67F0" w14:textId="77777777" w:rsidR="00C10CAF" w:rsidRDefault="00C10CAF" w:rsidP="00C10CAF">
            <w:pPr>
              <w:rPr>
                <w:b/>
                <w:bCs/>
                <w:sz w:val="24"/>
                <w:szCs w:val="24"/>
              </w:rPr>
            </w:pPr>
            <w:r w:rsidRPr="003B5683">
              <w:rPr>
                <w:b/>
                <w:bCs/>
                <w:sz w:val="24"/>
                <w:szCs w:val="24"/>
              </w:rPr>
              <w:t>Effects of shel</w:t>
            </w:r>
            <w:r>
              <w:rPr>
                <w:b/>
                <w:bCs/>
                <w:sz w:val="24"/>
                <w:szCs w:val="24"/>
              </w:rPr>
              <w:t xml:space="preserve">ter on understory plant germination. </w:t>
            </w:r>
          </w:p>
          <w:p w14:paraId="680948D6" w14:textId="77777777" w:rsidR="00C10CAF" w:rsidRPr="009152E9" w:rsidRDefault="00C10CAF" w:rsidP="00762B6A">
            <w:pPr>
              <w:rPr>
                <w:b/>
                <w:bCs/>
                <w:sz w:val="24"/>
                <w:szCs w:val="24"/>
              </w:rPr>
            </w:pPr>
          </w:p>
        </w:tc>
        <w:tc>
          <w:tcPr>
            <w:tcW w:w="2835" w:type="dxa"/>
          </w:tcPr>
          <w:p w14:paraId="473C341A" w14:textId="77777777" w:rsidR="00C10CAF" w:rsidRPr="00BF389A" w:rsidRDefault="00C10CAF" w:rsidP="00BF389A">
            <w:pPr>
              <w:pStyle w:val="Paragraphedeliste"/>
              <w:numPr>
                <w:ilvl w:val="0"/>
                <w:numId w:val="3"/>
              </w:numPr>
              <w:rPr>
                <w:rFonts w:cstheme="minorHAnsi"/>
                <w:b/>
                <w:bCs/>
                <w:sz w:val="24"/>
                <w:szCs w:val="24"/>
              </w:rPr>
            </w:pPr>
            <w:r>
              <w:rPr>
                <w:rFonts w:cstheme="minorHAnsi"/>
                <w:sz w:val="24"/>
                <w:szCs w:val="24"/>
              </w:rPr>
              <w:t>Spring-summer 2023</w:t>
            </w:r>
            <w:r w:rsidR="00BF389A">
              <w:rPr>
                <w:rFonts w:cstheme="minorHAnsi"/>
                <w:sz w:val="24"/>
                <w:szCs w:val="24"/>
              </w:rPr>
              <w:t xml:space="preserve"> field season.</w:t>
            </w:r>
          </w:p>
        </w:tc>
        <w:tc>
          <w:tcPr>
            <w:tcW w:w="2125" w:type="dxa"/>
          </w:tcPr>
          <w:p w14:paraId="6BA794AC" w14:textId="77777777" w:rsidR="00C10CAF" w:rsidRPr="009152E9" w:rsidRDefault="00C10CAF" w:rsidP="00063679">
            <w:pPr>
              <w:pStyle w:val="Paragraphedeliste"/>
              <w:numPr>
                <w:ilvl w:val="0"/>
                <w:numId w:val="3"/>
              </w:numPr>
              <w:rPr>
                <w:rFonts w:cstheme="minorHAnsi"/>
                <w:sz w:val="24"/>
                <w:szCs w:val="24"/>
              </w:rPr>
            </w:pPr>
            <w:r>
              <w:rPr>
                <w:rFonts w:cstheme="minorHAnsi"/>
                <w:sz w:val="24"/>
                <w:szCs w:val="24"/>
              </w:rPr>
              <w:t xml:space="preserve">Facilitation and context-dependence. </w:t>
            </w:r>
          </w:p>
        </w:tc>
      </w:tr>
      <w:tr w:rsidR="00D8679D" w:rsidRPr="009152E9" w14:paraId="1BF0C2EA" w14:textId="77777777" w:rsidTr="00D8679D">
        <w:tc>
          <w:tcPr>
            <w:tcW w:w="1838" w:type="dxa"/>
          </w:tcPr>
          <w:p w14:paraId="60D4FD96" w14:textId="77777777" w:rsidR="00D8679D" w:rsidRDefault="00C10CAF" w:rsidP="00762B6A">
            <w:pPr>
              <w:jc w:val="center"/>
              <w:rPr>
                <w:rFonts w:cstheme="minorHAnsi"/>
                <w:b/>
                <w:bCs/>
                <w:sz w:val="24"/>
                <w:szCs w:val="24"/>
              </w:rPr>
            </w:pPr>
            <w:r>
              <w:rPr>
                <w:rFonts w:cstheme="minorHAnsi"/>
                <w:b/>
                <w:bCs/>
                <w:sz w:val="24"/>
                <w:szCs w:val="24"/>
              </w:rPr>
              <w:t>5</w:t>
            </w:r>
          </w:p>
          <w:p w14:paraId="66113C5B" w14:textId="77777777" w:rsidR="00D8679D" w:rsidRPr="009152E9" w:rsidRDefault="00D8679D" w:rsidP="00762B6A">
            <w:pPr>
              <w:jc w:val="center"/>
              <w:rPr>
                <w:rFonts w:cstheme="minorHAnsi"/>
                <w:b/>
                <w:bCs/>
                <w:sz w:val="24"/>
                <w:szCs w:val="24"/>
              </w:rPr>
            </w:pPr>
            <w:r>
              <w:rPr>
                <w:rFonts w:cstheme="minorHAnsi"/>
                <w:b/>
                <w:bCs/>
                <w:sz w:val="24"/>
                <w:szCs w:val="24"/>
              </w:rPr>
              <w:t>Bonus Synthesis</w:t>
            </w:r>
          </w:p>
        </w:tc>
        <w:tc>
          <w:tcPr>
            <w:tcW w:w="2552" w:type="dxa"/>
          </w:tcPr>
          <w:p w14:paraId="3E45593B" w14:textId="77777777" w:rsidR="00D8679D" w:rsidRPr="009152E9" w:rsidRDefault="00C10CAF" w:rsidP="00C10CAF">
            <w:pPr>
              <w:rPr>
                <w:rFonts w:cstheme="minorHAnsi"/>
                <w:b/>
                <w:bCs/>
                <w:sz w:val="24"/>
                <w:szCs w:val="24"/>
              </w:rPr>
            </w:pPr>
            <w:r>
              <w:rPr>
                <w:b/>
                <w:bCs/>
                <w:sz w:val="24"/>
                <w:szCs w:val="24"/>
              </w:rPr>
              <w:t>A synthesis of shelter amelioration for animals.</w:t>
            </w:r>
          </w:p>
        </w:tc>
        <w:tc>
          <w:tcPr>
            <w:tcW w:w="2835" w:type="dxa"/>
          </w:tcPr>
          <w:p w14:paraId="057D150A" w14:textId="77777777" w:rsidR="00D8679D" w:rsidRPr="009152E9" w:rsidRDefault="00D8679D" w:rsidP="00CE29D8">
            <w:pPr>
              <w:pStyle w:val="Paragraphedeliste"/>
              <w:numPr>
                <w:ilvl w:val="0"/>
                <w:numId w:val="3"/>
              </w:numPr>
              <w:rPr>
                <w:rFonts w:cstheme="minorHAnsi"/>
                <w:b/>
                <w:bCs/>
                <w:sz w:val="24"/>
                <w:szCs w:val="24"/>
              </w:rPr>
            </w:pPr>
            <w:r w:rsidRPr="009152E9">
              <w:rPr>
                <w:rFonts w:cstheme="minorHAnsi"/>
                <w:sz w:val="24"/>
                <w:szCs w:val="24"/>
              </w:rPr>
              <w:t>Syste</w:t>
            </w:r>
            <w:r>
              <w:rPr>
                <w:rFonts w:cstheme="minorHAnsi"/>
                <w:sz w:val="24"/>
                <w:szCs w:val="24"/>
              </w:rPr>
              <w:t>matically review the literature Spring-Summer 2021.</w:t>
            </w:r>
          </w:p>
          <w:p w14:paraId="2A9CC3A0" w14:textId="77777777" w:rsidR="00D8679D" w:rsidRPr="009152E9" w:rsidRDefault="00D8679D" w:rsidP="00CE29D8">
            <w:pPr>
              <w:pStyle w:val="Paragraphedeliste"/>
              <w:numPr>
                <w:ilvl w:val="0"/>
                <w:numId w:val="3"/>
              </w:numPr>
              <w:rPr>
                <w:rFonts w:cstheme="minorHAnsi"/>
                <w:b/>
                <w:bCs/>
                <w:sz w:val="24"/>
                <w:szCs w:val="24"/>
              </w:rPr>
            </w:pPr>
            <w:r w:rsidRPr="009152E9">
              <w:rPr>
                <w:rFonts w:cstheme="minorHAnsi"/>
                <w:sz w:val="24"/>
                <w:szCs w:val="24"/>
              </w:rPr>
              <w:t xml:space="preserve">Conduct a meta-analysis. </w:t>
            </w:r>
          </w:p>
        </w:tc>
        <w:tc>
          <w:tcPr>
            <w:tcW w:w="2125" w:type="dxa"/>
          </w:tcPr>
          <w:p w14:paraId="5B09A44B" w14:textId="77777777" w:rsidR="00D8679D" w:rsidRPr="009152E9" w:rsidRDefault="00C10CAF" w:rsidP="00CE29D8">
            <w:pPr>
              <w:pStyle w:val="Paragraphedeliste"/>
              <w:numPr>
                <w:ilvl w:val="0"/>
                <w:numId w:val="3"/>
              </w:numPr>
              <w:rPr>
                <w:rFonts w:cstheme="minorHAnsi"/>
                <w:sz w:val="24"/>
                <w:szCs w:val="24"/>
              </w:rPr>
            </w:pPr>
            <w:r>
              <w:rPr>
                <w:rFonts w:cstheme="minorHAnsi"/>
                <w:sz w:val="24"/>
                <w:szCs w:val="24"/>
              </w:rPr>
              <w:t>Mechanistic analysis of facilitation effects of shelters on animals.</w:t>
            </w:r>
          </w:p>
        </w:tc>
      </w:tr>
    </w:tbl>
    <w:p w14:paraId="7E725389" w14:textId="77777777" w:rsidR="007B2B63" w:rsidRPr="009152E9" w:rsidRDefault="00063679" w:rsidP="007B2B63">
      <w:pPr>
        <w:spacing w:after="0" w:line="360" w:lineRule="auto"/>
        <w:jc w:val="both"/>
        <w:rPr>
          <w:b/>
          <w:bCs/>
          <w:sz w:val="24"/>
          <w:szCs w:val="24"/>
        </w:rPr>
      </w:pPr>
      <w:r w:rsidRPr="009152E9">
        <w:rPr>
          <w:rFonts w:cstheme="minorHAnsi"/>
          <w:b/>
          <w:bCs/>
          <w:sz w:val="24"/>
          <w:szCs w:val="24"/>
        </w:rPr>
        <w:br w:type="page"/>
      </w:r>
    </w:p>
    <w:p w14:paraId="02FBA862" w14:textId="77777777" w:rsidR="003A2AB7" w:rsidRPr="009152E9" w:rsidRDefault="003A2AB7" w:rsidP="00C10CAF">
      <w:pPr>
        <w:spacing w:line="360" w:lineRule="auto"/>
        <w:rPr>
          <w:rFonts w:cstheme="minorHAnsi"/>
          <w:b/>
          <w:bCs/>
          <w:sz w:val="24"/>
          <w:szCs w:val="24"/>
        </w:rPr>
      </w:pPr>
      <w:r w:rsidRPr="009152E9">
        <w:rPr>
          <w:rFonts w:cstheme="minorHAnsi"/>
          <w:b/>
          <w:bCs/>
          <w:sz w:val="24"/>
          <w:szCs w:val="24"/>
        </w:rPr>
        <w:lastRenderedPageBreak/>
        <w:t>Background</w:t>
      </w:r>
    </w:p>
    <w:p w14:paraId="0B776397" w14:textId="77777777" w:rsidR="00D8679D" w:rsidRDefault="00D8679D" w:rsidP="00081011">
      <w:pPr>
        <w:pStyle w:val="Body"/>
        <w:spacing w:after="0" w:line="360" w:lineRule="auto"/>
        <w:ind w:firstLine="720"/>
        <w:jc w:val="both"/>
        <w:rPr>
          <w:sz w:val="24"/>
          <w:szCs w:val="24"/>
        </w:rPr>
      </w:pPr>
      <w:r>
        <w:rPr>
          <w:sz w:val="24"/>
          <w:szCs w:val="24"/>
        </w:rPr>
        <w:t>The incidence and strength of anthropogenic disturbances are globally increasing in all systems. These changes reduce biodiversity by decreasing the amount of available terrestrial habitat for both plants and animals (</w:t>
      </w:r>
      <w:proofErr w:type="spellStart"/>
      <w:r>
        <w:rPr>
          <w:sz w:val="24"/>
          <w:szCs w:val="24"/>
        </w:rPr>
        <w:t>Nopper</w:t>
      </w:r>
      <w:proofErr w:type="spellEnd"/>
      <w:r>
        <w:rPr>
          <w:sz w:val="24"/>
          <w:szCs w:val="24"/>
        </w:rPr>
        <w:t xml:space="preserve"> et al. 2018; Irwin et al. 2010; </w:t>
      </w:r>
      <w:proofErr w:type="spellStart"/>
      <w:r>
        <w:rPr>
          <w:sz w:val="24"/>
          <w:szCs w:val="24"/>
        </w:rPr>
        <w:t>Elmqvist</w:t>
      </w:r>
      <w:proofErr w:type="spellEnd"/>
      <w:r>
        <w:rPr>
          <w:sz w:val="24"/>
          <w:szCs w:val="24"/>
        </w:rPr>
        <w:t xml:space="preserve"> 2013). If we continue with the current trends, </w:t>
      </w:r>
      <w:del w:id="6" w:author="Laura McKinnon" w:date="2021-05-05T10:25:00Z">
        <w:r w:rsidDel="00762B6A">
          <w:rPr>
            <w:sz w:val="24"/>
            <w:szCs w:val="24"/>
          </w:rPr>
          <w:delText>likely,</w:delText>
        </w:r>
      </w:del>
      <w:r>
        <w:rPr>
          <w:sz w:val="24"/>
          <w:szCs w:val="24"/>
        </w:rPr>
        <w:t xml:space="preserve"> resident species</w:t>
      </w:r>
      <w:ins w:id="7" w:author="Laura McKinnon" w:date="2021-05-05T10:25:00Z">
        <w:r w:rsidR="00762B6A">
          <w:rPr>
            <w:sz w:val="24"/>
            <w:szCs w:val="24"/>
          </w:rPr>
          <w:t xml:space="preserve"> may</w:t>
        </w:r>
      </w:ins>
      <w:del w:id="8" w:author="Laura McKinnon" w:date="2021-05-05T10:25:00Z">
        <w:r w:rsidDel="00762B6A">
          <w:rPr>
            <w:sz w:val="24"/>
            <w:szCs w:val="24"/>
          </w:rPr>
          <w:delText xml:space="preserve"> can</w:delText>
        </w:r>
      </w:del>
      <w:r>
        <w:rPr>
          <w:sz w:val="24"/>
          <w:szCs w:val="24"/>
        </w:rPr>
        <w:t xml:space="preserve"> no longer </w:t>
      </w:r>
      <w:proofErr w:type="spellStart"/>
      <w:r>
        <w:rPr>
          <w:sz w:val="24"/>
          <w:szCs w:val="24"/>
        </w:rPr>
        <w:t>behaviourally</w:t>
      </w:r>
      <w:proofErr w:type="spellEnd"/>
      <w:r>
        <w:rPr>
          <w:sz w:val="24"/>
          <w:szCs w:val="24"/>
        </w:rPr>
        <w:t xml:space="preserve"> mitigate climate and land-use changes, such as urbanization and </w:t>
      </w:r>
      <w:commentRangeStart w:id="9"/>
      <w:r>
        <w:rPr>
          <w:sz w:val="24"/>
          <w:szCs w:val="24"/>
        </w:rPr>
        <w:t xml:space="preserve">agriculture dryland systems </w:t>
      </w:r>
      <w:commentRangeEnd w:id="9"/>
      <w:r w:rsidR="00762B6A">
        <w:rPr>
          <w:rStyle w:val="Marquedecommentaire"/>
          <w:rFonts w:asciiTheme="minorHAnsi" w:eastAsiaTheme="minorHAnsi" w:hAnsiTheme="minorHAnsi" w:cstheme="minorBidi"/>
          <w:color w:val="auto"/>
          <w:bdr w:val="none" w:sz="0" w:space="0" w:color="auto"/>
          <w:lang w:val="en-CA" w:eastAsia="en-US"/>
          <w14:textOutline w14:w="0" w14:cap="rnd" w14:cmpd="sng" w14:algn="ctr">
            <w14:noFill/>
            <w14:prstDash w14:val="solid"/>
            <w14:bevel/>
          </w14:textOutline>
        </w:rPr>
        <w:commentReference w:id="9"/>
      </w:r>
      <w:r>
        <w:rPr>
          <w:sz w:val="24"/>
          <w:szCs w:val="24"/>
        </w:rPr>
        <w:t>(</w:t>
      </w:r>
      <w:proofErr w:type="spellStart"/>
      <w:r>
        <w:rPr>
          <w:sz w:val="24"/>
          <w:szCs w:val="24"/>
        </w:rPr>
        <w:t>Germano</w:t>
      </w:r>
      <w:proofErr w:type="spellEnd"/>
      <w:r>
        <w:rPr>
          <w:sz w:val="24"/>
          <w:szCs w:val="24"/>
        </w:rPr>
        <w:t xml:space="preserve"> et al. 2011). Many organisms in drylands are not only sensitive to large-scale changes but also small, fine-scale fluctuations (</w:t>
      </w:r>
      <w:proofErr w:type="spellStart"/>
      <w:r>
        <w:rPr>
          <w:sz w:val="24"/>
          <w:szCs w:val="24"/>
        </w:rPr>
        <w:t>Shrode</w:t>
      </w:r>
      <w:proofErr w:type="spellEnd"/>
      <w:r>
        <w:rPr>
          <w:sz w:val="24"/>
          <w:szCs w:val="24"/>
        </w:rPr>
        <w:t xml:space="preserve"> and </w:t>
      </w:r>
      <w:proofErr w:type="spellStart"/>
      <w:r>
        <w:rPr>
          <w:sz w:val="24"/>
          <w:szCs w:val="24"/>
        </w:rPr>
        <w:t>Gerking</w:t>
      </w:r>
      <w:proofErr w:type="spellEnd"/>
      <w:r>
        <w:rPr>
          <w:sz w:val="24"/>
          <w:szCs w:val="24"/>
        </w:rPr>
        <w:t xml:space="preserve"> 1977; Hadley 1970).  Changes in </w:t>
      </w:r>
      <w:r w:rsidR="007B2B63">
        <w:rPr>
          <w:sz w:val="24"/>
          <w:szCs w:val="24"/>
        </w:rPr>
        <w:t xml:space="preserve">the </w:t>
      </w:r>
      <w:r>
        <w:rPr>
          <w:sz w:val="24"/>
          <w:szCs w:val="24"/>
        </w:rPr>
        <w:t>environment at fine-scales can push species beyond the point of no return</w:t>
      </w:r>
      <w:r w:rsidR="00A04505">
        <w:rPr>
          <w:sz w:val="24"/>
          <w:szCs w:val="24"/>
        </w:rPr>
        <w:t xml:space="preserve"> and fo</w:t>
      </w:r>
      <w:r>
        <w:rPr>
          <w:sz w:val="24"/>
          <w:szCs w:val="24"/>
        </w:rPr>
        <w:t xml:space="preserve">rce local extirpations because of </w:t>
      </w:r>
      <w:r w:rsidR="00A04505">
        <w:rPr>
          <w:sz w:val="24"/>
          <w:szCs w:val="24"/>
        </w:rPr>
        <w:t xml:space="preserve">the relative climate envelopes </w:t>
      </w:r>
      <w:r w:rsidR="00A04505" w:rsidRPr="00A04505">
        <w:rPr>
          <w:rFonts w:cs="Calibri"/>
          <w:sz w:val="24"/>
          <w:szCs w:val="24"/>
        </w:rPr>
        <w:t xml:space="preserve">(Ivey et al. 2020; Vickers, </w:t>
      </w:r>
      <w:proofErr w:type="spellStart"/>
      <w:r w:rsidR="00A04505" w:rsidRPr="00A04505">
        <w:rPr>
          <w:rFonts w:cs="Calibri"/>
          <w:sz w:val="24"/>
          <w:szCs w:val="24"/>
        </w:rPr>
        <w:t>Manicom</w:t>
      </w:r>
      <w:proofErr w:type="spellEnd"/>
      <w:r w:rsidR="00A04505" w:rsidRPr="00A04505">
        <w:rPr>
          <w:rFonts w:cs="Calibri"/>
          <w:sz w:val="24"/>
          <w:szCs w:val="24"/>
        </w:rPr>
        <w:t>, and Schwarzkopf 2011)</w:t>
      </w:r>
      <w:r w:rsidR="00A04505">
        <w:rPr>
          <w:rFonts w:cs="Calibri"/>
          <w:sz w:val="24"/>
          <w:szCs w:val="24"/>
        </w:rPr>
        <w:t xml:space="preserve"> and </w:t>
      </w:r>
      <w:r w:rsidR="00A04505">
        <w:rPr>
          <w:sz w:val="24"/>
          <w:szCs w:val="24"/>
        </w:rPr>
        <w:t>the species’</w:t>
      </w:r>
      <w:r>
        <w:rPr>
          <w:sz w:val="24"/>
          <w:szCs w:val="24"/>
        </w:rPr>
        <w:t xml:space="preserve"> capacity to adapt to a changing climate </w:t>
      </w:r>
      <w:r w:rsidR="00A04505">
        <w:rPr>
          <w:sz w:val="24"/>
          <w:szCs w:val="24"/>
        </w:rPr>
        <w:fldChar w:fldCharType="begin"/>
      </w:r>
      <w:r w:rsidR="007B2B63">
        <w:rPr>
          <w:sz w:val="24"/>
          <w:szCs w:val="24"/>
        </w:rPr>
        <w:instrText xml:space="preserve"> ADDIN ZOTERO_ITEM CSL_CITATION {"citationID":"u9a3PD57","properties":{"formattedCitation":"(Bauwens, Hertz, and Castilla 1996; Visser 2008)","plainCitation":"(Bauwens, Hertz, and Castilla 1996; Visser 2008)","noteIndex":0},"citationItems":[{"id":44,"uris":["http://zotero.org/users/local/vcRA7dFA/items/GJKSNQRM"],"uri":["http://zotero.org/users/local/vcRA7dFA/items/GJKSNQRM"],"itemData":{"id":44,"type":"article-journal","container-title":"Ecology","DOI":"10.2307/2265786","ISSN":"00129658","issue":"6","language":"en","page":"1818-1830","source":"DOI.org (Crossref)","title":"Thermoregulation in a Lacertid Lizard: The Relative Contributions of Distinct Behavioral Mechanisms","title-short":"Thermoregulation in a Lacertid Lizard","volume":"77","author":[{"family":"Bauwens","given":"Dirk"},{"family":"Hertz","given":"Paul E."},{"family":"Castilla","given":"Aurora M."}],"issued":{"date-parts":[["1996",9]]}}},{"id":314,"uris":["http://zotero.org/users/local/vcRA7dFA/items/7JTAL85V"],"uri":["http://zotero.org/users/local/vcRA7dFA/items/7JTAL85V"],"itemData":{"id":314,"type":"article-journal","abstract":"The pivotal question in the debate on the ecological effects of climate change is whether species will be able to adapt fast enough to keep up with their changing environment. If we establish the maximal rate of adaptation, this will set an upper limit to the rate at which temperatures can increase without loss of biodiversity.\n            The rate of adaptation will primarily be set by the rate of microevolution since (i) phenotypic plasticity alone is not sufficient as reaction norms will no longer be adaptive and hence microevolution on the reaction norm is needed, (ii) learning will be favourable to the individual but cannot be passed on to the next generations, (iii) maternal effects may play a role but, as with other forms of phenotypic plasticity, the response of offspring to the maternal cues will no longer be adaptive in a changing environment, and (iv) adaptation via immigration of individuals with genotypes adapted to warmer environments also involves microevolution as these genotypes are better adapted in terms of temperature, but not in terms of, for instance, photoperiod.\n            Long-term studies on wild populations with individually known animals play an essential role in detecting and understanding the temporal trends in life-history traits, and to estimate the heritability of, and selection pressures on, life-history traits. However, additional measurements on other trophic levels and on the mechanisms underlying phenotypic plasticity are needed to predict the rate of microevolution, especially under changing conditions.\n            Using this knowledge on heritability of, and selection on, life-history traits, in combination with climate scenarios, we will be able to predict the rate of adaptation for different climate scenarios. The final step is to use ecoevolutionary dynamical models to make the link to population viability and from there to biodiversity loss for those scenarios where the rate of adaptation is insufficient.","container-title":"Proceedings of the Royal Society B: Biological Sciences","DOI":"10.1098/rspb.2007.0997","ISSN":"0962-8452, 1471-2954","issue":"1635","journalAbbreviation":"Proc. R. Soc. B.","language":"en","page":"649-659","source":"DOI.org (Crossref)","title":"Keeping up with a warming world; assessing the rate of adaptation to climate change","volume":"275","author":[{"family":"Visser","given":"Marcel E"}],"issued":{"date-parts":[["2008",3,22]]}}}],"schema":"https://github.com/citation-style-language/schema/raw/master/csl-citation.json"} </w:instrText>
      </w:r>
      <w:r w:rsidR="00A04505">
        <w:rPr>
          <w:sz w:val="24"/>
          <w:szCs w:val="24"/>
        </w:rPr>
        <w:fldChar w:fldCharType="separate"/>
      </w:r>
      <w:r w:rsidR="007B2B63" w:rsidRPr="007B2B63">
        <w:rPr>
          <w:rFonts w:cs="Calibri"/>
          <w:sz w:val="24"/>
        </w:rPr>
        <w:t>(Bauwens, Hertz, and Castilla 1996; Visser 2008)</w:t>
      </w:r>
      <w:r w:rsidR="00A04505">
        <w:rPr>
          <w:sz w:val="24"/>
          <w:szCs w:val="24"/>
        </w:rPr>
        <w:fldChar w:fldCharType="end"/>
      </w:r>
      <w:r w:rsidR="00A04505">
        <w:rPr>
          <w:sz w:val="24"/>
          <w:szCs w:val="24"/>
        </w:rPr>
        <w:t xml:space="preserve"> </w:t>
      </w:r>
      <w:r w:rsidR="007B2B63">
        <w:rPr>
          <w:sz w:val="24"/>
          <w:szCs w:val="24"/>
        </w:rPr>
        <w:t xml:space="preserve">or to migrate </w:t>
      </w:r>
      <w:r w:rsidR="007B2B63">
        <w:rPr>
          <w:sz w:val="24"/>
          <w:szCs w:val="24"/>
        </w:rPr>
        <w:fldChar w:fldCharType="begin"/>
      </w:r>
      <w:r w:rsidR="007B2B63">
        <w:rPr>
          <w:sz w:val="24"/>
          <w:szCs w:val="24"/>
        </w:rPr>
        <w:instrText xml:space="preserve"> ADDIN ZOTERO_ITEM CSL_CITATION {"citationID":"J270cx7F","properties":{"formattedCitation":"(Lennox et al. 2016; Seebacher and Post 2015)","plainCitation":"(Lennox et al. 2016; Seebacher and Post 2015)","noteIndex":0},"citationItems":[{"id":310,"uris":["http://zotero.org/users/local/vcRA7dFA/items/AY3R7W5B"],"uri":["http://zotero.org/users/local/vcRA7dFA/items/AY3R7W5B"],"itemData":{"id":310,"type":"article-journal","container-title":"Conservation Physiology","DOI":"10.1093/conphys/cov072","ISSN":"2051-1434","issue":"1","journalAbbreviation":"Conserv Physiol","language":"en","page":"cov072","source":"DOI.org (Crossref)","title":"Conservation physiology of animal migration","volume":"4","author":[{"family":"Lennox","given":"Robert J."},{"family":"Chapman","given":"Jacqueline M."},{"family":"Souliere","given":"Christopher M."},{"family":"Tudorache","given":"Christian"},{"family":"Wikelski","given":"Martin"},{"family":"Metcalfe","given":"Julian D."},{"family":"Cooke","given":"Steven J."}],"issued":{"date-parts":[["2016"]]}}},{"id":312,"uris":["http://zotero.org/users/local/vcRA7dFA/items/UTW4WTF3"],"uri":["http://zotero.org/users/local/vcRA7dFA/items/UTW4WTF3"],"itemData":{"id":312,"type":"article-journal","container-title":"Climate Change Responses","DOI":"10.1186/s40665-015-0013-9","ISSN":"2053-7565","issue":"1","journalAbbreviation":"Clim Chang Responses","language":"en","page":"5","source":"DOI.org (Crossref)","title":"Climate change impacts on animal migration","volume":"2","author":[{"family":"Seebacher","given":"Frank"},{"family":"Post","given":"Eric"}],"issued":{"date-parts":[["2015",12]]}}}],"schema":"https://github.com/citation-style-language/schema/raw/master/csl-citation.json"} </w:instrText>
      </w:r>
      <w:r w:rsidR="007B2B63">
        <w:rPr>
          <w:sz w:val="24"/>
          <w:szCs w:val="24"/>
        </w:rPr>
        <w:fldChar w:fldCharType="separate"/>
      </w:r>
      <w:r w:rsidR="007B2B63" w:rsidRPr="007B2B63">
        <w:rPr>
          <w:rFonts w:cs="Calibri"/>
          <w:sz w:val="24"/>
        </w:rPr>
        <w:t>(Lennox et al. 2016; Seebacher and Post 2015)</w:t>
      </w:r>
      <w:r w:rsidR="007B2B63">
        <w:rPr>
          <w:sz w:val="24"/>
          <w:szCs w:val="24"/>
        </w:rPr>
        <w:fldChar w:fldCharType="end"/>
      </w:r>
      <w:r w:rsidR="007B2B63">
        <w:rPr>
          <w:sz w:val="24"/>
          <w:szCs w:val="24"/>
        </w:rPr>
        <w:t xml:space="preserve">. Long-term climate patterns can mediate reproduction and distribution </w:t>
      </w:r>
      <w:r w:rsidR="007B2B63">
        <w:rPr>
          <w:sz w:val="24"/>
          <w:szCs w:val="24"/>
        </w:rPr>
        <w:fldChar w:fldCharType="begin"/>
      </w:r>
      <w:r w:rsidR="007B2B63">
        <w:rPr>
          <w:sz w:val="24"/>
          <w:szCs w:val="24"/>
        </w:rPr>
        <w:instrText xml:space="preserve"> ADDIN ZOTERO_ITEM CSL_CITATION {"citationID":"rm3WKEpf","properties":{"formattedCitation":"(Bellard et al. 2012; Walther 2010)","plainCitation":"(Bellard et al. 2012; Walther 2010)","noteIndex":0},"citationItems":[{"id":193,"uris":["http://zotero.org/users/local/vcRA7dFA/items/UY5ESW4N"],"uri":["http://zotero.org/users/local/vcRA7dFA/items/UY5ESW4N"],"itemData":{"id":193,"type":"article-journal","container-title":"Ecology Letters","DOI":"10.1111/j.1461-0248.2011.01736.x","ISSN":"1461023X","issue":"4","language":"en","page":"365-377","source":"DOI.org (Crossref)","title":"Impacts of climate change on the future of biodiversity: Biodiversity and climate change","title-short":"Impacts of climate change on the future of biodiversity","volume":"15","author":[{"family":"Bellard","given":"Céline"},{"family":"Bertelsmeier","given":"Cleo"},{"family":"Leadley","given":"Paul"},{"family":"Thuiller","given":"Wilfried"},{"family":"Courchamp","given":"Franck"}],"issued":{"date-parts":[["2012",4]]}}},{"id":191,"uris":["http://zotero.org/users/local/vcRA7dFA/items/456YLSXS"],"uri":["http://zotero.org/users/local/vcRA7dFA/items/456YLSXS"],"itemData":{"id":191,"type":"article-journal","container-title":"Philosophical Transactions of the Royal Society B: Biological Sciences","DOI":"10.1098/rstb.2010.0021","ISSN":"0962-8436, 1471-2970","issue":"1549","journalAbbreviation":"Phil. Trans. R. Soc. B","language":"en","page":"2019-2024","source":"DOI.org (Crossref)","title":"Community and ecosystem responses to recent climate change","volume":"365","author":[{"family":"Walther","given":"Gian-Reto"}],"issued":{"date-parts":[["2010",7,12]]}}}],"schema":"https://github.com/citation-style-language/schema/raw/master/csl-citation.json"} </w:instrText>
      </w:r>
      <w:r w:rsidR="007B2B63">
        <w:rPr>
          <w:sz w:val="24"/>
          <w:szCs w:val="24"/>
        </w:rPr>
        <w:fldChar w:fldCharType="separate"/>
      </w:r>
      <w:r w:rsidR="007B2B63" w:rsidRPr="007B2B63">
        <w:rPr>
          <w:rFonts w:cs="Calibri"/>
          <w:sz w:val="24"/>
        </w:rPr>
        <w:t>(Bellard et al. 2012; Walther 2010)</w:t>
      </w:r>
      <w:r w:rsidR="007B2B63">
        <w:rPr>
          <w:sz w:val="24"/>
          <w:szCs w:val="24"/>
        </w:rPr>
        <w:fldChar w:fldCharType="end"/>
      </w:r>
      <w:r w:rsidR="007B2B63">
        <w:rPr>
          <w:sz w:val="24"/>
          <w:szCs w:val="24"/>
        </w:rPr>
        <w:t xml:space="preserve"> but fine-scale, microclimatic data can impact the immediate day-to-day survival. Hence, the scale at which climate is measured is important for different species. Effective conservation and management strategies must integrate microclimatic data with coarse-scale measurements since only considering macro-level data c</w:t>
      </w:r>
      <w:ins w:id="10" w:author="Laura McKinnon" w:date="2021-05-05T10:26:00Z">
        <w:r w:rsidR="00762B6A">
          <w:rPr>
            <w:sz w:val="24"/>
            <w:szCs w:val="24"/>
          </w:rPr>
          <w:t>ould</w:t>
        </w:r>
      </w:ins>
      <w:del w:id="11" w:author="Laura McKinnon" w:date="2021-05-05T10:26:00Z">
        <w:r w:rsidR="007B2B63" w:rsidDel="00762B6A">
          <w:rPr>
            <w:sz w:val="24"/>
            <w:szCs w:val="24"/>
          </w:rPr>
          <w:delText>an</w:delText>
        </w:r>
      </w:del>
      <w:r w:rsidR="007B2B63">
        <w:rPr>
          <w:sz w:val="24"/>
          <w:szCs w:val="24"/>
        </w:rPr>
        <w:t xml:space="preserve"> be detrimental to the survival of many animals. </w:t>
      </w:r>
    </w:p>
    <w:p w14:paraId="7E343CDE" w14:textId="77777777" w:rsidR="007B2B63" w:rsidRDefault="007B2B63" w:rsidP="00081011">
      <w:pPr>
        <w:autoSpaceDE w:val="0"/>
        <w:autoSpaceDN w:val="0"/>
        <w:adjustRightInd w:val="0"/>
        <w:spacing w:after="0" w:line="360" w:lineRule="auto"/>
        <w:ind w:firstLine="720"/>
        <w:jc w:val="both"/>
        <w:rPr>
          <w:sz w:val="24"/>
          <w:szCs w:val="24"/>
          <w:lang w:val="en-US"/>
        </w:rPr>
      </w:pPr>
      <w:commentRangeStart w:id="12"/>
      <w:r>
        <w:rPr>
          <w:sz w:val="24"/>
          <w:szCs w:val="24"/>
          <w:lang w:val="en-US"/>
        </w:rPr>
        <w:t>The presence of vegetation is key for ecosystem resilience because vegetation provides habitat for other trophic levels</w:t>
      </w:r>
      <w:r>
        <w:rPr>
          <w:sz w:val="24"/>
          <w:szCs w:val="24"/>
        </w:rPr>
        <w:t xml:space="preserve">. </w:t>
      </w:r>
      <w:commentRangeEnd w:id="12"/>
      <w:r w:rsidR="00762B6A">
        <w:rPr>
          <w:rStyle w:val="Marquedecommentaire"/>
        </w:rPr>
        <w:commentReference w:id="12"/>
      </w:r>
      <w:r>
        <w:rPr>
          <w:sz w:val="24"/>
          <w:szCs w:val="24"/>
        </w:rPr>
        <w:t xml:space="preserve">Resilience is defined as the ability of a community to recover its composition and function and to continue to persist after changes introduced by disturbance </w:t>
      </w:r>
      <w:r>
        <w:rPr>
          <w:sz w:val="24"/>
          <w:szCs w:val="24"/>
        </w:rPr>
        <w:fldChar w:fldCharType="begin"/>
      </w:r>
      <w:r>
        <w:rPr>
          <w:sz w:val="24"/>
          <w:szCs w:val="24"/>
        </w:rPr>
        <w:instrText xml:space="preserve"> ADDIN ZOTERO_ITEM CSL_CITATION {"citationID":"cnfO7etm","properties":{"formattedCitation":"(Torok et al. 2020)","plainCitation":"(Torok et al. 2020)","noteIndex":0},"citationItems":[{"id":316,"uris":["http://zotero.org/users/local/vcRA7dFA/items/E9YYRQGU"],"uri":["http://zotero.org/users/local/vcRA7dFA/items/E9YYRQGU"],"itemData":{"id":316,"type":"article-journal","DOI":"https://doi.org/10.1111/jvs.12958","issue":"6","journalAbbreviation":"Journal of Vegetation Science","title":"The importance of dispersal and species establishment in vegetation dynamics and resilience","volume":"31","author":[{"family":"Torok","given":"Peter"},{"family":"Bullock","given":"James M."},{"family":"Jimenez-Alfaro","given":"Borja"},{"family":"Sonkoly","given":"Judit"}],"issued":{"date-parts":[["2020"]]}}}],"schema":"https://github.com/citation-style-language/schema/raw/master/csl-citation.json"} </w:instrText>
      </w:r>
      <w:r>
        <w:rPr>
          <w:sz w:val="24"/>
          <w:szCs w:val="24"/>
        </w:rPr>
        <w:fldChar w:fldCharType="separate"/>
      </w:r>
      <w:r w:rsidRPr="007B2B63">
        <w:rPr>
          <w:rFonts w:ascii="Calibri" w:hAnsi="Calibri" w:cs="Calibri"/>
          <w:sz w:val="24"/>
        </w:rPr>
        <w:t>(Torok et al. 2020)</w:t>
      </w:r>
      <w:r>
        <w:rPr>
          <w:sz w:val="24"/>
          <w:szCs w:val="24"/>
        </w:rPr>
        <w:fldChar w:fldCharType="end"/>
      </w:r>
      <w:r>
        <w:rPr>
          <w:sz w:val="24"/>
          <w:szCs w:val="24"/>
          <w:lang w:val="en-US"/>
        </w:rPr>
        <w:t>. Shrubs and likely many perennial</w:t>
      </w:r>
      <w:r w:rsidR="00081011">
        <w:rPr>
          <w:sz w:val="24"/>
          <w:szCs w:val="24"/>
          <w:lang w:val="en-US"/>
        </w:rPr>
        <w:t>s</w:t>
      </w:r>
      <w:r>
        <w:rPr>
          <w:sz w:val="24"/>
          <w:szCs w:val="24"/>
          <w:lang w:val="en-US"/>
        </w:rPr>
        <w:t xml:space="preserve"> with a canopy, can function as structural agents of facilitation and provide benefit</w:t>
      </w:r>
      <w:ins w:id="13" w:author="Laura McKinnon" w:date="2021-05-05T10:28:00Z">
        <w:r w:rsidR="00762B6A">
          <w:rPr>
            <w:sz w:val="24"/>
            <w:szCs w:val="24"/>
            <w:lang w:val="en-US"/>
          </w:rPr>
          <w:t>s</w:t>
        </w:r>
      </w:ins>
      <w:r>
        <w:rPr>
          <w:sz w:val="24"/>
          <w:szCs w:val="24"/>
          <w:lang w:val="en-US"/>
        </w:rPr>
        <w:t xml:space="preserve"> to other taxa through the canopies by </w:t>
      </w:r>
      <w:commentRangeStart w:id="14"/>
      <w:r>
        <w:rPr>
          <w:sz w:val="24"/>
          <w:szCs w:val="24"/>
          <w:lang w:val="en-US"/>
        </w:rPr>
        <w:t>ameliorating</w:t>
      </w:r>
      <w:commentRangeEnd w:id="14"/>
      <w:r w:rsidR="00762B6A">
        <w:rPr>
          <w:rStyle w:val="Marquedecommentaire"/>
        </w:rPr>
        <w:commentReference w:id="14"/>
      </w:r>
      <w:r>
        <w:rPr>
          <w:sz w:val="24"/>
          <w:szCs w:val="24"/>
          <w:lang w:val="en-US"/>
        </w:rPr>
        <w:t xml:space="preserve"> the microclimate (</w:t>
      </w:r>
      <w:proofErr w:type="spellStart"/>
      <w:r>
        <w:rPr>
          <w:sz w:val="24"/>
          <w:szCs w:val="24"/>
          <w:lang w:val="en-US"/>
        </w:rPr>
        <w:t>Filazzola</w:t>
      </w:r>
      <w:proofErr w:type="spellEnd"/>
      <w:r>
        <w:rPr>
          <w:sz w:val="24"/>
          <w:szCs w:val="24"/>
          <w:lang w:val="en-US"/>
        </w:rPr>
        <w:t xml:space="preserve"> et al. 2017). Canopy microclimates are generally cooler, more humid, and experience less direct solar radiation (Filazzola et al. 2017; Holzapfel and </w:t>
      </w:r>
      <w:proofErr w:type="spellStart"/>
      <w:r>
        <w:rPr>
          <w:sz w:val="24"/>
          <w:szCs w:val="24"/>
          <w:lang w:val="en-US"/>
        </w:rPr>
        <w:t>Mahall</w:t>
      </w:r>
      <w:proofErr w:type="spellEnd"/>
      <w:r>
        <w:rPr>
          <w:sz w:val="24"/>
          <w:szCs w:val="24"/>
          <w:lang w:val="en-US"/>
        </w:rPr>
        <w:t xml:space="preserve"> 1999). Vegetation can also provide </w:t>
      </w:r>
      <w:r w:rsidRPr="009D33B8">
        <w:rPr>
          <w:sz w:val="24"/>
          <w:szCs w:val="24"/>
        </w:rPr>
        <w:t xml:space="preserve">cooler temperatures </w:t>
      </w:r>
      <w:r>
        <w:rPr>
          <w:sz w:val="24"/>
          <w:szCs w:val="24"/>
          <w:lang w:val="en-US"/>
        </w:rPr>
        <w:t>during the hottest times of the day and thus provides refuges for species and is an important driver of habitat selection for many</w:t>
      </w:r>
      <w:r>
        <w:rPr>
          <w:sz w:val="24"/>
          <w:szCs w:val="24"/>
        </w:rPr>
        <w:t xml:space="preserve"> vertebrate species (Kline et al. 2019). Thus, shrubs can help plants and animals address climatic stressor</w:t>
      </w:r>
      <w:r w:rsidR="00081011">
        <w:rPr>
          <w:sz w:val="24"/>
          <w:szCs w:val="24"/>
        </w:rPr>
        <w:t>s</w:t>
      </w:r>
      <w:r>
        <w:rPr>
          <w:sz w:val="24"/>
          <w:szCs w:val="24"/>
        </w:rPr>
        <w:t xml:space="preserve"> at fines-sc</w:t>
      </w:r>
      <w:r w:rsidR="00081011">
        <w:rPr>
          <w:sz w:val="24"/>
          <w:szCs w:val="24"/>
        </w:rPr>
        <w:t>al</w:t>
      </w:r>
      <w:r>
        <w:rPr>
          <w:sz w:val="24"/>
          <w:szCs w:val="24"/>
        </w:rPr>
        <w:t xml:space="preserve">es, which matter to them. </w:t>
      </w:r>
      <w:r>
        <w:rPr>
          <w:i/>
          <w:iCs/>
          <w:sz w:val="24"/>
          <w:szCs w:val="24"/>
          <w:lang w:val="it-IT"/>
        </w:rPr>
        <w:t>Ephedra Californica</w:t>
      </w:r>
      <w:r>
        <w:rPr>
          <w:sz w:val="24"/>
          <w:szCs w:val="24"/>
          <w:lang w:val="en-US"/>
        </w:rPr>
        <w:t xml:space="preserve"> (Mormon Tea) is a common foundation shrub and native to the Southwestern regions of California (Sawyer, Keeler-Wolf, and Evens </w:t>
      </w:r>
      <w:r>
        <w:rPr>
          <w:sz w:val="24"/>
          <w:szCs w:val="24"/>
          <w:lang w:val="en-US"/>
        </w:rPr>
        <w:lastRenderedPageBreak/>
        <w:t xml:space="preserve">2009). </w:t>
      </w:r>
      <w:r>
        <w:rPr>
          <w:i/>
          <w:iCs/>
          <w:sz w:val="24"/>
          <w:szCs w:val="24"/>
          <w:lang w:val="en-US"/>
        </w:rPr>
        <w:t>Ephedra</w:t>
      </w:r>
      <w:r>
        <w:rPr>
          <w:sz w:val="24"/>
          <w:szCs w:val="24"/>
          <w:lang w:val="en-US"/>
        </w:rPr>
        <w:t xml:space="preserve"> is a great example of abiotic amelioration through the canopy as it </w:t>
      </w:r>
      <w:commentRangeStart w:id="15"/>
      <w:r>
        <w:rPr>
          <w:sz w:val="24"/>
          <w:szCs w:val="24"/>
          <w:lang w:val="en-US"/>
        </w:rPr>
        <w:t xml:space="preserve">facilitates </w:t>
      </w:r>
      <w:commentRangeEnd w:id="15"/>
      <w:r w:rsidR="00762B6A">
        <w:rPr>
          <w:rStyle w:val="Marquedecommentaire"/>
        </w:rPr>
        <w:commentReference w:id="15"/>
      </w:r>
      <w:r>
        <w:rPr>
          <w:sz w:val="24"/>
          <w:szCs w:val="24"/>
          <w:lang w:val="en-US"/>
        </w:rPr>
        <w:t xml:space="preserve">plant </w:t>
      </w:r>
      <w:r>
        <w:rPr>
          <w:sz w:val="24"/>
          <w:szCs w:val="24"/>
        </w:rPr>
        <w:t>s</w:t>
      </w:r>
      <w:proofErr w:type="spellStart"/>
      <w:r>
        <w:rPr>
          <w:sz w:val="24"/>
          <w:szCs w:val="24"/>
          <w:lang w:val="en-US"/>
        </w:rPr>
        <w:t>pecies</w:t>
      </w:r>
      <w:proofErr w:type="spellEnd"/>
      <w:r>
        <w:rPr>
          <w:sz w:val="24"/>
          <w:szCs w:val="24"/>
          <w:lang w:val="en-US"/>
        </w:rPr>
        <w:t xml:space="preserve"> (</w:t>
      </w:r>
      <w:proofErr w:type="spellStart"/>
      <w:r>
        <w:rPr>
          <w:sz w:val="24"/>
          <w:szCs w:val="24"/>
          <w:lang w:val="en-US"/>
        </w:rPr>
        <w:t>Lortie</w:t>
      </w:r>
      <w:proofErr w:type="spellEnd"/>
      <w:r>
        <w:rPr>
          <w:sz w:val="24"/>
          <w:szCs w:val="24"/>
          <w:lang w:val="en-US"/>
        </w:rPr>
        <w:t xml:space="preserve"> et al. 2018) and animals (Ivey et al. 2020). </w:t>
      </w:r>
    </w:p>
    <w:p w14:paraId="35101D81" w14:textId="77777777" w:rsidR="007B2B63" w:rsidRDefault="00124CFB" w:rsidP="00BF389A">
      <w:pPr>
        <w:pStyle w:val="Body"/>
        <w:spacing w:after="0" w:line="360" w:lineRule="auto"/>
        <w:ind w:firstLine="720"/>
        <w:jc w:val="both"/>
        <w:rPr>
          <w:sz w:val="24"/>
          <w:szCs w:val="24"/>
        </w:rPr>
      </w:pPr>
      <w:r w:rsidRPr="009152E9">
        <w:rPr>
          <w:rFonts w:cstheme="minorHAnsi"/>
          <w:sz w:val="24"/>
          <w:szCs w:val="24"/>
        </w:rPr>
        <w:t>Shelters have relatively</w:t>
      </w:r>
      <w:r w:rsidR="009152E9" w:rsidRPr="009152E9">
        <w:rPr>
          <w:rFonts w:cstheme="minorHAnsi"/>
          <w:sz w:val="24"/>
          <w:szCs w:val="24"/>
        </w:rPr>
        <w:t xml:space="preserve"> extensive use</w:t>
      </w:r>
      <w:r w:rsidR="007B2B63">
        <w:rPr>
          <w:rFonts w:cstheme="minorHAnsi"/>
          <w:sz w:val="24"/>
          <w:szCs w:val="24"/>
        </w:rPr>
        <w:t xml:space="preserve"> and are important for ecological interactions in deserts as well as being a physical presence or natural and artificial form of architecture.</w:t>
      </w:r>
      <w:r w:rsidRPr="009152E9">
        <w:rPr>
          <w:rFonts w:cstheme="minorHAnsi"/>
          <w:sz w:val="24"/>
          <w:szCs w:val="24"/>
        </w:rPr>
        <w:t xml:space="preserve"> Shrubs, solar farm </w:t>
      </w:r>
      <w:commentRangeStart w:id="16"/>
      <w:r w:rsidRPr="009152E9">
        <w:rPr>
          <w:rFonts w:cstheme="minorHAnsi"/>
          <w:sz w:val="24"/>
          <w:szCs w:val="24"/>
        </w:rPr>
        <w:t>deploys,</w:t>
      </w:r>
      <w:commentRangeEnd w:id="16"/>
      <w:r w:rsidR="00F21F42">
        <w:rPr>
          <w:rStyle w:val="Marquedecommentaire"/>
          <w:rFonts w:asciiTheme="minorHAnsi" w:eastAsiaTheme="minorHAnsi" w:hAnsiTheme="minorHAnsi" w:cstheme="minorBidi"/>
          <w:color w:val="auto"/>
          <w:bdr w:val="none" w:sz="0" w:space="0" w:color="auto"/>
          <w:lang w:val="en-CA" w:eastAsia="en-US"/>
          <w14:textOutline w14:w="0" w14:cap="rnd" w14:cmpd="sng" w14:algn="ctr">
            <w14:noFill/>
            <w14:prstDash w14:val="solid"/>
            <w14:bevel/>
          </w14:textOutline>
        </w:rPr>
        <w:commentReference w:id="16"/>
      </w:r>
      <w:r w:rsidRPr="009152E9">
        <w:rPr>
          <w:rFonts w:cstheme="minorHAnsi"/>
          <w:sz w:val="24"/>
          <w:szCs w:val="24"/>
        </w:rPr>
        <w:t xml:space="preserve"> and artificial shelters can increase spatial heterogeneity of the landscape</w:t>
      </w:r>
      <w:r w:rsidR="007C1BE3">
        <w:rPr>
          <w:rFonts w:cstheme="minorHAnsi"/>
          <w:sz w:val="24"/>
          <w:szCs w:val="24"/>
        </w:rPr>
        <w:t xml:space="preserve"> for plants or animals</w:t>
      </w:r>
      <w:r w:rsidR="007B2B63">
        <w:rPr>
          <w:rFonts w:cstheme="minorHAnsi"/>
          <w:sz w:val="24"/>
          <w:szCs w:val="24"/>
        </w:rPr>
        <w:t>: f</w:t>
      </w:r>
      <w:r w:rsidR="007C1BE3">
        <w:rPr>
          <w:rFonts w:cstheme="minorHAnsi"/>
          <w:sz w:val="24"/>
          <w:szCs w:val="24"/>
        </w:rPr>
        <w:t>or example</w:t>
      </w:r>
      <w:r w:rsidR="007B2B63">
        <w:rPr>
          <w:rFonts w:cstheme="minorHAnsi"/>
          <w:sz w:val="24"/>
          <w:szCs w:val="24"/>
        </w:rPr>
        <w:t>,</w:t>
      </w:r>
      <w:r w:rsidR="007C1BE3">
        <w:rPr>
          <w:rFonts w:cstheme="minorHAnsi"/>
          <w:sz w:val="24"/>
          <w:szCs w:val="24"/>
        </w:rPr>
        <w:t xml:space="preserve"> some birds use shelters for perching </w:t>
      </w:r>
      <w:r w:rsidR="007C1BE3">
        <w:rPr>
          <w:rFonts w:cstheme="minorHAnsi"/>
          <w:sz w:val="24"/>
          <w:szCs w:val="24"/>
        </w:rPr>
        <w:fldChar w:fldCharType="begin"/>
      </w:r>
      <w:r w:rsidR="007C1BE3">
        <w:rPr>
          <w:rFonts w:cstheme="minorHAnsi"/>
          <w:sz w:val="24"/>
          <w:szCs w:val="24"/>
        </w:rPr>
        <w:instrText xml:space="preserve"> ADDIN ZOTERO_ITEM CSL_CITATION {"citationID":"oAxPE0uA","properties":{"formattedCitation":"(Athi\\uc0\\u234{} and Dias 2016)","plainCitation":"(Athiê and Dias 2016)","noteIndex":0},"citationItems":[{"id":305,"uris":["http://zotero.org/users/local/vcRA7dFA/items/FFNRIGDW"],"uri":["http://zotero.org/users/local/vcRA7dFA/items/FFNRIGDW"],"itemData":{"id":305,"type":"article-journal","abstract":"Abstract We investigated the efficiency of different kinds of perches in attracting seed disperser-birds and increasing the seed rain in a degraded area located in the northeast region of São Paulo State. We installed seed traps under natural perches (NPs, living trees); simple artificial perches (SAPs) of 3m tall and a crossbar; elaborate artificial perches (EAPs) of 7m tall and three crossbars, and in a control area. Results showed the number of bird-dispersed seeds deposited was proportional to the number of structures for perching. The NPs also have provided other resources for birds such as food and shelter. Comparing visitation between artificial perches, there was greater use of EAPs also for having more perching structures and for being taller, providing better airspace visibility for predatory birds and tyrant-flycatchers, important seed dispersers. Thus, natural and artificial perches with similar characteristics to the EAPs are the most recommended as a base or complementary method for the restoration of degraded areas near to propagules source, also contributing to the maintenance of local fauna.\n          , \n            Resumo Investigamos a eficiência de diferentes modelos de poleiros na atração de aves dispersoras e no incremento da chuva de sementes em uma área degradada localizada na região nordeste do Estado de São Paulo. Instalamos coletores de sementes sob poleiros naturais (PNs, árvores vivas); poleiros artificiais simples (PASs), com 3m de altura e um ponto de pouso; poleiros artificiais elaborados (PAEs), com 7m de altura e três pontos de pouso e coletores em área aberta (testemunha). Verificamos que o número de sementes ornitocóricas depositadas nos coletores aumentou proporcionalmente à quantidade de estruturas de pouso dos poleiros. Os PNs também disponibilizaram outros recursos para a avifauna, como alimento e abrigo. Comparando-se a visitação entre os poleiros artificiais, houve maior utilização dos PAEs que, além de apresentarem mais pontos de pouso, são mais altos, fornecendo melhor visibilidade do espaço aéreo para aves predadoras e que apanham insetos em vôo, como os tiranídeos, importantes dispersores de sementes. Neste sentido, poleiros naturais e artificiais com características similares aos PAEs são os mais recomendados como método base ou complementar na restauração de áreas degradadas próximas a fontes de propágulos, contribuindo também para a manutenção da fauna local.","container-title":"Brazilian Journal of Biology","DOI":"10.1590/1519-6984.13114","ISSN":"1678-4375, 1519-6984","issue":"1","journalAbbreviation":"Braz. J. Biol.","page":"80-92","source":"DOI.org (Crossref)","title":"Use of perches and seed dispersal by birds in an abandoned pasture in the Porto Ferreira state park, southeastern Brazil","volume":"76","author":[{"family":"Athiê","given":"S."},{"family":"Dias","given":"M. M."}],"issued":{"date-parts":[["2016",1,22]]}}}],"schema":"https://github.com/citation-style-language/schema/raw/master/csl-citation.json"} </w:instrText>
      </w:r>
      <w:r w:rsidR="007C1BE3">
        <w:rPr>
          <w:rFonts w:cstheme="minorHAnsi"/>
          <w:sz w:val="24"/>
          <w:szCs w:val="24"/>
        </w:rPr>
        <w:fldChar w:fldCharType="separate"/>
      </w:r>
      <w:r w:rsidR="007C1BE3" w:rsidRPr="007C1BE3">
        <w:rPr>
          <w:rFonts w:cs="Calibri"/>
          <w:sz w:val="24"/>
          <w:szCs w:val="24"/>
        </w:rPr>
        <w:t>(Athiê and Dias 2016)</w:t>
      </w:r>
      <w:r w:rsidR="007C1BE3">
        <w:rPr>
          <w:rFonts w:cstheme="minorHAnsi"/>
          <w:sz w:val="24"/>
          <w:szCs w:val="24"/>
        </w:rPr>
        <w:fldChar w:fldCharType="end"/>
      </w:r>
      <w:r w:rsidR="007C1BE3">
        <w:rPr>
          <w:rFonts w:cstheme="minorHAnsi"/>
          <w:sz w:val="24"/>
          <w:szCs w:val="24"/>
        </w:rPr>
        <w:t xml:space="preserve">, whilst some snakes use them to thermoregulate </w:t>
      </w:r>
      <w:r w:rsidR="007C1BE3">
        <w:rPr>
          <w:rFonts w:cstheme="minorHAnsi"/>
          <w:sz w:val="24"/>
          <w:szCs w:val="24"/>
        </w:rPr>
        <w:fldChar w:fldCharType="begin"/>
      </w:r>
      <w:r w:rsidR="007C1BE3">
        <w:rPr>
          <w:rFonts w:cstheme="minorHAnsi"/>
          <w:sz w:val="24"/>
          <w:szCs w:val="24"/>
        </w:rPr>
        <w:instrText xml:space="preserve"> ADDIN ZOTERO_ITEM CSL_CITATION {"citationID":"OwjJG9yI","properties":{"formattedCitation":"(Leli\\uc0\\u232{}vre et al. 2010)","plainCitation":"(Lelièvre et al. 2010)","noteIndex":0},"citationItems":[{"id":218,"uris":["http://zotero.org/users/local/vcRA7dFA/items/Q573DFY4"],"uri":["http://zotero.org/users/local/vcRA7dFA/items/Q573DFY4"],"itemData":{"id":218,"type":"article-journal","container-title":"Journal of Thermal Biology","DOI":"10.1016/j.jtherbio.2010.06.011","ISSN":"03064565","issue":"7","journalAbbreviation":"Journal of Thermal Biology","language":"en","page":"324-331","source":"DOI.org (Crossref)","title":"Thermal benefits of artificial shelters in snakes: A radiotelemetric study of two sympatric colubrids","title-short":"Thermal benefits of artificial shelters in snakes","volume":"35","author":[{"family":"Lelièvre","given":"Hervé"},{"family":"Blouin-Demers","given":"Gabriel"},{"family":"Bonnet","given":"Xavier"},{"family":"Lourdais","given":"Olivier"}],"issued":{"date-parts":[["2010",10]]}}}],"schema":"https://github.com/citation-style-language/schema/raw/master/csl-citation.json"} </w:instrText>
      </w:r>
      <w:r w:rsidR="007C1BE3">
        <w:rPr>
          <w:rFonts w:cstheme="minorHAnsi"/>
          <w:sz w:val="24"/>
          <w:szCs w:val="24"/>
        </w:rPr>
        <w:fldChar w:fldCharType="separate"/>
      </w:r>
      <w:r w:rsidR="007C1BE3" w:rsidRPr="007C1BE3">
        <w:rPr>
          <w:rFonts w:cs="Calibri"/>
          <w:sz w:val="24"/>
          <w:szCs w:val="24"/>
        </w:rPr>
        <w:t>(Lelièvre et al. 2010)</w:t>
      </w:r>
      <w:r w:rsidR="007C1BE3">
        <w:rPr>
          <w:rFonts w:cstheme="minorHAnsi"/>
          <w:sz w:val="24"/>
          <w:szCs w:val="24"/>
        </w:rPr>
        <w:fldChar w:fldCharType="end"/>
      </w:r>
      <w:r w:rsidR="007C1BE3">
        <w:rPr>
          <w:rFonts w:cstheme="minorHAnsi"/>
          <w:sz w:val="24"/>
          <w:szCs w:val="24"/>
        </w:rPr>
        <w:t xml:space="preserve">. </w:t>
      </w:r>
      <w:r w:rsidR="007B2B63">
        <w:rPr>
          <w:rFonts w:cstheme="minorHAnsi"/>
          <w:sz w:val="24"/>
          <w:szCs w:val="24"/>
        </w:rPr>
        <w:t xml:space="preserve">Spatial heterogeneity concerns the physical location of organisms or entities (such as plants in a community) through space and the variation in the density of such points </w:t>
      </w:r>
      <w:r w:rsidR="007B2B63">
        <w:rPr>
          <w:rFonts w:cstheme="minorHAnsi"/>
          <w:sz w:val="24"/>
          <w:szCs w:val="24"/>
        </w:rPr>
        <w:fldChar w:fldCharType="begin"/>
      </w:r>
      <w:r w:rsidR="007B2B63">
        <w:rPr>
          <w:rFonts w:cstheme="minorHAnsi"/>
          <w:sz w:val="24"/>
          <w:szCs w:val="24"/>
        </w:rPr>
        <w:instrText xml:space="preserve"> ADDIN ZOTERO_ITEM CSL_CITATION {"citationID":"xbHTGlqn","properties":{"formattedCitation":"(Dutilleul 1993)","plainCitation":"(Dutilleul 1993)","noteIndex":0},"citationItems":[{"id":317,"uris":["http://zotero.org/users/local/vcRA7dFA/items/UDR5MKYT"],"uri":["http://zotero.org/users/local/vcRA7dFA/items/UDR5MKYT"],"itemData":{"id":317,"type":"article-journal","DOI":"https://doi.org/10.2307/1939923","issue":"6","journalAbbreviation":"Ecology","title":"Spatial Heterogeneity and the Design of Ecological Field Experiments.","volume":"74","author":[{"family":"Dutilleul","given":"Pierre"}],"issued":{"date-parts":[["1993"]]}}}],"schema":"https://github.com/citation-style-language/schema/raw/master/csl-citation.json"} </w:instrText>
      </w:r>
      <w:r w:rsidR="007B2B63">
        <w:rPr>
          <w:rFonts w:cstheme="minorHAnsi"/>
          <w:sz w:val="24"/>
          <w:szCs w:val="24"/>
        </w:rPr>
        <w:fldChar w:fldCharType="separate"/>
      </w:r>
      <w:r w:rsidR="007B2B63" w:rsidRPr="007B2B63">
        <w:rPr>
          <w:rFonts w:cs="Calibri"/>
          <w:sz w:val="24"/>
        </w:rPr>
        <w:t>(Dutilleul 1993)</w:t>
      </w:r>
      <w:r w:rsidR="007B2B63">
        <w:rPr>
          <w:rFonts w:cstheme="minorHAnsi"/>
          <w:sz w:val="24"/>
          <w:szCs w:val="24"/>
        </w:rPr>
        <w:fldChar w:fldCharType="end"/>
      </w:r>
      <w:r w:rsidR="007B2B63">
        <w:rPr>
          <w:rFonts w:cstheme="minorHAnsi"/>
          <w:sz w:val="24"/>
          <w:szCs w:val="24"/>
        </w:rPr>
        <w:t xml:space="preserve">. </w:t>
      </w:r>
      <w:r w:rsidRPr="009152E9">
        <w:rPr>
          <w:rFonts w:cstheme="minorHAnsi"/>
          <w:sz w:val="24"/>
          <w:szCs w:val="24"/>
        </w:rPr>
        <w:t xml:space="preserve">Shelters, whether natural or artificial, can </w:t>
      </w:r>
      <w:r w:rsidR="007C1BE3">
        <w:rPr>
          <w:rFonts w:cstheme="minorHAnsi"/>
          <w:sz w:val="24"/>
          <w:szCs w:val="24"/>
        </w:rPr>
        <w:t xml:space="preserve">also </w:t>
      </w:r>
      <w:r w:rsidRPr="009152E9">
        <w:rPr>
          <w:rFonts w:cstheme="minorHAnsi"/>
          <w:sz w:val="24"/>
          <w:szCs w:val="24"/>
        </w:rPr>
        <w:t>facilitate other vegetation growing in their understory by increasing</w:t>
      </w:r>
      <w:r w:rsidRPr="009152E9">
        <w:rPr>
          <w:rFonts w:cstheme="minorHAnsi"/>
          <w:color w:val="1C1D1E"/>
          <w:sz w:val="24"/>
          <w:szCs w:val="24"/>
          <w:shd w:val="clear" w:color="auto" w:fill="FFFFFF"/>
        </w:rPr>
        <w:t xml:space="preserve"> plant production and Leaf Area Index (LAI) of understory plants, mainly due to their windbreak abilities</w:t>
      </w:r>
      <w:r w:rsidR="009152E9" w:rsidRPr="009152E9">
        <w:rPr>
          <w:rFonts w:cstheme="minorHAnsi"/>
          <w:color w:val="1C1D1E"/>
          <w:sz w:val="24"/>
          <w:szCs w:val="24"/>
          <w:shd w:val="clear" w:color="auto" w:fill="FFFFFF"/>
        </w:rPr>
        <w:t xml:space="preserve"> </w:t>
      </w:r>
      <w:r w:rsidR="009152E9" w:rsidRPr="009152E9">
        <w:rPr>
          <w:rFonts w:cstheme="minorHAnsi"/>
          <w:color w:val="1C1D1E"/>
          <w:sz w:val="24"/>
          <w:szCs w:val="24"/>
          <w:shd w:val="clear" w:color="auto" w:fill="FFFFFF"/>
        </w:rPr>
        <w:fldChar w:fldCharType="begin"/>
      </w:r>
      <w:r w:rsidR="009152E9" w:rsidRPr="009152E9">
        <w:rPr>
          <w:rFonts w:cstheme="minorHAnsi"/>
          <w:color w:val="1C1D1E"/>
          <w:sz w:val="24"/>
          <w:szCs w:val="24"/>
          <w:shd w:val="clear" w:color="auto" w:fill="FFFFFF"/>
        </w:rPr>
        <w:instrText xml:space="preserve"> ADDIN ZOTERO_ITEM CSL_CITATION {"citationID":"3U1XhnL9","properties":{"formattedCitation":"(Sudmeyer et al. 2002)","plainCitation":"(Sudmeyer et al. 2002)","noteIndex":0},"citationItems":[{"id":240,"uris":["http://zotero.org/users/local/vcRA7dFA/items/TMXPTZAH"],"uri":["http://zotero.org/users/local/vcRA7dFA/items/TMXPTZAH"],"itemData":{"id":240,"type":"article-journal","abstract":"There is great interest in quantifying and understanding how shelter modifies crop growth and development under Australian conditions. Small constructed enclosures (shelters) can consistently reduce wind speed, allowing experiments to be run with replicated sheltered and unsheltered treatments in close proximity. The aim of this study was to quantify the effect on microclimate of consistently reducing wind speed by 70% and explain the consequences for dryland wheat (Triticum aestivum), lupin (Lupinus angustifolius) and mungbean (Vigna radiata) growth and development, at sites in Queensland, Victoria and Western Australia. Crops were grown inside and outside of artificial shelters, 10 by 10 m and extending 1 m above the crop canopy throughout the growing season.\n\n\nMean daily air and soil temperatures and atmospheric vapour pressure inside the shelters were largely similar to unsheltered conditions. However, clear diurnal trends were evident; daily maximum temperature and vapour pressure deficit (VPD) were increased in shelter when crops were establishing or senescing. When leaf area index (LAI) was reduced in the shelters, soil temperature was greater than in the open, however when LAI was increased in the shelters, soil temperature was less than in the open.\n\n\nGrain yield in shelters ranged between 78 and 120% of unsheltered yield, depending on seasonal conditions and crop species; the mean yield for all sites, crops and years was 99% of unsheltered yield. In the absence of waterlogging, sheltered crops tended to develop more leaf area than unsheltered crops, with an increase in the ratio of leaf area to above-ground biomass. This greater leaf area did not increase soil water use. While LAI was increased by shelter, only 2 of the 6 sheltered crops that were not waterlogged yielded significantly more grain than the unsheltered crops. This may be because the sheltered crops experienced greater maximum temperatures and VPD during anthesis and grain filling than unsheltered crops. Also, net photosynthesis may not have increased in the shelters after canopy closure (LAI&gt;3–4). Lupins, which developed more leaf area inside shelters, may have experienced strong competition for assimilates between developing branches, flowers and fruit. When rainfall was above average and the soil became waterlogged for part of the growing season, grain yield was reduced inside the shelters. Reduced evaporation inside the shelters may have extended the duration and severity of waterlogging and increased stresses on sheltered plants when potential yield was being set.\n\n\nThe reductions in wind speed achieved inside the artificial shelters were greater than those likely in conventional tree windbreak systems. Analysis of crop growth illustrated that microclimate modification at this high level of shelter can be both beneficial and harmful, depending on the crop species and climatic conditions during the growing season.","container-title":"Australian Journal of Experimental Agriculture","DOI":"10.1071/EA02018","ISSN":"0816-1089","issue":"6","journalAbbreviation":"Aust. J. Exp. Agric.","language":"en","page":"841","source":"DOI.org (Crossref)","title":"Effect of artificial wind shelters on the growth and yield of rainfed crops","volume":"42","author":[{"family":"Sudmeyer","given":"R. A."},{"family":"Crawford","given":"M. C."},{"family":"Meinke","given":"H."},{"family":"Poulton","given":"P. L."},{"family":"Robertson","given":"M. J."}],"issued":{"date-parts":[["2002"]]}}}],"schema":"https://github.com/citation-style-language/schema/raw/master/csl-citation.json"} </w:instrText>
      </w:r>
      <w:r w:rsidR="009152E9" w:rsidRPr="009152E9">
        <w:rPr>
          <w:rFonts w:cstheme="minorHAnsi"/>
          <w:color w:val="1C1D1E"/>
          <w:sz w:val="24"/>
          <w:szCs w:val="24"/>
          <w:shd w:val="clear" w:color="auto" w:fill="FFFFFF"/>
        </w:rPr>
        <w:fldChar w:fldCharType="separate"/>
      </w:r>
      <w:r w:rsidR="009152E9" w:rsidRPr="009152E9">
        <w:rPr>
          <w:rFonts w:cs="Calibri"/>
          <w:sz w:val="24"/>
          <w:szCs w:val="24"/>
        </w:rPr>
        <w:t>(Sudmeyer et al. 2002)</w:t>
      </w:r>
      <w:r w:rsidR="009152E9" w:rsidRPr="009152E9">
        <w:rPr>
          <w:rFonts w:cstheme="minorHAnsi"/>
          <w:color w:val="1C1D1E"/>
          <w:sz w:val="24"/>
          <w:szCs w:val="24"/>
          <w:shd w:val="clear" w:color="auto" w:fill="FFFFFF"/>
        </w:rPr>
        <w:fldChar w:fldCharType="end"/>
      </w:r>
      <w:r w:rsidRPr="009152E9">
        <w:rPr>
          <w:rFonts w:cstheme="minorHAnsi"/>
          <w:color w:val="1C1D1E"/>
          <w:sz w:val="24"/>
          <w:szCs w:val="24"/>
          <w:shd w:val="clear" w:color="auto" w:fill="FFFFFF"/>
        </w:rPr>
        <w:t xml:space="preserve">. </w:t>
      </w:r>
      <w:r w:rsidR="007B2B63">
        <w:rPr>
          <w:color w:val="1C1D1E"/>
          <w:sz w:val="24"/>
          <w:szCs w:val="24"/>
          <w:u w:color="1C1D1E"/>
          <w:shd w:val="clear" w:color="auto" w:fill="FFFFFF"/>
        </w:rPr>
        <w:t xml:space="preserve">We recently completed </w:t>
      </w:r>
      <w:r w:rsidR="007B2B63">
        <w:rPr>
          <w:sz w:val="24"/>
          <w:szCs w:val="24"/>
        </w:rPr>
        <w:t xml:space="preserve">a pilot study using artificial shelters and found that they can provide a  stable temperature regime and less direct solar radiation </w:t>
      </w:r>
      <w:r w:rsidR="007B2B63">
        <w:rPr>
          <w:sz w:val="24"/>
          <w:szCs w:val="24"/>
        </w:rPr>
        <w:fldChar w:fldCharType="begin"/>
      </w:r>
      <w:r w:rsidR="007B2B63">
        <w:rPr>
          <w:sz w:val="24"/>
          <w:szCs w:val="24"/>
        </w:rPr>
        <w:instrText xml:space="preserve"> ADDIN ZOTERO_ITEM CSL_CITATION {"citationID":"vVGZztKm","properties":{"formattedCitation":"(Ghazian, Zuliani, and Lortie 2020)","plainCitation":"(Ghazian, Zuliani, and Lortie 2020)","noteIndex":0},"citationItems":[{"id":215,"uris":["http://zotero.org/users/local/vcRA7dFA/items/858TXCHZ"],"uri":["http://zotero.org/users/local/vcRA7dFA/items/858TXCHZ"],"itemData":{"id":215,"type":"article-journal","container-title":"Journal of Ecological Engineering","DOI":"10.12911/22998993/126875","ISSN":"2299-8993","issue":"8","journalAbbreviation":"J. Ecol. Eng.","page":"216-228","source":"DOI.org (Crossref)","title":"Micro-Climatic Amelioration in a California Desert: Artificial Shelter Versus Shrub Canopy","title-short":"Micro-Climatic Amelioration in a California Desert","volume":"21","author":[{"family":"Ghazian","given":"Nargol"},{"family":"Zuliani","given":"Mario"},{"family":"Lortie","given":"Christopher"}],"issued":{"date-parts":[["2020",11,1]]}}}],"schema":"https://github.com/citation-style-language/schema/raw/master/csl-citation.json"} </w:instrText>
      </w:r>
      <w:r w:rsidR="007B2B63">
        <w:rPr>
          <w:sz w:val="24"/>
          <w:szCs w:val="24"/>
        </w:rPr>
        <w:fldChar w:fldCharType="separate"/>
      </w:r>
      <w:r w:rsidR="007B2B63" w:rsidRPr="007B2B63">
        <w:rPr>
          <w:rFonts w:cs="Calibri"/>
          <w:sz w:val="24"/>
        </w:rPr>
        <w:t>(Ghazian, Zuliani, and Lortie 2020)</w:t>
      </w:r>
      <w:r w:rsidR="007B2B63">
        <w:rPr>
          <w:sz w:val="24"/>
          <w:szCs w:val="24"/>
        </w:rPr>
        <w:fldChar w:fldCharType="end"/>
      </w:r>
      <w:r w:rsidR="007B2B63">
        <w:rPr>
          <w:sz w:val="24"/>
          <w:szCs w:val="24"/>
        </w:rPr>
        <w:t xml:space="preserve">. These shelters can be used as a restorative solution - particularly if the canopy is made from more eco-friendly materials. However, we have not tested its ecological impacts on other plant and animal species. The general and overarching hypothesis of </w:t>
      </w:r>
      <w:r w:rsidR="00081011">
        <w:rPr>
          <w:sz w:val="24"/>
          <w:szCs w:val="24"/>
        </w:rPr>
        <w:t xml:space="preserve">the </w:t>
      </w:r>
      <w:r w:rsidR="007B2B63">
        <w:rPr>
          <w:sz w:val="24"/>
          <w:szCs w:val="24"/>
        </w:rPr>
        <w:t>thesis is thus that eco-friendly, artificial shelters can ameliorate the canopy microclimate and create spatial heterogeneity in the landscape, which is essential for the p</w:t>
      </w:r>
      <w:r w:rsidR="00081011">
        <w:rPr>
          <w:sz w:val="24"/>
          <w:szCs w:val="24"/>
        </w:rPr>
        <w:t>ersistence</w:t>
      </w:r>
      <w:r w:rsidR="007B2B63">
        <w:rPr>
          <w:sz w:val="24"/>
          <w:szCs w:val="24"/>
        </w:rPr>
        <w:t xml:space="preserve"> of plants and animals. To test this thesis-level objective, we first determine the relative sampling efforts needed to estimate biodiversity in animals through a meta-analysis. Secondly, to ensure that artificial shelters are eco-friendly, we conduct in-lab trials to test a variety of fabrics and ultimately test the winning fabric in the field. Then - main chapter – In the field, we test the microclimatic and spatial heterogeneity benefits of deploying shelters at two sites and measure both fine-scale climate, vegetation responses, and animal use through camera trapping. Provided that there is time and depending on fieldwork, we will also do broad scientific synthesis to explore the generality of the microclimatic amelioration of s</w:t>
      </w:r>
      <w:r w:rsidR="00BF389A">
        <w:rPr>
          <w:sz w:val="24"/>
          <w:szCs w:val="24"/>
        </w:rPr>
        <w:t>helters</w:t>
      </w:r>
      <w:r w:rsidR="007B2B63">
        <w:rPr>
          <w:sz w:val="24"/>
          <w:szCs w:val="24"/>
        </w:rPr>
        <w:t xml:space="preserve"> for animals in a meta-analysis. This will frame the experimental findings from this region in global research trends. </w:t>
      </w:r>
    </w:p>
    <w:p w14:paraId="4648BB26" w14:textId="77777777" w:rsidR="007B2B63" w:rsidRDefault="007B2B63" w:rsidP="00C10CAF">
      <w:pPr>
        <w:pStyle w:val="Body"/>
        <w:spacing w:after="0" w:line="360" w:lineRule="auto"/>
        <w:jc w:val="both"/>
        <w:rPr>
          <w:sz w:val="24"/>
          <w:szCs w:val="24"/>
        </w:rPr>
      </w:pPr>
    </w:p>
    <w:p w14:paraId="6F40801C" w14:textId="77777777" w:rsidR="007B2B63" w:rsidRDefault="007B2B63" w:rsidP="00C10CAF">
      <w:pPr>
        <w:pStyle w:val="Body"/>
        <w:spacing w:after="0" w:line="360" w:lineRule="auto"/>
        <w:jc w:val="both"/>
        <w:rPr>
          <w:sz w:val="24"/>
          <w:szCs w:val="24"/>
        </w:rPr>
      </w:pPr>
    </w:p>
    <w:p w14:paraId="187FB42D" w14:textId="77777777" w:rsidR="007B2B63" w:rsidRDefault="007B2B63" w:rsidP="00C10CAF">
      <w:pPr>
        <w:pStyle w:val="Body"/>
        <w:spacing w:after="0" w:line="360" w:lineRule="auto"/>
        <w:jc w:val="both"/>
        <w:rPr>
          <w:b/>
          <w:bCs/>
          <w:sz w:val="24"/>
          <w:szCs w:val="24"/>
        </w:rPr>
      </w:pPr>
      <w:r w:rsidRPr="007B2B63">
        <w:rPr>
          <w:b/>
          <w:bCs/>
          <w:sz w:val="24"/>
          <w:szCs w:val="24"/>
        </w:rPr>
        <w:lastRenderedPageBreak/>
        <w:t>Main Thesis Objectives</w:t>
      </w:r>
    </w:p>
    <w:p w14:paraId="762FDB84" w14:textId="77777777" w:rsidR="007B2B63" w:rsidRPr="007B2B63" w:rsidRDefault="007B2B63" w:rsidP="00C10CAF">
      <w:pPr>
        <w:pStyle w:val="Body"/>
        <w:numPr>
          <w:ilvl w:val="0"/>
          <w:numId w:val="7"/>
        </w:numPr>
        <w:spacing w:after="0" w:line="360" w:lineRule="auto"/>
        <w:jc w:val="both"/>
        <w:rPr>
          <w:sz w:val="24"/>
          <w:szCs w:val="24"/>
        </w:rPr>
      </w:pPr>
      <w:r w:rsidRPr="007B2B63">
        <w:rPr>
          <w:sz w:val="24"/>
          <w:szCs w:val="24"/>
        </w:rPr>
        <w:t>Identify key sampling designs with camera traps.</w:t>
      </w:r>
    </w:p>
    <w:p w14:paraId="2505477F" w14:textId="77777777" w:rsidR="007B2B63" w:rsidRPr="007B2B63" w:rsidRDefault="007B2B63" w:rsidP="00C10CAF">
      <w:pPr>
        <w:pStyle w:val="Body"/>
        <w:numPr>
          <w:ilvl w:val="0"/>
          <w:numId w:val="7"/>
        </w:numPr>
        <w:spacing w:after="0" w:line="360" w:lineRule="auto"/>
        <w:jc w:val="both"/>
        <w:rPr>
          <w:sz w:val="24"/>
          <w:szCs w:val="24"/>
        </w:rPr>
      </w:pPr>
      <w:r w:rsidRPr="007B2B63">
        <w:rPr>
          <w:sz w:val="24"/>
          <w:szCs w:val="24"/>
        </w:rPr>
        <w:t>Record microclimatic impacts of eco-friendly materials and their influence on plant species under controlled conditions.</w:t>
      </w:r>
    </w:p>
    <w:p w14:paraId="5694A662" w14:textId="77777777" w:rsidR="007B2B63" w:rsidRPr="007B2B63" w:rsidRDefault="007B2B63" w:rsidP="00C10CAF">
      <w:pPr>
        <w:pStyle w:val="Body"/>
        <w:numPr>
          <w:ilvl w:val="0"/>
          <w:numId w:val="7"/>
        </w:numPr>
        <w:spacing w:after="0" w:line="360" w:lineRule="auto"/>
        <w:jc w:val="both"/>
        <w:rPr>
          <w:sz w:val="24"/>
          <w:szCs w:val="24"/>
        </w:rPr>
      </w:pPr>
      <w:r w:rsidRPr="007B2B63">
        <w:rPr>
          <w:sz w:val="24"/>
          <w:szCs w:val="24"/>
        </w:rPr>
        <w:t>Demonstrate ecological effects of shelters in the field.</w:t>
      </w:r>
    </w:p>
    <w:p w14:paraId="1FBFCFE0" w14:textId="77777777" w:rsidR="007B2B63" w:rsidRDefault="007B2B63" w:rsidP="00C10CAF">
      <w:pPr>
        <w:pStyle w:val="Body"/>
        <w:numPr>
          <w:ilvl w:val="0"/>
          <w:numId w:val="7"/>
        </w:numPr>
        <w:spacing w:after="0" w:line="360" w:lineRule="auto"/>
        <w:jc w:val="both"/>
        <w:rPr>
          <w:sz w:val="24"/>
          <w:szCs w:val="24"/>
        </w:rPr>
      </w:pPr>
      <w:r w:rsidRPr="007B2B63">
        <w:rPr>
          <w:sz w:val="24"/>
          <w:szCs w:val="24"/>
        </w:rPr>
        <w:t xml:space="preserve">Compile frequency and ecological strength of microclimate facilitation reported in the literature. </w:t>
      </w:r>
    </w:p>
    <w:p w14:paraId="1C9688C9" w14:textId="77777777" w:rsidR="007B2B63" w:rsidRPr="007B2B63" w:rsidRDefault="007B2B63" w:rsidP="00C10CAF">
      <w:pPr>
        <w:pStyle w:val="Body"/>
        <w:spacing w:after="0" w:line="360" w:lineRule="auto"/>
        <w:ind w:left="720"/>
        <w:jc w:val="both"/>
        <w:rPr>
          <w:sz w:val="24"/>
          <w:szCs w:val="24"/>
        </w:rPr>
      </w:pPr>
    </w:p>
    <w:p w14:paraId="560A5AA3" w14:textId="77777777" w:rsidR="007B2B63" w:rsidRDefault="007B2B63" w:rsidP="00C10CAF">
      <w:pPr>
        <w:spacing w:line="360" w:lineRule="auto"/>
        <w:jc w:val="both"/>
        <w:rPr>
          <w:rFonts w:cstheme="minorHAnsi"/>
          <w:b/>
          <w:bCs/>
          <w:sz w:val="24"/>
          <w:szCs w:val="24"/>
        </w:rPr>
      </w:pPr>
      <w:r>
        <w:rPr>
          <w:b/>
          <w:bCs/>
          <w:sz w:val="24"/>
          <w:szCs w:val="24"/>
        </w:rPr>
        <w:t xml:space="preserve">Chapter 1. </w:t>
      </w:r>
      <w:r w:rsidRPr="009152E9">
        <w:rPr>
          <w:rFonts w:cstheme="minorHAnsi"/>
          <w:b/>
          <w:bCs/>
          <w:sz w:val="24"/>
          <w:szCs w:val="24"/>
        </w:rPr>
        <w:t>Finding the sweet spot in camera trapping: a review of camera trap papers to test for reported sampling</w:t>
      </w:r>
      <w:r>
        <w:rPr>
          <w:rFonts w:cstheme="minorHAnsi"/>
          <w:b/>
          <w:bCs/>
          <w:sz w:val="24"/>
          <w:szCs w:val="24"/>
        </w:rPr>
        <w:t xml:space="preserve"> effort in population estimates. (Draft Attached)</w:t>
      </w:r>
    </w:p>
    <w:p w14:paraId="66441453" w14:textId="77777777" w:rsidR="007B2B63" w:rsidRDefault="007B2B63" w:rsidP="00C10CAF">
      <w:pPr>
        <w:spacing w:line="360" w:lineRule="auto"/>
        <w:jc w:val="both"/>
        <w:rPr>
          <w:rFonts w:cstheme="minorHAnsi"/>
          <w:b/>
          <w:bCs/>
          <w:sz w:val="24"/>
          <w:szCs w:val="24"/>
        </w:rPr>
      </w:pPr>
      <w:r>
        <w:rPr>
          <w:rFonts w:cstheme="minorHAnsi"/>
          <w:b/>
          <w:bCs/>
          <w:sz w:val="24"/>
          <w:szCs w:val="24"/>
        </w:rPr>
        <w:t xml:space="preserve">Purpose: </w:t>
      </w:r>
      <w:r w:rsidRPr="007B2B63">
        <w:rPr>
          <w:rFonts w:cstheme="minorHAnsi"/>
          <w:sz w:val="24"/>
          <w:szCs w:val="24"/>
        </w:rPr>
        <w:t>To test for the relationship between trapping effort and vertebrate diversity.</w:t>
      </w:r>
      <w:r>
        <w:rPr>
          <w:rFonts w:cstheme="minorHAnsi"/>
          <w:b/>
          <w:bCs/>
          <w:sz w:val="24"/>
          <w:szCs w:val="24"/>
        </w:rPr>
        <w:t xml:space="preserve"> </w:t>
      </w:r>
    </w:p>
    <w:p w14:paraId="5CCCB0AF" w14:textId="77777777" w:rsidR="00BF389A" w:rsidRDefault="007B2B63" w:rsidP="00BF389A">
      <w:pPr>
        <w:spacing w:line="360" w:lineRule="auto"/>
        <w:jc w:val="both"/>
        <w:rPr>
          <w:rFonts w:cstheme="minorHAnsi"/>
          <w:sz w:val="24"/>
          <w:szCs w:val="24"/>
        </w:rPr>
      </w:pPr>
      <w:r>
        <w:rPr>
          <w:rFonts w:cstheme="minorHAnsi"/>
          <w:b/>
          <w:bCs/>
          <w:sz w:val="24"/>
          <w:szCs w:val="24"/>
        </w:rPr>
        <w:t xml:space="preserve">Hypothesis: </w:t>
      </w:r>
      <w:r>
        <w:rPr>
          <w:rFonts w:cstheme="minorHAnsi"/>
          <w:sz w:val="24"/>
          <w:szCs w:val="24"/>
        </w:rPr>
        <w:t>Increasing the number of available camera traps and trapping days will increase detection probabilit</w:t>
      </w:r>
      <w:r w:rsidR="00BF389A">
        <w:rPr>
          <w:rFonts w:cstheme="minorHAnsi"/>
          <w:sz w:val="24"/>
          <w:szCs w:val="24"/>
        </w:rPr>
        <w:t>ies and hence species diversity.</w:t>
      </w:r>
    </w:p>
    <w:p w14:paraId="33A2FF12" w14:textId="621766F6" w:rsidR="007B2B63" w:rsidRPr="007B2B63" w:rsidRDefault="007B2B63" w:rsidP="00BF389A">
      <w:pPr>
        <w:spacing w:line="360" w:lineRule="auto"/>
        <w:jc w:val="both"/>
        <w:rPr>
          <w:rFonts w:cstheme="minorHAnsi"/>
          <w:sz w:val="24"/>
          <w:szCs w:val="24"/>
        </w:rPr>
      </w:pPr>
      <w:r>
        <w:rPr>
          <w:rFonts w:cstheme="minorHAnsi"/>
          <w:b/>
          <w:bCs/>
          <w:sz w:val="24"/>
          <w:szCs w:val="24"/>
        </w:rPr>
        <w:t xml:space="preserve">Findings: </w:t>
      </w:r>
      <w:r>
        <w:rPr>
          <w:rFonts w:cstheme="minorHAnsi"/>
          <w:sz w:val="24"/>
          <w:szCs w:val="24"/>
        </w:rPr>
        <w:t>Increasing the number of cameras had a net positive effect specifically in grasslands and deserts. The greater number of camera traps returned higher capture rates. Furthermore, Increasing the length of the study did no</w:t>
      </w:r>
      <w:ins w:id="17" w:author="Laura McKinnon" w:date="2021-05-05T11:01:00Z">
        <w:r w:rsidR="00DF00F8">
          <w:rPr>
            <w:rFonts w:cstheme="minorHAnsi"/>
            <w:sz w:val="24"/>
            <w:szCs w:val="24"/>
          </w:rPr>
          <w:t>t</w:t>
        </w:r>
      </w:ins>
      <w:r>
        <w:rPr>
          <w:rFonts w:cstheme="minorHAnsi"/>
          <w:sz w:val="24"/>
          <w:szCs w:val="24"/>
        </w:rPr>
        <w:t xml:space="preserve"> increase capture rate or diversity.</w:t>
      </w:r>
    </w:p>
    <w:p w14:paraId="0F2012AF" w14:textId="77777777" w:rsidR="009152E9" w:rsidRPr="007B2B63" w:rsidRDefault="009152E9" w:rsidP="00C10CAF">
      <w:pPr>
        <w:autoSpaceDE w:val="0"/>
        <w:autoSpaceDN w:val="0"/>
        <w:adjustRightInd w:val="0"/>
        <w:spacing w:after="0" w:line="360" w:lineRule="auto"/>
        <w:ind w:firstLine="720"/>
        <w:jc w:val="both"/>
        <w:rPr>
          <w:b/>
          <w:bCs/>
          <w:sz w:val="24"/>
          <w:szCs w:val="24"/>
          <w:lang w:val="en-US"/>
        </w:rPr>
      </w:pPr>
    </w:p>
    <w:p w14:paraId="5C797F71" w14:textId="36D5CB21" w:rsidR="009152E9" w:rsidRPr="009152E9" w:rsidRDefault="009152E9" w:rsidP="00C10CAF">
      <w:pPr>
        <w:spacing w:after="0" w:line="360" w:lineRule="auto"/>
        <w:jc w:val="both"/>
        <w:rPr>
          <w:b/>
          <w:bCs/>
          <w:sz w:val="24"/>
          <w:szCs w:val="24"/>
        </w:rPr>
      </w:pPr>
      <w:r w:rsidRPr="009152E9">
        <w:rPr>
          <w:b/>
          <w:bCs/>
          <w:sz w:val="24"/>
          <w:szCs w:val="24"/>
        </w:rPr>
        <w:t xml:space="preserve">Chapter 2: </w:t>
      </w:r>
      <w:r w:rsidR="007B2B63">
        <w:rPr>
          <w:b/>
          <w:bCs/>
          <w:sz w:val="24"/>
          <w:szCs w:val="24"/>
        </w:rPr>
        <w:t>Quantifying the exten</w:t>
      </w:r>
      <w:ins w:id="18" w:author="Laura McKinnon" w:date="2021-05-05T11:01:00Z">
        <w:r w:rsidR="00DF00F8">
          <w:rPr>
            <w:b/>
            <w:bCs/>
            <w:sz w:val="24"/>
            <w:szCs w:val="24"/>
          </w:rPr>
          <w:t>t</w:t>
        </w:r>
      </w:ins>
      <w:del w:id="19" w:author="Laura McKinnon" w:date="2021-05-05T11:01:00Z">
        <w:r w:rsidR="007B2B63" w:rsidDel="00DF00F8">
          <w:rPr>
            <w:b/>
            <w:bCs/>
            <w:sz w:val="24"/>
            <w:szCs w:val="24"/>
          </w:rPr>
          <w:delText>d</w:delText>
        </w:r>
      </w:del>
      <w:r w:rsidR="007B2B63">
        <w:rPr>
          <w:b/>
          <w:bCs/>
          <w:sz w:val="24"/>
          <w:szCs w:val="24"/>
        </w:rPr>
        <w:t xml:space="preserve"> of microclimatic amelioration of natural fabrics and estimating effects on native and exotic seedlings. </w:t>
      </w:r>
    </w:p>
    <w:p w14:paraId="3C1AF0E9" w14:textId="77777777" w:rsidR="009152E9" w:rsidRPr="009152E9" w:rsidRDefault="009152E9" w:rsidP="00C10CAF">
      <w:pPr>
        <w:spacing w:line="360" w:lineRule="auto"/>
        <w:jc w:val="both"/>
        <w:rPr>
          <w:sz w:val="24"/>
          <w:szCs w:val="24"/>
        </w:rPr>
      </w:pPr>
      <w:r w:rsidRPr="009152E9">
        <w:rPr>
          <w:b/>
          <w:bCs/>
          <w:sz w:val="24"/>
          <w:szCs w:val="24"/>
        </w:rPr>
        <w:t xml:space="preserve">Purpose: </w:t>
      </w:r>
      <w:r w:rsidRPr="009152E9">
        <w:rPr>
          <w:sz w:val="24"/>
          <w:szCs w:val="24"/>
        </w:rPr>
        <w:t xml:space="preserve">To quantify the extent to which different natural fabrics facilitate the understory annual plant growth in comparison to the open gap. </w:t>
      </w:r>
    </w:p>
    <w:p w14:paraId="7098F2D5" w14:textId="42DE752C" w:rsidR="009152E9" w:rsidRPr="009152E9" w:rsidRDefault="009152E9" w:rsidP="00C10CAF">
      <w:pPr>
        <w:spacing w:line="360" w:lineRule="auto"/>
        <w:jc w:val="both"/>
        <w:rPr>
          <w:sz w:val="24"/>
          <w:szCs w:val="24"/>
        </w:rPr>
      </w:pPr>
      <w:r w:rsidRPr="009152E9">
        <w:rPr>
          <w:b/>
          <w:bCs/>
          <w:sz w:val="24"/>
          <w:szCs w:val="24"/>
        </w:rPr>
        <w:t xml:space="preserve">Questions: </w:t>
      </w:r>
      <w:r w:rsidRPr="009152E9">
        <w:rPr>
          <w:sz w:val="24"/>
          <w:szCs w:val="24"/>
        </w:rPr>
        <w:t>How do different natural fabrics such as burlap, cotton, and nursery seedling cloth affect microclimatic parameters such as RH, temperature, and light? How do different fabrics affect understory annual growth? Are annuals and foundation plants facilitated to the same exten</w:t>
      </w:r>
      <w:ins w:id="20" w:author="Laura McKinnon" w:date="2021-05-05T11:02:00Z">
        <w:r w:rsidR="00DF00F8">
          <w:rPr>
            <w:sz w:val="24"/>
            <w:szCs w:val="24"/>
          </w:rPr>
          <w:t>t</w:t>
        </w:r>
      </w:ins>
      <w:del w:id="21" w:author="Laura McKinnon" w:date="2021-05-05T11:02:00Z">
        <w:r w:rsidRPr="009152E9" w:rsidDel="00DF00F8">
          <w:rPr>
            <w:sz w:val="24"/>
            <w:szCs w:val="24"/>
          </w:rPr>
          <w:delText>d</w:delText>
        </w:r>
      </w:del>
      <w:r w:rsidRPr="009152E9">
        <w:rPr>
          <w:sz w:val="24"/>
          <w:szCs w:val="24"/>
        </w:rPr>
        <w:t xml:space="preserve">? </w:t>
      </w:r>
    </w:p>
    <w:p w14:paraId="36A8CD91" w14:textId="77777777" w:rsidR="007B2B63" w:rsidRDefault="009152E9" w:rsidP="00C10CAF">
      <w:pPr>
        <w:spacing w:line="360" w:lineRule="auto"/>
        <w:jc w:val="both"/>
        <w:rPr>
          <w:sz w:val="24"/>
          <w:szCs w:val="24"/>
        </w:rPr>
      </w:pPr>
      <w:r w:rsidRPr="009152E9">
        <w:rPr>
          <w:b/>
          <w:bCs/>
          <w:sz w:val="24"/>
          <w:szCs w:val="24"/>
        </w:rPr>
        <w:t>Hypothesis:</w:t>
      </w:r>
      <w:r w:rsidR="007B2B63">
        <w:rPr>
          <w:b/>
          <w:bCs/>
          <w:sz w:val="24"/>
          <w:szCs w:val="24"/>
        </w:rPr>
        <w:t xml:space="preserve"> </w:t>
      </w:r>
      <w:r w:rsidR="007B2B63">
        <w:rPr>
          <w:sz w:val="24"/>
          <w:szCs w:val="24"/>
        </w:rPr>
        <w:t>Fabrics will lower the amplitude of variation in microclimatic parameters such as temperature, RH, and radiation relative to the open.</w:t>
      </w:r>
      <w:r w:rsidRPr="009152E9">
        <w:rPr>
          <w:b/>
          <w:bCs/>
          <w:sz w:val="24"/>
          <w:szCs w:val="24"/>
        </w:rPr>
        <w:t xml:space="preserve"> </w:t>
      </w:r>
      <w:r w:rsidRPr="009152E9">
        <w:rPr>
          <w:sz w:val="24"/>
          <w:szCs w:val="24"/>
        </w:rPr>
        <w:t xml:space="preserve">Germination rates of annual plants and </w:t>
      </w:r>
      <w:r w:rsidRPr="009152E9">
        <w:rPr>
          <w:sz w:val="24"/>
          <w:szCs w:val="24"/>
        </w:rPr>
        <w:lastRenderedPageBreak/>
        <w:t xml:space="preserve">foundation species do not differ between different fabrics and it will all be higher than the open gap. </w:t>
      </w:r>
    </w:p>
    <w:p w14:paraId="04E2F4A4" w14:textId="77777777" w:rsidR="009152E9" w:rsidRDefault="009152E9" w:rsidP="00C10CAF">
      <w:pPr>
        <w:spacing w:line="360" w:lineRule="auto"/>
        <w:jc w:val="both"/>
        <w:rPr>
          <w:sz w:val="24"/>
          <w:szCs w:val="24"/>
        </w:rPr>
      </w:pPr>
      <w:r w:rsidRPr="009152E9">
        <w:rPr>
          <w:b/>
          <w:bCs/>
          <w:sz w:val="24"/>
          <w:szCs w:val="24"/>
        </w:rPr>
        <w:t>Predictions:</w:t>
      </w:r>
      <w:r w:rsidRPr="009152E9">
        <w:rPr>
          <w:sz w:val="24"/>
          <w:szCs w:val="24"/>
        </w:rPr>
        <w:t xml:space="preserve"> </w:t>
      </w:r>
    </w:p>
    <w:p w14:paraId="11CFFD90" w14:textId="77777777" w:rsidR="007B2B63" w:rsidRPr="007B2B63" w:rsidRDefault="007B2B63" w:rsidP="00C10CAF">
      <w:pPr>
        <w:pStyle w:val="Paragraphedeliste"/>
        <w:numPr>
          <w:ilvl w:val="0"/>
          <w:numId w:val="8"/>
        </w:numPr>
        <w:spacing w:line="360" w:lineRule="auto"/>
        <w:jc w:val="both"/>
        <w:rPr>
          <w:sz w:val="24"/>
          <w:szCs w:val="24"/>
        </w:rPr>
      </w:pPr>
      <w:r>
        <w:rPr>
          <w:sz w:val="24"/>
          <w:szCs w:val="24"/>
        </w:rPr>
        <w:t xml:space="preserve">Different fabrics influence light permeability to different extents. Too much light exposure can decrease germination in some desert species. Hence, fabrics create a </w:t>
      </w:r>
      <w:r w:rsidRPr="009152E9">
        <w:rPr>
          <w:sz w:val="24"/>
          <w:szCs w:val="24"/>
        </w:rPr>
        <w:t>barrier from direct solar radiation</w:t>
      </w:r>
      <w:r>
        <w:rPr>
          <w:sz w:val="24"/>
          <w:szCs w:val="24"/>
        </w:rPr>
        <w:t xml:space="preserve"> and create s</w:t>
      </w:r>
      <w:r w:rsidRPr="009152E9">
        <w:rPr>
          <w:sz w:val="24"/>
          <w:szCs w:val="24"/>
        </w:rPr>
        <w:t>hade for the young seedlings, so germination can occur more effectively compared to the open.</w:t>
      </w:r>
    </w:p>
    <w:p w14:paraId="733F49D0" w14:textId="77777777" w:rsidR="009152E9" w:rsidRPr="009152E9" w:rsidRDefault="009152E9" w:rsidP="00C10CAF">
      <w:pPr>
        <w:pStyle w:val="Paragraphedeliste"/>
        <w:numPr>
          <w:ilvl w:val="0"/>
          <w:numId w:val="4"/>
        </w:numPr>
        <w:spacing w:line="360" w:lineRule="auto"/>
        <w:jc w:val="both"/>
        <w:rPr>
          <w:sz w:val="24"/>
          <w:szCs w:val="24"/>
        </w:rPr>
      </w:pPr>
      <w:r w:rsidRPr="009152E9">
        <w:rPr>
          <w:sz w:val="24"/>
          <w:szCs w:val="24"/>
        </w:rPr>
        <w:t xml:space="preserve">Artificial </w:t>
      </w:r>
      <w:r w:rsidR="007B2B63">
        <w:rPr>
          <w:sz w:val="24"/>
          <w:szCs w:val="24"/>
        </w:rPr>
        <w:t xml:space="preserve">barrier/canopy can </w:t>
      </w:r>
      <w:r w:rsidRPr="009152E9">
        <w:rPr>
          <w:sz w:val="24"/>
          <w:szCs w:val="24"/>
        </w:rPr>
        <w:t xml:space="preserve">increase humidity and create a windbreak environment, which in turn aids in understory plant growth. </w:t>
      </w:r>
    </w:p>
    <w:p w14:paraId="5DFF9BDC" w14:textId="77777777" w:rsidR="009152E9" w:rsidRDefault="009152E9" w:rsidP="00C10CAF">
      <w:pPr>
        <w:spacing w:line="360" w:lineRule="auto"/>
        <w:jc w:val="both"/>
        <w:rPr>
          <w:b/>
          <w:bCs/>
          <w:sz w:val="24"/>
          <w:szCs w:val="24"/>
        </w:rPr>
      </w:pPr>
      <w:r w:rsidRPr="009152E9">
        <w:rPr>
          <w:b/>
          <w:bCs/>
          <w:sz w:val="24"/>
          <w:szCs w:val="24"/>
        </w:rPr>
        <w:t>Methods</w:t>
      </w:r>
    </w:p>
    <w:p w14:paraId="320B24F5" w14:textId="77777777" w:rsidR="00C10CAF" w:rsidRDefault="009152E9" w:rsidP="00C10CAF">
      <w:pPr>
        <w:spacing w:line="360" w:lineRule="auto"/>
        <w:ind w:firstLine="720"/>
        <w:jc w:val="both"/>
        <w:rPr>
          <w:rFonts w:cstheme="minorHAnsi"/>
          <w:color w:val="000000" w:themeColor="text1"/>
          <w:sz w:val="24"/>
          <w:szCs w:val="24"/>
          <w:shd w:val="clear" w:color="auto" w:fill="FFFFFF"/>
        </w:rPr>
      </w:pPr>
      <w:r>
        <w:rPr>
          <w:sz w:val="24"/>
          <w:szCs w:val="24"/>
        </w:rPr>
        <w:t>Trials are curr</w:t>
      </w:r>
      <w:r w:rsidR="007B2B63">
        <w:rPr>
          <w:sz w:val="24"/>
          <w:szCs w:val="24"/>
        </w:rPr>
        <w:t>ently being conducted in controlled lab conditions</w:t>
      </w:r>
      <w:r>
        <w:rPr>
          <w:sz w:val="24"/>
          <w:szCs w:val="24"/>
        </w:rPr>
        <w:t>. We selected three environmentally-friendly fabrics: burlap, 100% cotton canvas, and seedling nursery fabric.</w:t>
      </w:r>
      <w:r w:rsidR="00287863">
        <w:rPr>
          <w:sz w:val="24"/>
          <w:szCs w:val="24"/>
        </w:rPr>
        <w:t xml:space="preserve"> Natural burlap is made from hemp or jute fibers that are generally treated to resist decay </w:t>
      </w:r>
      <w:r w:rsidR="00287863">
        <w:rPr>
          <w:sz w:val="24"/>
          <w:szCs w:val="24"/>
        </w:rPr>
        <w:fldChar w:fldCharType="begin"/>
      </w:r>
      <w:r w:rsidR="00287863">
        <w:rPr>
          <w:sz w:val="24"/>
          <w:szCs w:val="24"/>
        </w:rPr>
        <w:instrText xml:space="preserve"> ADDIN ZOTERO_ITEM CSL_CITATION {"citationID":"qAEas5vM","properties":{"formattedCitation":"(Kuhns 1997)","plainCitation":"(Kuhns 1997)","noteIndex":0},"citationItems":[{"id":319,"uris":["http://zotero.org/users/local/vcRA7dFA/items/4WD6IANM"],"uri":["http://zotero.org/users/local/vcRA7dFA/items/4WD6IANM"],"itemData":{"id":319,"type":"article-journal","issue":"1","journalAbbreviation":"Journal of Arboriculture","title":"Penetration of treated an untreated burlap by roots of balled-and-burlapped norwar maples.","volume":"23","author":[{"family":"Kuhns","given":"Michael R."}],"issued":{"date-parts":[["1997"]]}}}],"schema":"https://github.com/citation-style-language/schema/raw/master/csl-citation.json"} </w:instrText>
      </w:r>
      <w:r w:rsidR="00287863">
        <w:rPr>
          <w:sz w:val="24"/>
          <w:szCs w:val="24"/>
        </w:rPr>
        <w:fldChar w:fldCharType="separate"/>
      </w:r>
      <w:r w:rsidR="00287863" w:rsidRPr="00287863">
        <w:rPr>
          <w:rFonts w:ascii="Calibri" w:hAnsi="Calibri" w:cs="Calibri"/>
          <w:sz w:val="24"/>
        </w:rPr>
        <w:t>(Kuhns 1997)</w:t>
      </w:r>
      <w:r w:rsidR="00287863">
        <w:rPr>
          <w:sz w:val="24"/>
          <w:szCs w:val="24"/>
        </w:rPr>
        <w:fldChar w:fldCharType="end"/>
      </w:r>
      <w:r w:rsidR="00287863">
        <w:rPr>
          <w:sz w:val="24"/>
          <w:szCs w:val="24"/>
        </w:rPr>
        <w:t xml:space="preserve">. </w:t>
      </w:r>
      <w:r w:rsidR="000F1832">
        <w:rPr>
          <w:sz w:val="24"/>
          <w:szCs w:val="24"/>
        </w:rPr>
        <w:t>Cotton canvas has a structure made of cellulose and is great for short time use, however</w:t>
      </w:r>
      <w:r w:rsidR="00081011">
        <w:rPr>
          <w:sz w:val="24"/>
          <w:szCs w:val="24"/>
        </w:rPr>
        <w:t xml:space="preserve"> over time</w:t>
      </w:r>
      <w:r w:rsidR="000F1832">
        <w:rPr>
          <w:sz w:val="24"/>
          <w:szCs w:val="24"/>
        </w:rPr>
        <w:t xml:space="preserve"> when subject</w:t>
      </w:r>
      <w:r w:rsidR="00081011">
        <w:rPr>
          <w:sz w:val="24"/>
          <w:szCs w:val="24"/>
        </w:rPr>
        <w:t>ed</w:t>
      </w:r>
      <w:r w:rsidR="000F1832">
        <w:rPr>
          <w:sz w:val="24"/>
          <w:szCs w:val="24"/>
        </w:rPr>
        <w:t xml:space="preserve"> to tension, humidity alongside temperature fluctuations, as well as UV irradiation</w:t>
      </w:r>
      <w:r w:rsidR="00081011">
        <w:rPr>
          <w:sz w:val="24"/>
          <w:szCs w:val="24"/>
        </w:rPr>
        <w:t xml:space="preserve"> over time,</w:t>
      </w:r>
      <w:r w:rsidR="000F1832">
        <w:rPr>
          <w:sz w:val="24"/>
          <w:szCs w:val="24"/>
        </w:rPr>
        <w:t xml:space="preserve"> can degrade the fabric </w:t>
      </w:r>
      <w:r w:rsidR="000F1832">
        <w:rPr>
          <w:sz w:val="24"/>
          <w:szCs w:val="24"/>
        </w:rPr>
        <w:fldChar w:fldCharType="begin"/>
      </w:r>
      <w:r w:rsidR="000F1832">
        <w:rPr>
          <w:sz w:val="24"/>
          <w:szCs w:val="24"/>
        </w:rPr>
        <w:instrText xml:space="preserve"> ADDIN ZOTERO_ITEM CSL_CITATION {"citationID":"KdQUc52X","properties":{"formattedCitation":"(Nechyporchuk et al. 2017)","plainCitation":"(Nechyporchuk et al. 2017)","noteIndex":0},"citationItems":[{"id":320,"uris":["http://zotero.org/users/local/vcRA7dFA/items/5FDEK6ZR"],"uri":["http://zotero.org/users/local/vcRA7dFA/items/5FDEK6ZR"],"itemData":{"id":320,"type":"article-journal","container-title":"Journal of Cultural Heritage","DOI":"10.1016/j.culher.2017.05.010","ISSN":"12962074","journalAbbreviation":"Journal of Cultural Heritage","language":"en","page":"183-187","source":"DOI.org (Crossref)","title":"Accelerated ageing of cotton canvas as a model for further consolidation practices","volume":"28","author":[{"family":"Nechyporchuk","given":"Oleksandr"},{"family":"Kolman","given":"Krzysztof"},{"family":"Oriola","given":"Marta"},{"family":"Persson","given":"Michael"},{"family":"Holmberg","given":"Krister"},{"family":"Bordes","given":"Romain"}],"issued":{"date-parts":[["2017",11]]}}}],"schema":"https://github.com/citation-style-language/schema/raw/master/csl-citation.json"} </w:instrText>
      </w:r>
      <w:r w:rsidR="000F1832">
        <w:rPr>
          <w:sz w:val="24"/>
          <w:szCs w:val="24"/>
        </w:rPr>
        <w:fldChar w:fldCharType="separate"/>
      </w:r>
      <w:r w:rsidR="000F1832" w:rsidRPr="000F1832">
        <w:rPr>
          <w:rFonts w:ascii="Calibri" w:hAnsi="Calibri" w:cs="Calibri"/>
          <w:sz w:val="24"/>
        </w:rPr>
        <w:t>(Nechyporchuk et al. 2017)</w:t>
      </w:r>
      <w:r w:rsidR="000F1832">
        <w:rPr>
          <w:sz w:val="24"/>
          <w:szCs w:val="24"/>
        </w:rPr>
        <w:fldChar w:fldCharType="end"/>
      </w:r>
      <w:r w:rsidR="000F1832">
        <w:rPr>
          <w:sz w:val="24"/>
          <w:szCs w:val="24"/>
        </w:rPr>
        <w:t xml:space="preserve">.  </w:t>
      </w:r>
      <w:r w:rsidR="00C10CAF">
        <w:rPr>
          <w:sz w:val="24"/>
          <w:szCs w:val="24"/>
        </w:rPr>
        <w:t>Biodegradable nursery fabrics are superior to plastic ones and are used to increase the rates of seedling establishment</w:t>
      </w:r>
      <w:r w:rsidR="00081011">
        <w:rPr>
          <w:sz w:val="24"/>
          <w:szCs w:val="24"/>
        </w:rPr>
        <w:t xml:space="preserve"> as they hold more moisture</w:t>
      </w:r>
      <w:r w:rsidR="00C10CAF">
        <w:rPr>
          <w:sz w:val="24"/>
          <w:szCs w:val="24"/>
        </w:rPr>
        <w:t xml:space="preserve"> </w:t>
      </w:r>
      <w:r w:rsidR="00C10CAF">
        <w:rPr>
          <w:sz w:val="24"/>
          <w:szCs w:val="24"/>
        </w:rPr>
        <w:fldChar w:fldCharType="begin"/>
      </w:r>
      <w:r w:rsidR="00C10CAF">
        <w:rPr>
          <w:sz w:val="24"/>
          <w:szCs w:val="24"/>
        </w:rPr>
        <w:instrText xml:space="preserve"> ADDIN ZOTERO_ITEM CSL_CITATION {"citationID":"F6YUunre","properties":{"formattedCitation":"(Wightman et al. 2001)","plainCitation":"(Wightman et al. 2001)","noteIndex":0},"citationItems":[{"id":321,"uris":["http://zotero.org/users/local/vcRA7dFA/items/ER67TU34"],"uri":["http://zotero.org/users/local/vcRA7dFA/items/ER67TU34"],"itemData":{"id":321,"type":"article-journal","container-title":"New Forests","DOI":"10.1023/A:1012020023446","ISSN":"01694286","issue":"1/2","page":"75-96","source":"DOI.org (Crossref)","title":"Nursery and field establishment techniques to improve seedling growth of three Costa Rican hardwoods.","volume":"22","author":[{"family":"Wightman","given":"Kevyn Elizabeth"},{"family":"Shear","given":"Ted"},{"family":"Goldfarb","given":"Barry"},{"family":"Haggar","given":"Jeremy"}],"issued":{"date-parts":[["2001"]]}}}],"schema":"https://github.com/citation-style-language/schema/raw/master/csl-citation.json"} </w:instrText>
      </w:r>
      <w:r w:rsidR="00C10CAF">
        <w:rPr>
          <w:sz w:val="24"/>
          <w:szCs w:val="24"/>
        </w:rPr>
        <w:fldChar w:fldCharType="separate"/>
      </w:r>
      <w:r w:rsidR="00C10CAF" w:rsidRPr="00C10CAF">
        <w:rPr>
          <w:rFonts w:ascii="Calibri" w:hAnsi="Calibri" w:cs="Calibri"/>
          <w:sz w:val="24"/>
        </w:rPr>
        <w:t>(Wightman et al. 2001)</w:t>
      </w:r>
      <w:r w:rsidR="00C10CAF">
        <w:rPr>
          <w:sz w:val="24"/>
          <w:szCs w:val="24"/>
        </w:rPr>
        <w:fldChar w:fldCharType="end"/>
      </w:r>
      <w:r w:rsidR="00C10CAF">
        <w:rPr>
          <w:sz w:val="24"/>
          <w:szCs w:val="24"/>
        </w:rPr>
        <w:t>.</w:t>
      </w:r>
      <w:r w:rsidR="00081011">
        <w:rPr>
          <w:sz w:val="24"/>
          <w:szCs w:val="24"/>
        </w:rPr>
        <w:t xml:space="preserve"> In this experiment,</w:t>
      </w:r>
      <w:r w:rsidR="00C10CAF">
        <w:rPr>
          <w:sz w:val="24"/>
          <w:szCs w:val="24"/>
        </w:rPr>
        <w:t xml:space="preserve"> </w:t>
      </w:r>
      <w:r w:rsidR="00081011">
        <w:rPr>
          <w:sz w:val="24"/>
          <w:szCs w:val="24"/>
        </w:rPr>
        <w:t>f</w:t>
      </w:r>
      <w:r>
        <w:rPr>
          <w:sz w:val="24"/>
          <w:szCs w:val="24"/>
        </w:rPr>
        <w:t>abrics were set</w:t>
      </w:r>
      <w:r w:rsidR="00C10CAF">
        <w:rPr>
          <w:sz w:val="24"/>
          <w:szCs w:val="24"/>
        </w:rPr>
        <w:t xml:space="preserve"> </w:t>
      </w:r>
      <w:commentRangeStart w:id="22"/>
      <w:r>
        <w:rPr>
          <w:sz w:val="24"/>
          <w:szCs w:val="24"/>
        </w:rPr>
        <w:t xml:space="preserve">up at an </w:t>
      </w:r>
      <w:commentRangeEnd w:id="22"/>
      <w:r w:rsidR="00DF00F8">
        <w:rPr>
          <w:rStyle w:val="Marquedecommentaire"/>
        </w:rPr>
        <w:commentReference w:id="22"/>
      </w:r>
      <w:r>
        <w:rPr>
          <w:sz w:val="24"/>
          <w:szCs w:val="24"/>
        </w:rPr>
        <w:t>angle to the ground to create shade. Approximately</w:t>
      </w:r>
      <w:r w:rsidR="00C10CAF">
        <w:rPr>
          <w:sz w:val="24"/>
          <w:szCs w:val="24"/>
        </w:rPr>
        <w:t xml:space="preserve"> 1490 </w:t>
      </w:r>
      <w:r>
        <w:rPr>
          <w:sz w:val="24"/>
          <w:szCs w:val="24"/>
        </w:rPr>
        <w:t xml:space="preserve">seeds of the annual species </w:t>
      </w:r>
      <w:r w:rsidRPr="009152E9">
        <w:rPr>
          <w:rFonts w:cstheme="minorHAnsi"/>
          <w:i/>
          <w:iCs/>
          <w:sz w:val="24"/>
          <w:szCs w:val="24"/>
        </w:rPr>
        <w:t xml:space="preserve">Phacelia </w:t>
      </w:r>
      <w:proofErr w:type="spellStart"/>
      <w:r w:rsidRPr="009152E9">
        <w:rPr>
          <w:rFonts w:cstheme="minorHAnsi"/>
          <w:i/>
          <w:iCs/>
          <w:sz w:val="24"/>
          <w:szCs w:val="24"/>
        </w:rPr>
        <w:t>tanacetifolia</w:t>
      </w:r>
      <w:proofErr w:type="spellEnd"/>
      <w:r w:rsidRPr="009152E9">
        <w:rPr>
          <w:rFonts w:cstheme="minorHAnsi"/>
          <w:i/>
          <w:iCs/>
          <w:sz w:val="24"/>
          <w:szCs w:val="24"/>
        </w:rPr>
        <w:t xml:space="preserve"> </w:t>
      </w:r>
      <w:r w:rsidRPr="009152E9">
        <w:rPr>
          <w:rFonts w:cstheme="minorHAnsi"/>
          <w:sz w:val="24"/>
          <w:szCs w:val="24"/>
        </w:rPr>
        <w:t>(fiddleneck) w</w:t>
      </w:r>
      <w:r>
        <w:rPr>
          <w:rFonts w:cstheme="minorHAnsi"/>
          <w:sz w:val="24"/>
          <w:szCs w:val="24"/>
        </w:rPr>
        <w:t>ere</w:t>
      </w:r>
      <w:r w:rsidRPr="009152E9">
        <w:rPr>
          <w:rFonts w:cstheme="minorHAnsi"/>
          <w:sz w:val="24"/>
          <w:szCs w:val="24"/>
        </w:rPr>
        <w:t xml:space="preserve"> planted in seedling propagation trays with the dimensions </w:t>
      </w:r>
      <w:r w:rsidRPr="009152E9">
        <w:rPr>
          <w:rFonts w:cstheme="minorHAnsi"/>
          <w:color w:val="0F1111"/>
          <w:sz w:val="24"/>
          <w:szCs w:val="24"/>
          <w:shd w:val="clear" w:color="auto" w:fill="FFFFFF"/>
        </w:rPr>
        <w:t xml:space="preserve">53.34 x 27.94 x 6 </w:t>
      </w:r>
      <w:r w:rsidRPr="009152E9">
        <w:rPr>
          <w:rFonts w:cstheme="minorHAnsi"/>
          <w:color w:val="000000" w:themeColor="text1"/>
          <w:sz w:val="24"/>
          <w:szCs w:val="24"/>
          <w:shd w:val="clear" w:color="auto" w:fill="FFFFFF"/>
        </w:rPr>
        <w:t>cm.</w:t>
      </w:r>
      <w:r w:rsidR="00C10CAF">
        <w:rPr>
          <w:rFonts w:cstheme="minorHAnsi"/>
          <w:color w:val="000000" w:themeColor="text1"/>
          <w:sz w:val="24"/>
          <w:szCs w:val="24"/>
          <w:shd w:val="clear" w:color="auto" w:fill="FFFFFF"/>
        </w:rPr>
        <w:t xml:space="preserve"> This resulted in a density of 1 seed/cm</w:t>
      </w:r>
      <w:r w:rsidR="00C10CAF">
        <w:rPr>
          <w:rFonts w:cstheme="minorHAnsi"/>
          <w:color w:val="000000" w:themeColor="text1"/>
          <w:sz w:val="24"/>
          <w:szCs w:val="24"/>
          <w:shd w:val="clear" w:color="auto" w:fill="FFFFFF"/>
          <w:vertAlign w:val="superscript"/>
        </w:rPr>
        <w:t>2</w:t>
      </w:r>
      <w:r w:rsidR="00C10CAF">
        <w:rPr>
          <w:rFonts w:cstheme="minorHAnsi"/>
          <w:color w:val="000000" w:themeColor="text1"/>
          <w:sz w:val="24"/>
          <w:szCs w:val="24"/>
          <w:shd w:val="clear" w:color="auto" w:fill="FFFFFF"/>
        </w:rPr>
        <w:t xml:space="preserve">. </w:t>
      </w:r>
      <w:r w:rsidRPr="009152E9">
        <w:rPr>
          <w:rFonts w:cstheme="minorHAnsi"/>
          <w:color w:val="000000" w:themeColor="text1"/>
          <w:sz w:val="24"/>
          <w:szCs w:val="24"/>
          <w:shd w:val="clear" w:color="auto" w:fill="FFFFFF"/>
        </w:rPr>
        <w:t xml:space="preserve">Seeds of </w:t>
      </w:r>
      <w:proofErr w:type="spellStart"/>
      <w:r w:rsidRPr="009152E9">
        <w:rPr>
          <w:rFonts w:cstheme="minorHAnsi"/>
          <w:i/>
          <w:iCs/>
          <w:color w:val="000000" w:themeColor="text1"/>
          <w:sz w:val="24"/>
          <w:szCs w:val="24"/>
          <w:shd w:val="clear" w:color="auto" w:fill="FFFFFF"/>
        </w:rPr>
        <w:t>Cylindropuntia</w:t>
      </w:r>
      <w:proofErr w:type="spellEnd"/>
      <w:r w:rsidRPr="009152E9">
        <w:rPr>
          <w:rFonts w:cstheme="minorHAnsi"/>
          <w:i/>
          <w:iCs/>
          <w:color w:val="000000" w:themeColor="text1"/>
          <w:sz w:val="24"/>
          <w:szCs w:val="24"/>
          <w:shd w:val="clear" w:color="auto" w:fill="FFFFFF"/>
        </w:rPr>
        <w:t xml:space="preserve"> </w:t>
      </w:r>
      <w:proofErr w:type="spellStart"/>
      <w:r w:rsidRPr="009152E9">
        <w:rPr>
          <w:rFonts w:cstheme="minorHAnsi"/>
          <w:i/>
          <w:iCs/>
          <w:color w:val="000000" w:themeColor="text1"/>
          <w:sz w:val="24"/>
          <w:szCs w:val="24"/>
          <w:shd w:val="clear" w:color="auto" w:fill="FFFFFF"/>
        </w:rPr>
        <w:t>acanthocarpa</w:t>
      </w:r>
      <w:proofErr w:type="spellEnd"/>
      <w:r>
        <w:rPr>
          <w:rFonts w:cstheme="minorHAnsi"/>
          <w:color w:val="000000" w:themeColor="text1"/>
          <w:sz w:val="24"/>
          <w:szCs w:val="24"/>
          <w:shd w:val="clear" w:color="auto" w:fill="FFFFFF"/>
        </w:rPr>
        <w:t xml:space="preserve"> (buckhorn cholla) were planted in a tray with the same dimension. </w:t>
      </w:r>
      <w:r w:rsidR="007C1BE3">
        <w:rPr>
          <w:rFonts w:cstheme="minorHAnsi"/>
          <w:color w:val="000000" w:themeColor="text1"/>
          <w:sz w:val="24"/>
          <w:szCs w:val="24"/>
          <w:shd w:val="clear" w:color="auto" w:fill="FFFFFF"/>
        </w:rPr>
        <w:t xml:space="preserve">Tray soil mix was made from ~50% sand and 50% succulent/cacti soil mix. </w:t>
      </w:r>
      <w:commentRangeStart w:id="23"/>
      <w:r w:rsidR="007C1BE3">
        <w:rPr>
          <w:rFonts w:cstheme="minorHAnsi"/>
          <w:color w:val="000000" w:themeColor="text1"/>
          <w:sz w:val="24"/>
          <w:szCs w:val="24"/>
          <w:shd w:val="clear" w:color="auto" w:fill="FFFFFF"/>
        </w:rPr>
        <w:t xml:space="preserve">Trays were watered weekly. </w:t>
      </w:r>
      <w:commentRangeEnd w:id="23"/>
      <w:r w:rsidR="00DF00F8">
        <w:rPr>
          <w:rStyle w:val="Marquedecommentaire"/>
        </w:rPr>
        <w:commentReference w:id="23"/>
      </w:r>
      <w:r>
        <w:rPr>
          <w:rFonts w:cstheme="minorHAnsi"/>
          <w:color w:val="000000" w:themeColor="text1"/>
          <w:sz w:val="24"/>
          <w:szCs w:val="24"/>
          <w:shd w:val="clear" w:color="auto" w:fill="FFFFFF"/>
        </w:rPr>
        <w:t>One tray of each species was placed under the fabric and one was placed in the open for a total of 3 fabri</w:t>
      </w:r>
      <w:r w:rsidR="00C10CAF">
        <w:rPr>
          <w:rFonts w:cstheme="minorHAnsi"/>
          <w:color w:val="000000" w:themeColor="text1"/>
          <w:sz w:val="24"/>
          <w:szCs w:val="24"/>
          <w:shd w:val="clear" w:color="auto" w:fill="FFFFFF"/>
        </w:rPr>
        <w:t xml:space="preserve">c-open </w:t>
      </w:r>
      <w:commentRangeStart w:id="24"/>
      <w:r w:rsidR="00C10CAF">
        <w:rPr>
          <w:rFonts w:cstheme="minorHAnsi"/>
          <w:color w:val="000000" w:themeColor="text1"/>
          <w:sz w:val="24"/>
          <w:szCs w:val="24"/>
          <w:shd w:val="clear" w:color="auto" w:fill="FFFFFF"/>
        </w:rPr>
        <w:t xml:space="preserve">replicates </w:t>
      </w:r>
      <w:commentRangeEnd w:id="24"/>
      <w:r w:rsidR="00DF00F8">
        <w:rPr>
          <w:rStyle w:val="Marquedecommentaire"/>
        </w:rPr>
        <w:commentReference w:id="24"/>
      </w:r>
      <w:r w:rsidR="00C10CAF">
        <w:rPr>
          <w:rFonts w:cstheme="minorHAnsi"/>
          <w:color w:val="000000" w:themeColor="text1"/>
          <w:sz w:val="24"/>
          <w:szCs w:val="24"/>
          <w:shd w:val="clear" w:color="auto" w:fill="FFFFFF"/>
        </w:rPr>
        <w:t xml:space="preserve">(Figure 1). </w:t>
      </w:r>
      <w:commentRangeStart w:id="25"/>
      <w:r>
        <w:rPr>
          <w:rFonts w:cstheme="minorHAnsi"/>
          <w:color w:val="000000" w:themeColor="text1"/>
          <w:sz w:val="24"/>
          <w:szCs w:val="24"/>
          <w:shd w:val="clear" w:color="auto" w:fill="FFFFFF"/>
        </w:rPr>
        <w:t>Data loggers were attached to pegs using zip</w:t>
      </w:r>
      <w:r w:rsidR="00C10CAF">
        <w:rPr>
          <w:rFonts w:cstheme="minorHAnsi"/>
          <w:color w:val="000000" w:themeColor="text1"/>
          <w:sz w:val="24"/>
          <w:szCs w:val="24"/>
          <w:shd w:val="clear" w:color="auto" w:fill="FFFFFF"/>
        </w:rPr>
        <w:t xml:space="preserve"> </w:t>
      </w:r>
      <w:r>
        <w:rPr>
          <w:rFonts w:cstheme="minorHAnsi"/>
          <w:color w:val="000000" w:themeColor="text1"/>
          <w:sz w:val="24"/>
          <w:szCs w:val="24"/>
          <w:shd w:val="clear" w:color="auto" w:fill="FFFFFF"/>
        </w:rPr>
        <w:t xml:space="preserve">ties and placed in cups filled with sand under each fabric and in the open measuring RH, light intensity, and temperature at 1-hour intervals. </w:t>
      </w:r>
      <w:commentRangeEnd w:id="25"/>
      <w:r w:rsidR="00DF00F8">
        <w:rPr>
          <w:rStyle w:val="Marquedecommentaire"/>
        </w:rPr>
        <w:commentReference w:id="25"/>
      </w:r>
      <w:r w:rsidR="007C1BE3">
        <w:rPr>
          <w:rFonts w:cstheme="minorHAnsi"/>
          <w:color w:val="000000" w:themeColor="text1"/>
          <w:sz w:val="24"/>
          <w:szCs w:val="24"/>
          <w:shd w:val="clear" w:color="auto" w:fill="FFFFFF"/>
        </w:rPr>
        <w:t xml:space="preserve">LED lamps provided UV for a total of 12hours/day (suggested in the manual for dryland species). 60-watt heat lamps were used to create artificial heat and remained lit for the entire </w:t>
      </w:r>
      <w:r w:rsidR="007C1BE3">
        <w:rPr>
          <w:rFonts w:cstheme="minorHAnsi"/>
          <w:color w:val="000000" w:themeColor="text1"/>
          <w:sz w:val="24"/>
          <w:szCs w:val="24"/>
          <w:shd w:val="clear" w:color="auto" w:fill="FFFFFF"/>
        </w:rPr>
        <w:lastRenderedPageBreak/>
        <w:t xml:space="preserve">duration of the study. Fabrics are tested for one month. </w:t>
      </w:r>
      <w:r w:rsidR="00C10CAF">
        <w:rPr>
          <w:rFonts w:cstheme="minorHAnsi"/>
          <w:color w:val="000000" w:themeColor="text1"/>
          <w:sz w:val="24"/>
          <w:szCs w:val="24"/>
          <w:shd w:val="clear" w:color="auto" w:fill="FFFFFF"/>
        </w:rPr>
        <w:t>Logger data is exported as a CSV file. Germination rates are recorded as the percentage of the total percent cover.</w:t>
      </w:r>
    </w:p>
    <w:p w14:paraId="7095A344" w14:textId="77777777" w:rsidR="00C10CAF" w:rsidRDefault="00C10CAF" w:rsidP="00C10CAF">
      <w:pPr>
        <w:spacing w:line="360" w:lineRule="auto"/>
        <w:jc w:val="both"/>
        <w:rPr>
          <w:rFonts w:cstheme="minorHAnsi"/>
          <w:b/>
          <w:bCs/>
          <w:color w:val="000000" w:themeColor="text1"/>
          <w:sz w:val="24"/>
          <w:szCs w:val="24"/>
          <w:shd w:val="clear" w:color="auto" w:fill="FFFFFF"/>
        </w:rPr>
      </w:pPr>
      <w:r w:rsidRPr="00C10CAF">
        <w:rPr>
          <w:rFonts w:cstheme="minorHAnsi"/>
          <w:b/>
          <w:bCs/>
          <w:color w:val="000000" w:themeColor="text1"/>
          <w:sz w:val="24"/>
          <w:szCs w:val="24"/>
          <w:shd w:val="clear" w:color="auto" w:fill="FFFFFF"/>
        </w:rPr>
        <w:t xml:space="preserve">Proposed </w:t>
      </w:r>
      <w:proofErr w:type="spellStart"/>
      <w:r w:rsidRPr="00C10CAF">
        <w:rPr>
          <w:rFonts w:cstheme="minorHAnsi"/>
          <w:b/>
          <w:bCs/>
          <w:color w:val="000000" w:themeColor="text1"/>
          <w:sz w:val="24"/>
          <w:szCs w:val="24"/>
          <w:shd w:val="clear" w:color="auto" w:fill="FFFFFF"/>
        </w:rPr>
        <w:t>Stastical</w:t>
      </w:r>
      <w:proofErr w:type="spellEnd"/>
      <w:r w:rsidRPr="00C10CAF">
        <w:rPr>
          <w:rFonts w:cstheme="minorHAnsi"/>
          <w:b/>
          <w:bCs/>
          <w:color w:val="000000" w:themeColor="text1"/>
          <w:sz w:val="24"/>
          <w:szCs w:val="24"/>
          <w:shd w:val="clear" w:color="auto" w:fill="FFFFFF"/>
        </w:rPr>
        <w:t xml:space="preserve"> Analyses</w:t>
      </w:r>
    </w:p>
    <w:p w14:paraId="37A566DB" w14:textId="47F3D168" w:rsidR="007B2B63" w:rsidRDefault="00C10CAF" w:rsidP="00C10CAF">
      <w:pPr>
        <w:spacing w:line="360" w:lineRule="auto"/>
        <w:jc w:val="both"/>
        <w:rPr>
          <w:rFonts w:cstheme="minorHAnsi"/>
          <w:b/>
          <w:bCs/>
          <w:color w:val="000000" w:themeColor="text1"/>
          <w:sz w:val="24"/>
          <w:szCs w:val="24"/>
          <w:shd w:val="clear" w:color="auto" w:fill="FFFFFF"/>
        </w:rPr>
      </w:pPr>
      <w:commentRangeStart w:id="26"/>
      <w:r>
        <w:rPr>
          <w:rFonts w:cstheme="minorHAnsi"/>
          <w:color w:val="000000" w:themeColor="text1"/>
          <w:sz w:val="24"/>
          <w:szCs w:val="24"/>
          <w:shd w:val="clear" w:color="auto" w:fill="FFFFFF"/>
        </w:rPr>
        <w:t xml:space="preserve">Generalized Linear Mixed Models (GLMM) </w:t>
      </w:r>
      <w:commentRangeEnd w:id="26"/>
      <w:r w:rsidR="00DF00F8">
        <w:rPr>
          <w:rStyle w:val="Marquedecommentaire"/>
        </w:rPr>
        <w:commentReference w:id="26"/>
      </w:r>
      <w:r>
        <w:rPr>
          <w:rFonts w:cstheme="minorHAnsi"/>
          <w:color w:val="000000" w:themeColor="text1"/>
          <w:sz w:val="24"/>
          <w:szCs w:val="24"/>
          <w:shd w:val="clear" w:color="auto" w:fill="FFFFFF"/>
        </w:rPr>
        <w:t xml:space="preserve">will be used to model temperature, RH, solar radiation relative to germination rates with fabric as a co-variate. A Principle Coordinate </w:t>
      </w:r>
      <w:proofErr w:type="spellStart"/>
      <w:r>
        <w:rPr>
          <w:rFonts w:cstheme="minorHAnsi"/>
          <w:color w:val="000000" w:themeColor="text1"/>
          <w:sz w:val="24"/>
          <w:szCs w:val="24"/>
          <w:shd w:val="clear" w:color="auto" w:fill="FFFFFF"/>
        </w:rPr>
        <w:t>Analaysis</w:t>
      </w:r>
      <w:proofErr w:type="spellEnd"/>
      <w:r>
        <w:rPr>
          <w:rFonts w:cstheme="minorHAnsi"/>
          <w:color w:val="000000" w:themeColor="text1"/>
          <w:sz w:val="24"/>
          <w:szCs w:val="24"/>
          <w:shd w:val="clear" w:color="auto" w:fill="FFFFFF"/>
        </w:rPr>
        <w:t xml:space="preserve"> (</w:t>
      </w:r>
      <w:proofErr w:type="spellStart"/>
      <w:r>
        <w:rPr>
          <w:rFonts w:cstheme="minorHAnsi"/>
          <w:color w:val="000000" w:themeColor="text1"/>
          <w:sz w:val="24"/>
          <w:szCs w:val="24"/>
          <w:shd w:val="clear" w:color="auto" w:fill="FFFFFF"/>
        </w:rPr>
        <w:t>PCoA</w:t>
      </w:r>
      <w:proofErr w:type="spellEnd"/>
      <w:r>
        <w:rPr>
          <w:rFonts w:cstheme="minorHAnsi"/>
          <w:color w:val="000000" w:themeColor="text1"/>
          <w:sz w:val="24"/>
          <w:szCs w:val="24"/>
          <w:shd w:val="clear" w:color="auto" w:fill="FFFFFF"/>
        </w:rPr>
        <w:t xml:space="preserve">) may be used to visualize multiple independent variables to examine correlations. </w:t>
      </w:r>
      <w:ins w:id="27" w:author="Laura McKinnon" w:date="2021-05-05T11:06:00Z">
        <w:r w:rsidR="00DF00F8">
          <w:rPr>
            <w:rFonts w:cstheme="minorHAnsi"/>
            <w:color w:val="000000" w:themeColor="text1"/>
            <w:sz w:val="24"/>
            <w:szCs w:val="24"/>
            <w:shd w:val="clear" w:color="auto" w:fill="FFFFFF"/>
          </w:rPr>
          <w:t xml:space="preserve">  </w:t>
        </w:r>
      </w:ins>
    </w:p>
    <w:p w14:paraId="5F67C2D6" w14:textId="77777777" w:rsidR="007C1BE3" w:rsidRDefault="007C1BE3" w:rsidP="00C10CAF">
      <w:pPr>
        <w:spacing w:line="360" w:lineRule="auto"/>
        <w:jc w:val="both"/>
        <w:rPr>
          <w:rFonts w:cstheme="minorHAnsi"/>
          <w:b/>
          <w:bCs/>
          <w:color w:val="000000" w:themeColor="text1"/>
          <w:sz w:val="24"/>
          <w:szCs w:val="24"/>
          <w:shd w:val="clear" w:color="auto" w:fill="FFFFFF"/>
        </w:rPr>
      </w:pPr>
      <w:r>
        <w:rPr>
          <w:rFonts w:cstheme="minorHAnsi"/>
          <w:b/>
          <w:bCs/>
          <w:color w:val="000000" w:themeColor="text1"/>
          <w:sz w:val="24"/>
          <w:szCs w:val="24"/>
          <w:shd w:val="clear" w:color="auto" w:fill="FFFFFF"/>
        </w:rPr>
        <w:t>Preliminary Results</w:t>
      </w:r>
    </w:p>
    <w:p w14:paraId="2AAA7F6F" w14:textId="77777777" w:rsidR="007C1BE3" w:rsidRDefault="00C10CAF" w:rsidP="00C10CAF">
      <w:pPr>
        <w:spacing w:line="360" w:lineRule="auto"/>
        <w:jc w:val="both"/>
        <w:rPr>
          <w:rFonts w:cstheme="minorHAnsi"/>
          <w:color w:val="000000" w:themeColor="text1"/>
          <w:sz w:val="24"/>
          <w:szCs w:val="24"/>
          <w:shd w:val="clear" w:color="auto" w:fill="FFFFFF"/>
        </w:rPr>
      </w:pPr>
      <w:r>
        <w:rPr>
          <w:noProof/>
          <w:sz w:val="24"/>
          <w:szCs w:val="24"/>
          <w:lang w:eastAsia="en-CA"/>
        </w:rPr>
        <w:drawing>
          <wp:anchor distT="0" distB="0" distL="114300" distR="114300" simplePos="0" relativeHeight="251680768" behindDoc="0" locked="0" layoutInCell="1" allowOverlap="1" wp14:anchorId="0969AC7B" wp14:editId="360A9E9C">
            <wp:simplePos x="0" y="0"/>
            <wp:positionH relativeFrom="margin">
              <wp:posOffset>238760</wp:posOffset>
            </wp:positionH>
            <wp:positionV relativeFrom="paragraph">
              <wp:posOffset>1407356</wp:posOffset>
            </wp:positionV>
            <wp:extent cx="5923280" cy="3312795"/>
            <wp:effectExtent l="0" t="0" r="127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23280" cy="3312795"/>
                    </a:xfrm>
                    <a:prstGeom prst="rect">
                      <a:avLst/>
                    </a:prstGeom>
                  </pic:spPr>
                </pic:pic>
              </a:graphicData>
            </a:graphic>
            <wp14:sizeRelH relativeFrom="page">
              <wp14:pctWidth>0</wp14:pctWidth>
            </wp14:sizeRelH>
            <wp14:sizeRelV relativeFrom="page">
              <wp14:pctHeight>0</wp14:pctHeight>
            </wp14:sizeRelV>
          </wp:anchor>
        </w:drawing>
      </w:r>
      <w:r w:rsidR="007B2B63" w:rsidRPr="007B2B63">
        <w:rPr>
          <w:rFonts w:cstheme="minorHAnsi"/>
          <w:color w:val="000000" w:themeColor="text1"/>
          <w:sz w:val="24"/>
          <w:szCs w:val="24"/>
          <w:shd w:val="clear" w:color="auto" w:fill="FFFFFF"/>
        </w:rPr>
        <w:t>G</w:t>
      </w:r>
      <w:r w:rsidR="00F91250" w:rsidRPr="007B2B63">
        <w:rPr>
          <w:rFonts w:cstheme="minorHAnsi"/>
          <w:color w:val="000000" w:themeColor="text1"/>
          <w:sz w:val="24"/>
          <w:szCs w:val="24"/>
          <w:shd w:val="clear" w:color="auto" w:fill="FFFFFF"/>
        </w:rPr>
        <w:t xml:space="preserve">ermination only occurred for </w:t>
      </w:r>
      <w:r w:rsidR="00F91250" w:rsidRPr="007B2B63">
        <w:rPr>
          <w:rFonts w:cstheme="minorHAnsi"/>
          <w:i/>
          <w:iCs/>
          <w:color w:val="000000" w:themeColor="text1"/>
          <w:sz w:val="24"/>
          <w:szCs w:val="24"/>
          <w:shd w:val="clear" w:color="auto" w:fill="FFFFFF"/>
        </w:rPr>
        <w:t xml:space="preserve">Phacelia </w:t>
      </w:r>
      <w:r w:rsidR="00F91250" w:rsidRPr="007B2B63">
        <w:rPr>
          <w:rFonts w:cstheme="minorHAnsi"/>
          <w:color w:val="000000" w:themeColor="text1"/>
          <w:sz w:val="24"/>
          <w:szCs w:val="24"/>
          <w:shd w:val="clear" w:color="auto" w:fill="FFFFFF"/>
        </w:rPr>
        <w:t xml:space="preserve">under </w:t>
      </w:r>
      <w:commentRangeStart w:id="28"/>
      <w:r w:rsidR="00F91250" w:rsidRPr="007B2B63">
        <w:rPr>
          <w:rFonts w:cstheme="minorHAnsi"/>
          <w:color w:val="000000" w:themeColor="text1"/>
          <w:sz w:val="24"/>
          <w:szCs w:val="24"/>
          <w:shd w:val="clear" w:color="auto" w:fill="FFFFFF"/>
        </w:rPr>
        <w:t xml:space="preserve">the canvas fabric </w:t>
      </w:r>
      <w:commentRangeEnd w:id="28"/>
      <w:r w:rsidR="00DF00F8">
        <w:rPr>
          <w:rStyle w:val="Marquedecommentaire"/>
        </w:rPr>
        <w:commentReference w:id="28"/>
      </w:r>
      <w:r w:rsidR="00F91250" w:rsidRPr="007B2B63">
        <w:rPr>
          <w:rFonts w:cstheme="minorHAnsi"/>
          <w:color w:val="000000" w:themeColor="text1"/>
          <w:sz w:val="24"/>
          <w:szCs w:val="24"/>
          <w:shd w:val="clear" w:color="auto" w:fill="FFFFFF"/>
        </w:rPr>
        <w:t xml:space="preserve">and not in the open or under </w:t>
      </w:r>
      <w:r w:rsidR="007B2B63">
        <w:rPr>
          <w:rFonts w:cstheme="minorHAnsi"/>
          <w:color w:val="000000" w:themeColor="text1"/>
          <w:sz w:val="24"/>
          <w:szCs w:val="24"/>
          <w:shd w:val="clear" w:color="auto" w:fill="FFFFFF"/>
        </w:rPr>
        <w:t xml:space="preserve">the </w:t>
      </w:r>
      <w:r w:rsidR="00F91250" w:rsidRPr="007B2B63">
        <w:rPr>
          <w:rFonts w:cstheme="minorHAnsi"/>
          <w:color w:val="000000" w:themeColor="text1"/>
          <w:sz w:val="24"/>
          <w:szCs w:val="24"/>
          <w:shd w:val="clear" w:color="auto" w:fill="FFFFFF"/>
        </w:rPr>
        <w:t>burlap.</w:t>
      </w:r>
      <w:r w:rsidR="007B2B63">
        <w:rPr>
          <w:rFonts w:cstheme="minorHAnsi"/>
          <w:color w:val="000000" w:themeColor="text1"/>
          <w:sz w:val="24"/>
          <w:szCs w:val="24"/>
          <w:shd w:val="clear" w:color="auto" w:fill="FFFFFF"/>
        </w:rPr>
        <w:t xml:space="preserve"> </w:t>
      </w:r>
      <w:r w:rsidR="00F91250" w:rsidRPr="00F91250">
        <w:rPr>
          <w:rFonts w:cstheme="minorHAnsi"/>
          <w:color w:val="000000" w:themeColor="text1"/>
          <w:sz w:val="24"/>
          <w:szCs w:val="24"/>
          <w:shd w:val="clear" w:color="auto" w:fill="FFFFFF"/>
        </w:rPr>
        <w:t xml:space="preserve">Logged temperatures were </w:t>
      </w:r>
      <w:commentRangeStart w:id="29"/>
      <w:r w:rsidR="00F91250" w:rsidRPr="00F91250">
        <w:rPr>
          <w:rFonts w:cstheme="minorHAnsi"/>
          <w:color w:val="000000" w:themeColor="text1"/>
          <w:sz w:val="24"/>
          <w:szCs w:val="24"/>
          <w:shd w:val="clear" w:color="auto" w:fill="FFFFFF"/>
        </w:rPr>
        <w:t xml:space="preserve">very similar </w:t>
      </w:r>
      <w:commentRangeEnd w:id="29"/>
      <w:r w:rsidR="00DF00F8">
        <w:rPr>
          <w:rStyle w:val="Marquedecommentaire"/>
        </w:rPr>
        <w:commentReference w:id="29"/>
      </w:r>
      <w:r w:rsidR="00F91250" w:rsidRPr="00F91250">
        <w:rPr>
          <w:rFonts w:cstheme="minorHAnsi"/>
          <w:color w:val="000000" w:themeColor="text1"/>
          <w:sz w:val="24"/>
          <w:szCs w:val="24"/>
          <w:shd w:val="clear" w:color="auto" w:fill="FFFFFF"/>
        </w:rPr>
        <w:t>between the two different brand loggers.</w:t>
      </w:r>
      <w:r w:rsidR="007B2B63">
        <w:rPr>
          <w:rFonts w:cstheme="minorHAnsi"/>
          <w:color w:val="000000" w:themeColor="text1"/>
          <w:sz w:val="24"/>
          <w:szCs w:val="24"/>
          <w:shd w:val="clear" w:color="auto" w:fill="FFFFFF"/>
        </w:rPr>
        <w:t xml:space="preserve"> </w:t>
      </w:r>
      <w:commentRangeStart w:id="30"/>
      <w:r w:rsidR="00F91250">
        <w:rPr>
          <w:rFonts w:cstheme="minorHAnsi"/>
          <w:color w:val="000000" w:themeColor="text1"/>
          <w:sz w:val="24"/>
          <w:szCs w:val="24"/>
          <w:shd w:val="clear" w:color="auto" w:fill="FFFFFF"/>
        </w:rPr>
        <w:t>Humidity was recorded at high</w:t>
      </w:r>
      <w:r w:rsidR="00864AD8">
        <w:rPr>
          <w:rFonts w:cstheme="minorHAnsi"/>
          <w:color w:val="000000" w:themeColor="text1"/>
          <w:sz w:val="24"/>
          <w:szCs w:val="24"/>
          <w:shd w:val="clear" w:color="auto" w:fill="FFFFFF"/>
        </w:rPr>
        <w:t xml:space="preserve">er percentages under burlap followed by </w:t>
      </w:r>
      <w:r w:rsidR="00F91250">
        <w:rPr>
          <w:rFonts w:cstheme="minorHAnsi"/>
          <w:color w:val="000000" w:themeColor="text1"/>
          <w:sz w:val="24"/>
          <w:szCs w:val="24"/>
          <w:shd w:val="clear" w:color="auto" w:fill="FFFFFF"/>
        </w:rPr>
        <w:t xml:space="preserve">canvas. </w:t>
      </w:r>
      <w:r w:rsidR="00F91250" w:rsidRPr="00F91250">
        <w:rPr>
          <w:rFonts w:cstheme="minorHAnsi"/>
          <w:color w:val="000000" w:themeColor="text1"/>
          <w:sz w:val="24"/>
          <w:szCs w:val="24"/>
          <w:shd w:val="clear" w:color="auto" w:fill="FFFFFF"/>
        </w:rPr>
        <w:t xml:space="preserve">Light intensity </w:t>
      </w:r>
      <w:commentRangeEnd w:id="30"/>
      <w:r w:rsidR="00DF00F8">
        <w:rPr>
          <w:rStyle w:val="Marquedecommentaire"/>
        </w:rPr>
        <w:commentReference w:id="30"/>
      </w:r>
      <w:r w:rsidR="00F91250" w:rsidRPr="00F91250">
        <w:rPr>
          <w:rFonts w:cstheme="minorHAnsi"/>
          <w:color w:val="000000" w:themeColor="text1"/>
          <w:sz w:val="24"/>
          <w:szCs w:val="24"/>
          <w:shd w:val="clear" w:color="auto" w:fill="FFFFFF"/>
        </w:rPr>
        <w:t xml:space="preserve">recorded under </w:t>
      </w:r>
      <w:r w:rsidR="007B2B63">
        <w:rPr>
          <w:rFonts w:cstheme="minorHAnsi"/>
          <w:color w:val="000000" w:themeColor="text1"/>
          <w:sz w:val="24"/>
          <w:szCs w:val="24"/>
          <w:shd w:val="clear" w:color="auto" w:fill="FFFFFF"/>
        </w:rPr>
        <w:t>the burlap and canvas were</w:t>
      </w:r>
      <w:r w:rsidR="00F91250" w:rsidRPr="00F91250">
        <w:rPr>
          <w:rFonts w:cstheme="minorHAnsi"/>
          <w:color w:val="000000" w:themeColor="text1"/>
          <w:sz w:val="24"/>
          <w:szCs w:val="24"/>
          <w:shd w:val="clear" w:color="auto" w:fill="FFFFFF"/>
        </w:rPr>
        <w:t xml:space="preserve"> very similar, w</w:t>
      </w:r>
      <w:r w:rsidR="00864AD8">
        <w:rPr>
          <w:rFonts w:cstheme="minorHAnsi"/>
          <w:color w:val="000000" w:themeColor="text1"/>
          <w:sz w:val="24"/>
          <w:szCs w:val="24"/>
          <w:shd w:val="clear" w:color="auto" w:fill="FFFFFF"/>
        </w:rPr>
        <w:t xml:space="preserve">ith canvas having slightly lower </w:t>
      </w:r>
      <w:r w:rsidR="00F91250" w:rsidRPr="00F91250">
        <w:rPr>
          <w:rFonts w:cstheme="minorHAnsi"/>
          <w:color w:val="000000" w:themeColor="text1"/>
          <w:sz w:val="24"/>
          <w:szCs w:val="24"/>
          <w:shd w:val="clear" w:color="auto" w:fill="FFFFFF"/>
        </w:rPr>
        <w:t xml:space="preserve">intensities. </w:t>
      </w:r>
    </w:p>
    <w:p w14:paraId="69E78A2E" w14:textId="77777777" w:rsidR="00C10CAF" w:rsidRPr="00C10CAF" w:rsidRDefault="00C10CAF" w:rsidP="00C10CAF">
      <w:pPr>
        <w:spacing w:line="360" w:lineRule="auto"/>
        <w:jc w:val="both"/>
        <w:rPr>
          <w:rFonts w:cstheme="minorHAnsi"/>
          <w:b/>
          <w:bCs/>
          <w:color w:val="000000" w:themeColor="text1"/>
          <w:sz w:val="24"/>
          <w:szCs w:val="24"/>
          <w:shd w:val="clear" w:color="auto" w:fill="FFFFFF"/>
        </w:rPr>
      </w:pPr>
    </w:p>
    <w:p w14:paraId="72AD0423" w14:textId="77777777" w:rsidR="00C10CAF" w:rsidRPr="00C10CAF" w:rsidRDefault="00C10CAF" w:rsidP="00C10CAF">
      <w:pPr>
        <w:spacing w:line="360" w:lineRule="auto"/>
        <w:jc w:val="both"/>
        <w:rPr>
          <w:rFonts w:cstheme="minorHAnsi"/>
          <w:b/>
          <w:bCs/>
          <w:color w:val="000000" w:themeColor="text1"/>
          <w:sz w:val="24"/>
          <w:szCs w:val="24"/>
          <w:shd w:val="clear" w:color="auto" w:fill="FFFFFF"/>
        </w:rPr>
      </w:pPr>
      <w:r w:rsidRPr="00C10CAF">
        <w:rPr>
          <w:rFonts w:cstheme="minorHAnsi"/>
          <w:b/>
          <w:bCs/>
          <w:color w:val="000000" w:themeColor="text1"/>
          <w:sz w:val="24"/>
          <w:szCs w:val="24"/>
          <w:shd w:val="clear" w:color="auto" w:fill="FFFFFF"/>
        </w:rPr>
        <w:t>Figure 1. Sketch of the e</w:t>
      </w:r>
      <w:r w:rsidR="00BF389A">
        <w:rPr>
          <w:rFonts w:cstheme="minorHAnsi"/>
          <w:b/>
          <w:bCs/>
          <w:color w:val="000000" w:themeColor="text1"/>
          <w:sz w:val="24"/>
          <w:szCs w:val="24"/>
          <w:shd w:val="clear" w:color="auto" w:fill="FFFFFF"/>
        </w:rPr>
        <w:t xml:space="preserve">xperimental setup for one of the fabrics. All other fabrics were tested </w:t>
      </w:r>
      <w:commentRangeStart w:id="31"/>
      <w:r w:rsidR="00BF389A">
        <w:rPr>
          <w:rFonts w:cstheme="minorHAnsi"/>
          <w:b/>
          <w:bCs/>
          <w:color w:val="000000" w:themeColor="text1"/>
          <w:sz w:val="24"/>
          <w:szCs w:val="24"/>
          <w:shd w:val="clear" w:color="auto" w:fill="FFFFFF"/>
        </w:rPr>
        <w:t>the same way.</w:t>
      </w:r>
      <w:commentRangeEnd w:id="31"/>
      <w:r w:rsidR="00DF00F8">
        <w:rPr>
          <w:rStyle w:val="Marquedecommentaire"/>
        </w:rPr>
        <w:commentReference w:id="31"/>
      </w:r>
    </w:p>
    <w:p w14:paraId="7284B576" w14:textId="77777777" w:rsidR="00F91250" w:rsidRPr="00F91250" w:rsidRDefault="00F91250" w:rsidP="00081011">
      <w:pPr>
        <w:spacing w:line="360" w:lineRule="auto"/>
        <w:jc w:val="both"/>
        <w:rPr>
          <w:b/>
          <w:bCs/>
          <w:sz w:val="24"/>
          <w:szCs w:val="24"/>
        </w:rPr>
      </w:pPr>
      <w:r w:rsidRPr="00F91250">
        <w:rPr>
          <w:b/>
          <w:bCs/>
          <w:sz w:val="24"/>
          <w:szCs w:val="24"/>
        </w:rPr>
        <w:lastRenderedPageBreak/>
        <w:t xml:space="preserve">Chapter 3: </w:t>
      </w:r>
      <w:r w:rsidR="00081011">
        <w:rPr>
          <w:b/>
          <w:bCs/>
          <w:sz w:val="24"/>
          <w:szCs w:val="24"/>
        </w:rPr>
        <w:t>The impact of artificial shelter deploys on microclimate and patterns in animal habitat usage.</w:t>
      </w:r>
    </w:p>
    <w:p w14:paraId="68326EB8" w14:textId="77777777" w:rsidR="00F91250" w:rsidRDefault="00F91250" w:rsidP="00C10CAF">
      <w:pPr>
        <w:spacing w:line="360" w:lineRule="auto"/>
        <w:jc w:val="both"/>
        <w:rPr>
          <w:sz w:val="24"/>
          <w:szCs w:val="24"/>
        </w:rPr>
      </w:pPr>
      <w:r>
        <w:rPr>
          <w:b/>
          <w:bCs/>
          <w:sz w:val="24"/>
          <w:szCs w:val="24"/>
        </w:rPr>
        <w:t xml:space="preserve">Purpose: </w:t>
      </w:r>
      <w:r>
        <w:rPr>
          <w:sz w:val="24"/>
          <w:szCs w:val="24"/>
        </w:rPr>
        <w:t xml:space="preserve">To examine wildlife interactions with artificial shelters and to investigate how artificial shelters impact the soil microbial community. </w:t>
      </w:r>
    </w:p>
    <w:p w14:paraId="71CE769C" w14:textId="77777777" w:rsidR="00F91250" w:rsidRDefault="00F91250" w:rsidP="00C10CAF">
      <w:pPr>
        <w:spacing w:line="360" w:lineRule="auto"/>
        <w:jc w:val="both"/>
        <w:rPr>
          <w:sz w:val="24"/>
          <w:szCs w:val="24"/>
        </w:rPr>
      </w:pPr>
      <w:r>
        <w:rPr>
          <w:b/>
          <w:bCs/>
          <w:sz w:val="24"/>
          <w:szCs w:val="24"/>
        </w:rPr>
        <w:t xml:space="preserve">Questions: </w:t>
      </w:r>
      <w:r>
        <w:rPr>
          <w:sz w:val="24"/>
          <w:szCs w:val="24"/>
        </w:rPr>
        <w:t>How do UV permeable artificial shelters modify the soil microbial community richness and abundance? How often do vertebrates interact with artificial shelters? Which species interact with shelters the most often? What are they doing when interacting with shelters? Do arthropods interact with shelters? If yes, which species do most often? Does the richness and abundance of microbes differ between shelters, shrubs, and the open gap? Is the frequency and direction of vertebrate and arthropod interaction with shelters different from shrubs and the open?</w:t>
      </w:r>
    </w:p>
    <w:p w14:paraId="18A942D9" w14:textId="77777777" w:rsidR="00F91250" w:rsidRDefault="00F91250" w:rsidP="00C10CAF">
      <w:pPr>
        <w:spacing w:line="360" w:lineRule="auto"/>
        <w:jc w:val="both"/>
        <w:rPr>
          <w:sz w:val="24"/>
          <w:szCs w:val="24"/>
        </w:rPr>
      </w:pPr>
      <w:r>
        <w:rPr>
          <w:b/>
          <w:bCs/>
          <w:sz w:val="24"/>
          <w:szCs w:val="24"/>
        </w:rPr>
        <w:t xml:space="preserve">Hypothesis: </w:t>
      </w:r>
      <w:r w:rsidR="00C10CAF">
        <w:rPr>
          <w:sz w:val="24"/>
          <w:szCs w:val="24"/>
        </w:rPr>
        <w:t xml:space="preserve">Animals will associate more with shelter microsites and shrubs than the open as canopied microsites ameliorate the microclimatic environment of the understory. </w:t>
      </w:r>
    </w:p>
    <w:p w14:paraId="30764232" w14:textId="77777777" w:rsidR="00F91250" w:rsidRDefault="00F91250" w:rsidP="00C10CAF">
      <w:pPr>
        <w:spacing w:line="360" w:lineRule="auto"/>
        <w:jc w:val="both"/>
        <w:rPr>
          <w:sz w:val="24"/>
          <w:szCs w:val="24"/>
        </w:rPr>
      </w:pPr>
      <w:r>
        <w:rPr>
          <w:b/>
          <w:bCs/>
          <w:sz w:val="24"/>
          <w:szCs w:val="24"/>
        </w:rPr>
        <w:t>Predictions:</w:t>
      </w:r>
      <w:r>
        <w:rPr>
          <w:sz w:val="24"/>
          <w:szCs w:val="24"/>
        </w:rPr>
        <w:t xml:space="preserve"> </w:t>
      </w:r>
    </w:p>
    <w:p w14:paraId="43D636F4" w14:textId="77777777" w:rsidR="00C10CAF" w:rsidRPr="00C10CAF" w:rsidRDefault="00C10CAF" w:rsidP="00C10CAF">
      <w:pPr>
        <w:pStyle w:val="Paragraphedeliste"/>
        <w:numPr>
          <w:ilvl w:val="0"/>
          <w:numId w:val="6"/>
        </w:numPr>
        <w:pBdr>
          <w:top w:val="nil"/>
          <w:left w:val="nil"/>
          <w:bottom w:val="nil"/>
          <w:right w:val="nil"/>
          <w:between w:val="nil"/>
          <w:bar w:val="nil"/>
        </w:pBdr>
        <w:spacing w:line="360" w:lineRule="auto"/>
        <w:contextualSpacing w:val="0"/>
        <w:jc w:val="both"/>
        <w:rPr>
          <w:sz w:val="24"/>
          <w:szCs w:val="24"/>
        </w:rPr>
      </w:pPr>
      <w:r>
        <w:rPr>
          <w:rStyle w:val="HeaderChar"/>
          <w:sz w:val="24"/>
          <w:szCs w:val="24"/>
          <w:lang w:val="en-US"/>
        </w:rPr>
        <w:t>Artificial shelters increase RH, soil moisture, and reduce microclimatic extremes.</w:t>
      </w:r>
    </w:p>
    <w:p w14:paraId="0C0710BA" w14:textId="77777777" w:rsidR="00C10CAF" w:rsidRPr="00C10CAF" w:rsidRDefault="00C10CAF" w:rsidP="00C10CAF">
      <w:pPr>
        <w:pStyle w:val="Paragraphedeliste"/>
        <w:numPr>
          <w:ilvl w:val="0"/>
          <w:numId w:val="6"/>
        </w:numPr>
        <w:pBdr>
          <w:top w:val="nil"/>
          <w:left w:val="nil"/>
          <w:bottom w:val="nil"/>
          <w:right w:val="nil"/>
          <w:between w:val="nil"/>
          <w:bar w:val="nil"/>
        </w:pBdr>
        <w:spacing w:line="360" w:lineRule="auto"/>
        <w:contextualSpacing w:val="0"/>
        <w:jc w:val="both"/>
        <w:rPr>
          <w:rStyle w:val="HeaderChar"/>
          <w:sz w:val="24"/>
          <w:szCs w:val="24"/>
        </w:rPr>
      </w:pPr>
      <w:r w:rsidRPr="00C10CAF">
        <w:rPr>
          <w:rStyle w:val="HeaderChar"/>
          <w:sz w:val="24"/>
          <w:szCs w:val="24"/>
          <w:lang w:val="en-US"/>
        </w:rPr>
        <w:t>Soil microbial community composition under established shrubs and artificial shelters will be similar and both differ from non-canopied microsites</w:t>
      </w:r>
      <w:r>
        <w:rPr>
          <w:rStyle w:val="HeaderChar"/>
          <w:sz w:val="24"/>
          <w:szCs w:val="24"/>
          <w:lang w:val="en-US"/>
        </w:rPr>
        <w:t>.</w:t>
      </w:r>
    </w:p>
    <w:p w14:paraId="06195A22" w14:textId="77777777" w:rsidR="00C10CAF" w:rsidRPr="00C10CAF" w:rsidRDefault="00C10CAF" w:rsidP="00C10CAF">
      <w:pPr>
        <w:pStyle w:val="Paragraphedeliste"/>
        <w:numPr>
          <w:ilvl w:val="0"/>
          <w:numId w:val="6"/>
        </w:numPr>
        <w:pBdr>
          <w:top w:val="nil"/>
          <w:left w:val="nil"/>
          <w:bottom w:val="nil"/>
          <w:right w:val="nil"/>
          <w:between w:val="nil"/>
          <w:bar w:val="nil"/>
        </w:pBdr>
        <w:spacing w:line="360" w:lineRule="auto"/>
        <w:contextualSpacing w:val="0"/>
        <w:jc w:val="both"/>
        <w:rPr>
          <w:rFonts w:cstheme="minorHAnsi"/>
          <w:b/>
          <w:bCs/>
          <w:sz w:val="24"/>
          <w:szCs w:val="24"/>
        </w:rPr>
      </w:pPr>
      <w:r w:rsidRPr="00C10CAF">
        <w:rPr>
          <w:rStyle w:val="HeaderChar"/>
          <w:sz w:val="24"/>
          <w:szCs w:val="24"/>
          <w:lang w:val="en-US"/>
        </w:rPr>
        <w:t>Vertebrates will positively associate with shelters and shrubs as temperature, drought, and duration of intense solar radiation increases</w:t>
      </w:r>
      <w:r>
        <w:rPr>
          <w:rStyle w:val="HeaderChar"/>
          <w:sz w:val="24"/>
          <w:szCs w:val="24"/>
          <w:lang w:val="en-US"/>
        </w:rPr>
        <w:t xml:space="preserve"> to take refuge and to thermoregulate. </w:t>
      </w:r>
    </w:p>
    <w:p w14:paraId="15A3846D" w14:textId="77777777" w:rsidR="00F91250" w:rsidRPr="00C10CAF" w:rsidRDefault="00C10CAF" w:rsidP="00C10CAF">
      <w:pPr>
        <w:spacing w:line="360" w:lineRule="auto"/>
        <w:jc w:val="both"/>
        <w:rPr>
          <w:rFonts w:cstheme="minorHAnsi"/>
          <w:b/>
          <w:bCs/>
          <w:sz w:val="24"/>
          <w:szCs w:val="24"/>
        </w:rPr>
      </w:pPr>
      <w:r>
        <w:rPr>
          <w:rFonts w:cstheme="minorHAnsi"/>
          <w:b/>
          <w:bCs/>
          <w:sz w:val="24"/>
          <w:szCs w:val="24"/>
        </w:rPr>
        <w:t>Methods</w:t>
      </w:r>
    </w:p>
    <w:p w14:paraId="3D1BF44F" w14:textId="77777777" w:rsidR="00F91250" w:rsidRDefault="00F91250" w:rsidP="00C10CAF">
      <w:pPr>
        <w:spacing w:line="360" w:lineRule="auto"/>
        <w:jc w:val="both"/>
        <w:rPr>
          <w:rFonts w:cstheme="minorHAnsi"/>
          <w:sz w:val="24"/>
          <w:szCs w:val="24"/>
        </w:rPr>
      </w:pPr>
      <w:r>
        <w:rPr>
          <w:rFonts w:cstheme="minorHAnsi"/>
          <w:b/>
          <w:bCs/>
          <w:sz w:val="24"/>
          <w:szCs w:val="24"/>
        </w:rPr>
        <w:t xml:space="preserve">Vertebrates: </w:t>
      </w:r>
      <w:r>
        <w:rPr>
          <w:rFonts w:cstheme="minorHAnsi"/>
          <w:sz w:val="24"/>
          <w:szCs w:val="24"/>
        </w:rPr>
        <w:t>The study will take place</w:t>
      </w:r>
      <w:r w:rsidR="00C10CAF">
        <w:rPr>
          <w:rFonts w:cstheme="minorHAnsi"/>
          <w:sz w:val="24"/>
          <w:szCs w:val="24"/>
        </w:rPr>
        <w:t xml:space="preserve"> at two sites: </w:t>
      </w:r>
      <w:proofErr w:type="spellStart"/>
      <w:r w:rsidR="00C10CAF">
        <w:rPr>
          <w:rFonts w:cstheme="minorHAnsi"/>
          <w:sz w:val="24"/>
          <w:szCs w:val="24"/>
        </w:rPr>
        <w:t>Sheephole</w:t>
      </w:r>
      <w:proofErr w:type="spellEnd"/>
      <w:r w:rsidR="00C10CAF">
        <w:rPr>
          <w:rFonts w:cstheme="minorHAnsi"/>
          <w:sz w:val="24"/>
          <w:szCs w:val="24"/>
        </w:rPr>
        <w:t xml:space="preserve"> Valley Wilderness in the Mojave Desert (34.227, -115.553) and Northern Cuyama (34.929, -119.597)</w:t>
      </w:r>
      <w:r>
        <w:rPr>
          <w:rFonts w:cstheme="minorHAnsi"/>
          <w:color w:val="222222"/>
          <w:sz w:val="24"/>
          <w:szCs w:val="24"/>
          <w:shd w:val="clear" w:color="auto" w:fill="FFFFFF"/>
        </w:rPr>
        <w:t xml:space="preserve">. </w:t>
      </w:r>
      <w:proofErr w:type="spellStart"/>
      <w:r w:rsidR="00C10CAF">
        <w:rPr>
          <w:rFonts w:cstheme="minorHAnsi"/>
          <w:color w:val="222222"/>
          <w:sz w:val="24"/>
          <w:szCs w:val="24"/>
          <w:shd w:val="clear" w:color="auto" w:fill="FFFFFF"/>
        </w:rPr>
        <w:t>Sheephole</w:t>
      </w:r>
      <w:proofErr w:type="spellEnd"/>
      <w:r w:rsidR="00C10CAF">
        <w:rPr>
          <w:rFonts w:cstheme="minorHAnsi"/>
          <w:color w:val="222222"/>
          <w:sz w:val="24"/>
          <w:szCs w:val="24"/>
          <w:shd w:val="clear" w:color="auto" w:fill="FFFFFF"/>
        </w:rPr>
        <w:t xml:space="preserve"> is located at the southern point of California and Cuyama is situated further north; thus, this would allow us to test the aridity gradient. </w:t>
      </w:r>
      <w:r>
        <w:rPr>
          <w:rFonts w:cstheme="minorHAnsi"/>
          <w:sz w:val="24"/>
          <w:szCs w:val="24"/>
        </w:rPr>
        <w:t xml:space="preserve">UV permeable shade cloth shelters will be built using Ghazian et al. (2020) protocol, with a modified eco-friendly design. The study will take place near medium shrub-cover areas from mid-May to mid-June to allow for seasonal variabilities. There will be a </w:t>
      </w:r>
      <w:r w:rsidR="00C10CAF">
        <w:rPr>
          <w:rFonts w:cstheme="minorHAnsi"/>
          <w:sz w:val="24"/>
          <w:szCs w:val="24"/>
        </w:rPr>
        <w:lastRenderedPageBreak/>
        <w:t xml:space="preserve">total of 12 shelters made from the winning fabric </w:t>
      </w:r>
      <w:r>
        <w:rPr>
          <w:rFonts w:cstheme="minorHAnsi"/>
          <w:sz w:val="24"/>
          <w:szCs w:val="24"/>
        </w:rPr>
        <w:t xml:space="preserve">determined in the laboratory experiment (i.e. canvas, nursery seedling cloth, or burlap). We will select microsite triplets which will include a shelter, a shrub, and the equivalent open. Cameras will be mounted on pegs and set up facing the microsite at a 2-meter distance. All microsites will be georeferenced. There will be a 1-minute gap between when cameras are triggered until when they’re re-triggered to avoid repetitive images of the same individual. All images will be downloaded from SD cards and saved as Joint Photographic Expert Group (JPEG) files and data such as the presence and absence of animals will be recorded and compared across microsite. RH and temperature loggers will also be placed at microsite triplets and record data as described above. </w:t>
      </w:r>
      <w:r w:rsidR="00C10CAF">
        <w:rPr>
          <w:rFonts w:cstheme="minorHAnsi"/>
          <w:sz w:val="24"/>
          <w:szCs w:val="24"/>
        </w:rPr>
        <w:t xml:space="preserve">The most common species to be observed are </w:t>
      </w:r>
      <w:proofErr w:type="spellStart"/>
      <w:r w:rsidR="00C10CAF">
        <w:rPr>
          <w:rFonts w:cstheme="minorHAnsi"/>
          <w:sz w:val="24"/>
          <w:szCs w:val="24"/>
        </w:rPr>
        <w:t>deseret</w:t>
      </w:r>
      <w:proofErr w:type="spellEnd"/>
      <w:r w:rsidR="00C10CAF">
        <w:rPr>
          <w:rFonts w:cstheme="minorHAnsi"/>
          <w:sz w:val="24"/>
          <w:szCs w:val="24"/>
        </w:rPr>
        <w:t xml:space="preserve"> cottontail (</w:t>
      </w:r>
      <w:proofErr w:type="spellStart"/>
      <w:r w:rsidR="00C10CAF" w:rsidRPr="00C10CAF">
        <w:rPr>
          <w:rFonts w:cstheme="minorHAnsi"/>
          <w:i/>
          <w:iCs/>
          <w:sz w:val="24"/>
          <w:szCs w:val="24"/>
        </w:rPr>
        <w:t>Sylvilagus</w:t>
      </w:r>
      <w:proofErr w:type="spellEnd"/>
      <w:r w:rsidR="00C10CAF" w:rsidRPr="00C10CAF">
        <w:rPr>
          <w:rFonts w:cstheme="minorHAnsi"/>
          <w:i/>
          <w:iCs/>
          <w:sz w:val="24"/>
          <w:szCs w:val="24"/>
        </w:rPr>
        <w:t xml:space="preserve"> </w:t>
      </w:r>
      <w:proofErr w:type="spellStart"/>
      <w:r w:rsidR="00C10CAF" w:rsidRPr="00C10CAF">
        <w:rPr>
          <w:rFonts w:cstheme="minorHAnsi"/>
          <w:i/>
          <w:iCs/>
          <w:sz w:val="24"/>
          <w:szCs w:val="24"/>
        </w:rPr>
        <w:t>audubonii</w:t>
      </w:r>
      <w:proofErr w:type="spellEnd"/>
      <w:r w:rsidR="00C10CAF">
        <w:rPr>
          <w:rFonts w:cstheme="minorHAnsi"/>
          <w:sz w:val="24"/>
          <w:szCs w:val="24"/>
        </w:rPr>
        <w:t>), kit fox (</w:t>
      </w:r>
      <w:r w:rsidR="00C10CAF" w:rsidRPr="00C10CAF">
        <w:rPr>
          <w:rFonts w:cstheme="minorHAnsi"/>
          <w:i/>
          <w:iCs/>
          <w:sz w:val="24"/>
          <w:szCs w:val="24"/>
        </w:rPr>
        <w:t xml:space="preserve">Vulpes </w:t>
      </w:r>
      <w:proofErr w:type="spellStart"/>
      <w:r w:rsidR="00C10CAF" w:rsidRPr="00C10CAF">
        <w:rPr>
          <w:rFonts w:cstheme="minorHAnsi"/>
          <w:i/>
          <w:iCs/>
          <w:sz w:val="24"/>
          <w:szCs w:val="24"/>
        </w:rPr>
        <w:t>macrotis</w:t>
      </w:r>
      <w:proofErr w:type="spellEnd"/>
      <w:r w:rsidR="00C10CAF">
        <w:rPr>
          <w:rFonts w:cstheme="minorHAnsi"/>
          <w:sz w:val="24"/>
          <w:szCs w:val="24"/>
        </w:rPr>
        <w:t>), and black-tailed jackrabbit (</w:t>
      </w:r>
      <w:r w:rsidR="00C10CAF" w:rsidRPr="00C10CAF">
        <w:rPr>
          <w:rFonts w:cstheme="minorHAnsi"/>
          <w:i/>
          <w:iCs/>
          <w:sz w:val="24"/>
          <w:szCs w:val="24"/>
        </w:rPr>
        <w:t xml:space="preserve">Lepus </w:t>
      </w:r>
      <w:proofErr w:type="spellStart"/>
      <w:r w:rsidR="00C10CAF" w:rsidRPr="00C10CAF">
        <w:rPr>
          <w:rFonts w:cstheme="minorHAnsi"/>
          <w:i/>
          <w:iCs/>
          <w:sz w:val="24"/>
          <w:szCs w:val="24"/>
        </w:rPr>
        <w:t>californicus</w:t>
      </w:r>
      <w:proofErr w:type="spellEnd"/>
      <w:r w:rsidR="00C10CAF">
        <w:rPr>
          <w:rFonts w:cstheme="minorHAnsi"/>
          <w:sz w:val="24"/>
          <w:szCs w:val="24"/>
        </w:rPr>
        <w:t xml:space="preserve">), for a total of 81 possible species.   </w:t>
      </w:r>
    </w:p>
    <w:p w14:paraId="747842B4" w14:textId="77777777" w:rsidR="00F91250" w:rsidRDefault="00F91250" w:rsidP="00C10CAF">
      <w:pPr>
        <w:spacing w:line="360" w:lineRule="auto"/>
        <w:jc w:val="both"/>
        <w:rPr>
          <w:rFonts w:cstheme="minorHAnsi"/>
          <w:sz w:val="24"/>
          <w:szCs w:val="24"/>
        </w:rPr>
      </w:pPr>
      <w:r>
        <w:rPr>
          <w:rFonts w:cstheme="minorHAnsi"/>
          <w:b/>
          <w:bCs/>
          <w:sz w:val="24"/>
          <w:szCs w:val="24"/>
        </w:rPr>
        <w:t xml:space="preserve">Arthropods: </w:t>
      </w:r>
      <w:r>
        <w:rPr>
          <w:rFonts w:cstheme="minorHAnsi"/>
          <w:sz w:val="24"/>
          <w:szCs w:val="24"/>
        </w:rPr>
        <w:t xml:space="preserve">Yellow-coloured pan-traps (As </w:t>
      </w:r>
      <w:r>
        <w:rPr>
          <w:rFonts w:cstheme="minorHAnsi"/>
          <w:i/>
          <w:iCs/>
          <w:sz w:val="24"/>
          <w:szCs w:val="24"/>
        </w:rPr>
        <w:t xml:space="preserve">E. </w:t>
      </w:r>
      <w:proofErr w:type="spellStart"/>
      <w:r>
        <w:rPr>
          <w:rFonts w:cstheme="minorHAnsi"/>
          <w:i/>
          <w:iCs/>
          <w:sz w:val="24"/>
          <w:szCs w:val="24"/>
        </w:rPr>
        <w:t>califronica</w:t>
      </w:r>
      <w:proofErr w:type="spellEnd"/>
      <w:r>
        <w:rPr>
          <w:rFonts w:cstheme="minorHAnsi"/>
          <w:sz w:val="24"/>
          <w:szCs w:val="24"/>
        </w:rPr>
        <w:t xml:space="preserve"> flowers are yellow-orange) will be placed at microsite triplets and will contain soapy-water to trap insects</w:t>
      </w:r>
      <w:commentRangeStart w:id="32"/>
      <w:r>
        <w:rPr>
          <w:rFonts w:cstheme="minorHAnsi"/>
          <w:sz w:val="24"/>
          <w:szCs w:val="24"/>
        </w:rPr>
        <w:t xml:space="preserve">. Insects will be collected every 3 days and will be preserved in ethanol and shipped back to Canada for expert identification. </w:t>
      </w:r>
      <w:commentRangeEnd w:id="32"/>
      <w:r w:rsidR="00082FB2">
        <w:rPr>
          <w:rStyle w:val="Marquedecommentaire"/>
        </w:rPr>
        <w:commentReference w:id="32"/>
      </w:r>
    </w:p>
    <w:p w14:paraId="44A3E296" w14:textId="77777777" w:rsidR="00F91250" w:rsidRDefault="00F91250" w:rsidP="00C10CAF">
      <w:pPr>
        <w:spacing w:line="360" w:lineRule="auto"/>
        <w:jc w:val="both"/>
        <w:rPr>
          <w:rFonts w:cstheme="minorHAnsi"/>
          <w:sz w:val="24"/>
          <w:szCs w:val="24"/>
        </w:rPr>
      </w:pPr>
      <w:r>
        <w:rPr>
          <w:rFonts w:cstheme="minorHAnsi"/>
          <w:b/>
          <w:bCs/>
          <w:sz w:val="24"/>
          <w:szCs w:val="24"/>
        </w:rPr>
        <w:t>Microbial Community</w:t>
      </w:r>
      <w:r>
        <w:rPr>
          <w:rFonts w:cstheme="minorHAnsi"/>
          <w:sz w:val="24"/>
          <w:szCs w:val="24"/>
        </w:rPr>
        <w:t xml:space="preserve">: Soil core samples will be taken from all georeferenced microsites once at the beginning of the study and once following the completion of the study. Samples will be sent to an expert lab group at UC Davis, California for composition and abundance analysis. </w:t>
      </w:r>
    </w:p>
    <w:p w14:paraId="5E385D3F" w14:textId="77777777" w:rsidR="00C10CAF" w:rsidRDefault="00C10CAF" w:rsidP="00C10CAF">
      <w:pPr>
        <w:spacing w:line="360" w:lineRule="auto"/>
        <w:jc w:val="both"/>
        <w:rPr>
          <w:rFonts w:cstheme="minorHAnsi"/>
          <w:b/>
          <w:bCs/>
          <w:sz w:val="24"/>
          <w:szCs w:val="24"/>
        </w:rPr>
      </w:pPr>
      <w:r w:rsidRPr="00C10CAF">
        <w:rPr>
          <w:rFonts w:cstheme="minorHAnsi"/>
          <w:b/>
          <w:bCs/>
          <w:sz w:val="24"/>
          <w:szCs w:val="24"/>
        </w:rPr>
        <w:t>Proposed Analyses:</w:t>
      </w:r>
    </w:p>
    <w:p w14:paraId="335E220A" w14:textId="77777777" w:rsidR="00F91250" w:rsidRDefault="00C10CAF" w:rsidP="00C10CAF">
      <w:pPr>
        <w:spacing w:line="360" w:lineRule="auto"/>
        <w:jc w:val="both"/>
        <w:rPr>
          <w:rFonts w:cstheme="minorHAnsi"/>
          <w:sz w:val="24"/>
          <w:szCs w:val="24"/>
        </w:rPr>
      </w:pPr>
      <w:r>
        <w:rPr>
          <w:rFonts w:cstheme="minorHAnsi"/>
          <w:sz w:val="24"/>
          <w:szCs w:val="24"/>
        </w:rPr>
        <w:t xml:space="preserve">Point biserial correlation will be used to assess the relationship between the animal presence (binary variable) and climatic variables. GLMM will be used to model climatic parameters, richness, and diversity estimates. </w:t>
      </w:r>
    </w:p>
    <w:p w14:paraId="3D4C9F8B" w14:textId="77777777" w:rsidR="00C10CAF" w:rsidRDefault="00C10CAF" w:rsidP="00C10CAF">
      <w:pPr>
        <w:spacing w:line="360" w:lineRule="auto"/>
        <w:jc w:val="both"/>
        <w:rPr>
          <w:b/>
          <w:bCs/>
          <w:sz w:val="24"/>
          <w:szCs w:val="24"/>
        </w:rPr>
      </w:pPr>
      <w:r>
        <w:rPr>
          <w:b/>
          <w:bCs/>
          <w:sz w:val="24"/>
          <w:szCs w:val="24"/>
        </w:rPr>
        <w:t>Chapter 4</w:t>
      </w:r>
      <w:r w:rsidRPr="003B5683">
        <w:rPr>
          <w:b/>
          <w:bCs/>
          <w:sz w:val="24"/>
          <w:szCs w:val="24"/>
        </w:rPr>
        <w:t xml:space="preserve">: Effects of </w:t>
      </w:r>
      <w:r>
        <w:rPr>
          <w:b/>
          <w:bCs/>
          <w:sz w:val="24"/>
          <w:szCs w:val="24"/>
        </w:rPr>
        <w:t xml:space="preserve">shelter on understory plant germination. </w:t>
      </w:r>
    </w:p>
    <w:p w14:paraId="3F915D08" w14:textId="77777777" w:rsidR="00C10CAF" w:rsidRPr="003B5683" w:rsidRDefault="00C10CAF" w:rsidP="00C10CAF">
      <w:pPr>
        <w:spacing w:line="360" w:lineRule="auto"/>
        <w:jc w:val="both"/>
        <w:rPr>
          <w:sz w:val="24"/>
          <w:szCs w:val="24"/>
        </w:rPr>
      </w:pPr>
      <w:r>
        <w:rPr>
          <w:b/>
          <w:bCs/>
          <w:sz w:val="24"/>
          <w:szCs w:val="24"/>
        </w:rPr>
        <w:t xml:space="preserve">Purpose: </w:t>
      </w:r>
      <w:r>
        <w:rPr>
          <w:sz w:val="24"/>
          <w:szCs w:val="24"/>
        </w:rPr>
        <w:t xml:space="preserve">To quantify the extent to which shelters facilitate the understory annual community in comparison to natural </w:t>
      </w:r>
      <w:proofErr w:type="spellStart"/>
      <w:r w:rsidRPr="003B5683">
        <w:rPr>
          <w:i/>
          <w:iCs/>
          <w:sz w:val="24"/>
          <w:szCs w:val="24"/>
        </w:rPr>
        <w:t>Ephedera</w:t>
      </w:r>
      <w:proofErr w:type="spellEnd"/>
      <w:r w:rsidRPr="003B5683">
        <w:rPr>
          <w:i/>
          <w:iCs/>
          <w:sz w:val="24"/>
          <w:szCs w:val="24"/>
        </w:rPr>
        <w:t xml:space="preserve"> </w:t>
      </w:r>
      <w:proofErr w:type="spellStart"/>
      <w:r w:rsidRPr="003B5683">
        <w:rPr>
          <w:i/>
          <w:iCs/>
          <w:sz w:val="24"/>
          <w:szCs w:val="24"/>
        </w:rPr>
        <w:t>califronica</w:t>
      </w:r>
      <w:proofErr w:type="spellEnd"/>
      <w:r>
        <w:rPr>
          <w:sz w:val="24"/>
          <w:szCs w:val="24"/>
        </w:rPr>
        <w:t xml:space="preserve"> shrubs and the open gap. </w:t>
      </w:r>
    </w:p>
    <w:p w14:paraId="46AAC4F6" w14:textId="1B6DD555" w:rsidR="00C10CAF" w:rsidRDefault="00C10CAF" w:rsidP="00C10CAF">
      <w:pPr>
        <w:spacing w:line="360" w:lineRule="auto"/>
        <w:jc w:val="both"/>
        <w:rPr>
          <w:sz w:val="24"/>
          <w:szCs w:val="24"/>
        </w:rPr>
      </w:pPr>
      <w:r>
        <w:rPr>
          <w:b/>
          <w:bCs/>
          <w:sz w:val="24"/>
          <w:szCs w:val="24"/>
        </w:rPr>
        <w:t xml:space="preserve">Questions: </w:t>
      </w:r>
      <w:r>
        <w:rPr>
          <w:sz w:val="24"/>
          <w:szCs w:val="24"/>
        </w:rPr>
        <w:t xml:space="preserve">How do UV permeable artificial shelters modify microclimatic parameters such as RH? How does shape and UV permeability affect understory annual growth? Are all annuals facilitated </w:t>
      </w:r>
      <w:r>
        <w:rPr>
          <w:sz w:val="24"/>
          <w:szCs w:val="24"/>
        </w:rPr>
        <w:lastRenderedPageBreak/>
        <w:t>to the same exten</w:t>
      </w:r>
      <w:ins w:id="33" w:author="Laura McKinnon" w:date="2021-05-05T11:15:00Z">
        <w:r w:rsidR="00082FB2">
          <w:rPr>
            <w:sz w:val="24"/>
            <w:szCs w:val="24"/>
          </w:rPr>
          <w:t>t</w:t>
        </w:r>
      </w:ins>
      <w:del w:id="34" w:author="Laura McKinnon" w:date="2021-05-05T11:15:00Z">
        <w:r w:rsidDel="00082FB2">
          <w:rPr>
            <w:sz w:val="24"/>
            <w:szCs w:val="24"/>
          </w:rPr>
          <w:delText>d</w:delText>
        </w:r>
      </w:del>
      <w:r>
        <w:rPr>
          <w:sz w:val="24"/>
          <w:szCs w:val="24"/>
        </w:rPr>
        <w:t>? How does growth compare to annuals planted underneath natural shrub canopies and in the open gap?</w:t>
      </w:r>
    </w:p>
    <w:p w14:paraId="2052EF08" w14:textId="77777777" w:rsidR="00C10CAF" w:rsidRDefault="00C10CAF" w:rsidP="00C10CAF">
      <w:pPr>
        <w:spacing w:line="360" w:lineRule="auto"/>
        <w:jc w:val="both"/>
        <w:rPr>
          <w:sz w:val="24"/>
          <w:szCs w:val="24"/>
        </w:rPr>
      </w:pPr>
      <w:r w:rsidRPr="00E232BF">
        <w:rPr>
          <w:b/>
          <w:bCs/>
          <w:sz w:val="24"/>
          <w:szCs w:val="24"/>
        </w:rPr>
        <w:t xml:space="preserve">Hypothesis: </w:t>
      </w:r>
      <w:r>
        <w:rPr>
          <w:sz w:val="24"/>
          <w:szCs w:val="24"/>
        </w:rPr>
        <w:t xml:space="preserve">Percent cover of annual plants does not differ between shrubs and artificial shelters, and both will be significantly higher than the open. </w:t>
      </w:r>
    </w:p>
    <w:p w14:paraId="28A8BB55" w14:textId="77777777" w:rsidR="00C10CAF" w:rsidRDefault="00C10CAF" w:rsidP="00C10CAF">
      <w:pPr>
        <w:spacing w:line="360" w:lineRule="auto"/>
        <w:jc w:val="both"/>
        <w:rPr>
          <w:sz w:val="24"/>
          <w:szCs w:val="24"/>
        </w:rPr>
      </w:pPr>
      <w:r w:rsidRPr="008E54C7">
        <w:rPr>
          <w:b/>
          <w:bCs/>
          <w:sz w:val="24"/>
          <w:szCs w:val="24"/>
        </w:rPr>
        <w:t>Predictions:</w:t>
      </w:r>
      <w:r>
        <w:rPr>
          <w:sz w:val="24"/>
          <w:szCs w:val="24"/>
        </w:rPr>
        <w:t xml:space="preserve"> </w:t>
      </w:r>
    </w:p>
    <w:p w14:paraId="6C2772E9" w14:textId="77777777" w:rsidR="00C10CAF" w:rsidRDefault="00C10CAF" w:rsidP="00C10CAF">
      <w:pPr>
        <w:pStyle w:val="Paragraphedeliste"/>
        <w:numPr>
          <w:ilvl w:val="0"/>
          <w:numId w:val="4"/>
        </w:numPr>
        <w:spacing w:line="360" w:lineRule="auto"/>
        <w:jc w:val="both"/>
        <w:rPr>
          <w:sz w:val="24"/>
          <w:szCs w:val="24"/>
        </w:rPr>
      </w:pPr>
      <w:r w:rsidRPr="00B570F4">
        <w:rPr>
          <w:sz w:val="24"/>
          <w:szCs w:val="24"/>
        </w:rPr>
        <w:t xml:space="preserve">Artificial shelters increase humidity and create </w:t>
      </w:r>
      <w:r>
        <w:rPr>
          <w:sz w:val="24"/>
          <w:szCs w:val="24"/>
        </w:rPr>
        <w:t xml:space="preserve">a </w:t>
      </w:r>
      <w:commentRangeStart w:id="35"/>
      <w:r w:rsidRPr="00B570F4">
        <w:rPr>
          <w:sz w:val="24"/>
          <w:szCs w:val="24"/>
        </w:rPr>
        <w:t>windbreak environment</w:t>
      </w:r>
      <w:commentRangeEnd w:id="35"/>
      <w:r w:rsidR="00082FB2">
        <w:rPr>
          <w:rStyle w:val="Marquedecommentaire"/>
        </w:rPr>
        <w:commentReference w:id="35"/>
      </w:r>
      <w:r w:rsidRPr="00B570F4">
        <w:rPr>
          <w:sz w:val="24"/>
          <w:szCs w:val="24"/>
        </w:rPr>
        <w:t>, which in turn aids in unders</w:t>
      </w:r>
      <w:r>
        <w:rPr>
          <w:sz w:val="24"/>
          <w:szCs w:val="24"/>
        </w:rPr>
        <w:t>to</w:t>
      </w:r>
      <w:r w:rsidRPr="00B570F4">
        <w:rPr>
          <w:sz w:val="24"/>
          <w:szCs w:val="24"/>
        </w:rPr>
        <w:t xml:space="preserve">ry plant growth. </w:t>
      </w:r>
    </w:p>
    <w:p w14:paraId="407035FA" w14:textId="77777777" w:rsidR="00C10CAF" w:rsidRDefault="00C10CAF" w:rsidP="00C10CAF">
      <w:pPr>
        <w:pStyle w:val="Paragraphedeliste"/>
        <w:numPr>
          <w:ilvl w:val="0"/>
          <w:numId w:val="4"/>
        </w:numPr>
        <w:spacing w:line="360" w:lineRule="auto"/>
        <w:jc w:val="both"/>
        <w:rPr>
          <w:sz w:val="24"/>
          <w:szCs w:val="24"/>
        </w:rPr>
      </w:pPr>
      <w:r>
        <w:rPr>
          <w:sz w:val="24"/>
          <w:szCs w:val="24"/>
        </w:rPr>
        <w:t>Shelter and shrubs shade seedling from direct sunlight, allowing for more effective germination.</w:t>
      </w:r>
    </w:p>
    <w:p w14:paraId="2BD38FDD" w14:textId="77777777" w:rsidR="00C10CAF" w:rsidRPr="00B570F4" w:rsidRDefault="00C10CAF" w:rsidP="00C10CAF">
      <w:pPr>
        <w:pStyle w:val="Paragraphedeliste"/>
        <w:numPr>
          <w:ilvl w:val="0"/>
          <w:numId w:val="4"/>
        </w:numPr>
        <w:spacing w:line="360" w:lineRule="auto"/>
        <w:jc w:val="both"/>
        <w:rPr>
          <w:sz w:val="24"/>
          <w:szCs w:val="24"/>
        </w:rPr>
      </w:pPr>
      <w:r w:rsidRPr="00B570F4">
        <w:rPr>
          <w:sz w:val="24"/>
          <w:szCs w:val="24"/>
        </w:rPr>
        <w:t>The microclimatic conditions create via shelters will be similar to those of shrubs; hence, understory plant growth</w:t>
      </w:r>
      <w:r>
        <w:rPr>
          <w:sz w:val="24"/>
          <w:szCs w:val="24"/>
        </w:rPr>
        <w:t xml:space="preserve"> (percent cover) will also be similar in both microsites. </w:t>
      </w:r>
      <w:r w:rsidRPr="00B570F4">
        <w:rPr>
          <w:sz w:val="24"/>
          <w:szCs w:val="24"/>
        </w:rPr>
        <w:t xml:space="preserve"> </w:t>
      </w:r>
    </w:p>
    <w:p w14:paraId="6E42D52B" w14:textId="77777777" w:rsidR="00C10CAF" w:rsidRDefault="00C10CAF" w:rsidP="00C10CAF">
      <w:pPr>
        <w:spacing w:line="360" w:lineRule="auto"/>
        <w:jc w:val="both"/>
        <w:rPr>
          <w:rFonts w:cstheme="minorHAnsi"/>
          <w:sz w:val="24"/>
          <w:szCs w:val="24"/>
        </w:rPr>
      </w:pPr>
      <w:r w:rsidRPr="008E54C7">
        <w:rPr>
          <w:rFonts w:cstheme="minorHAnsi"/>
          <w:b/>
          <w:bCs/>
          <w:sz w:val="24"/>
          <w:szCs w:val="24"/>
        </w:rPr>
        <w:t>Methodology:</w:t>
      </w:r>
      <w:r>
        <w:rPr>
          <w:rFonts w:cstheme="minorHAnsi"/>
          <w:color w:val="222222"/>
          <w:sz w:val="24"/>
          <w:szCs w:val="24"/>
          <w:shd w:val="clear" w:color="auto" w:fill="FFFFFF"/>
        </w:rPr>
        <w:t xml:space="preserve"> </w:t>
      </w:r>
      <w:r>
        <w:rPr>
          <w:rFonts w:cstheme="minorHAnsi"/>
          <w:sz w:val="24"/>
          <w:szCs w:val="24"/>
        </w:rPr>
        <w:t xml:space="preserve">The study will take place at two sites: </w:t>
      </w:r>
      <w:proofErr w:type="spellStart"/>
      <w:r>
        <w:rPr>
          <w:rFonts w:cstheme="minorHAnsi"/>
          <w:sz w:val="24"/>
          <w:szCs w:val="24"/>
        </w:rPr>
        <w:t>Sheephole</w:t>
      </w:r>
      <w:proofErr w:type="spellEnd"/>
      <w:r>
        <w:rPr>
          <w:rFonts w:cstheme="minorHAnsi"/>
          <w:sz w:val="24"/>
          <w:szCs w:val="24"/>
        </w:rPr>
        <w:t xml:space="preserve"> Valley Wilderness in the Mojave Desert (34.227, -115.553) and Northern Cuyama (34.929, -119.597).</w:t>
      </w:r>
      <w:r>
        <w:rPr>
          <w:rFonts w:cstheme="minorHAnsi"/>
          <w:color w:val="222222"/>
          <w:sz w:val="24"/>
          <w:szCs w:val="24"/>
          <w:shd w:val="clear" w:color="auto" w:fill="FFFFFF"/>
        </w:rPr>
        <w:t xml:space="preserve"> </w:t>
      </w:r>
      <w:r>
        <w:rPr>
          <w:rFonts w:cstheme="minorHAnsi"/>
          <w:sz w:val="24"/>
          <w:szCs w:val="24"/>
        </w:rPr>
        <w:t>The s</w:t>
      </w:r>
      <w:r w:rsidRPr="008E54C7">
        <w:rPr>
          <w:rFonts w:cstheme="minorHAnsi"/>
          <w:sz w:val="24"/>
          <w:szCs w:val="24"/>
        </w:rPr>
        <w:t xml:space="preserve">helters will be built using </w:t>
      </w:r>
      <w:r>
        <w:rPr>
          <w:rFonts w:cstheme="minorHAnsi"/>
          <w:sz w:val="24"/>
          <w:szCs w:val="24"/>
        </w:rPr>
        <w:t>Ghazian et al. (2020) protocol, with a modified eco-friendly design. Seeds of two annual species (species to be selected) will be sown underneath shelters at the end of winter/beginning of spring growth period (~February-March). There will be a total of 12 shelters. All seedlings will be watered regularly. All plants present underneath/around the shrub and artificial canopy will be removed before the experiment and the soils will be sieved. Annual seeds will also be planted in shrub-open pairs. All shelters and shrub-open pairs will be geo-references. RH and temperature data loggers will be attached to pegs via zip ties and placed ~10 cm above ground under each shelter and shrub-open pair and set to log in 1-hour intervals. Shrub dimensions will be measured in X, Y, and Z planes to allow for canopy volume calculations later on. Shelter and loggers will be left out in the field under the end of the growing period (~end of April/mid-March) at which point microsites will be visited and understory plant growth will be measured as the percent cover of each species relative to the total cover.</w:t>
      </w:r>
    </w:p>
    <w:p w14:paraId="14F8C231" w14:textId="77777777" w:rsidR="00C10CAF" w:rsidRDefault="00C10CAF" w:rsidP="00C10CAF">
      <w:pPr>
        <w:spacing w:line="360" w:lineRule="auto"/>
        <w:jc w:val="both"/>
        <w:rPr>
          <w:rFonts w:cstheme="minorHAnsi"/>
          <w:sz w:val="24"/>
          <w:szCs w:val="24"/>
        </w:rPr>
      </w:pPr>
    </w:p>
    <w:p w14:paraId="263E971D" w14:textId="77777777" w:rsidR="00C10CAF" w:rsidRDefault="00C10CAF" w:rsidP="00C10CAF">
      <w:pPr>
        <w:spacing w:line="360" w:lineRule="auto"/>
        <w:jc w:val="both"/>
        <w:rPr>
          <w:rFonts w:cstheme="minorHAnsi"/>
          <w:sz w:val="24"/>
          <w:szCs w:val="24"/>
        </w:rPr>
      </w:pPr>
    </w:p>
    <w:p w14:paraId="4A37E7AF" w14:textId="77777777" w:rsidR="007C1BE3" w:rsidRPr="009152E9" w:rsidRDefault="007C1BE3" w:rsidP="00C10CAF">
      <w:pPr>
        <w:spacing w:line="360" w:lineRule="auto"/>
        <w:rPr>
          <w:rFonts w:cstheme="minorHAnsi"/>
          <w:b/>
          <w:bCs/>
          <w:sz w:val="24"/>
          <w:szCs w:val="24"/>
        </w:rPr>
      </w:pPr>
      <w:r w:rsidRPr="007C1BE3">
        <w:rPr>
          <w:b/>
          <w:bCs/>
          <w:sz w:val="24"/>
          <w:szCs w:val="24"/>
        </w:rPr>
        <w:lastRenderedPageBreak/>
        <w:t>C</w:t>
      </w:r>
      <w:r w:rsidR="00C10CAF">
        <w:rPr>
          <w:b/>
          <w:bCs/>
          <w:sz w:val="24"/>
          <w:szCs w:val="24"/>
        </w:rPr>
        <w:t>hapter 5</w:t>
      </w:r>
      <w:r w:rsidR="00081011">
        <w:rPr>
          <w:b/>
          <w:bCs/>
          <w:sz w:val="24"/>
          <w:szCs w:val="24"/>
        </w:rPr>
        <w:t xml:space="preserve"> (Bonus)</w:t>
      </w:r>
      <w:r w:rsidRPr="007C1BE3">
        <w:rPr>
          <w:b/>
          <w:bCs/>
          <w:sz w:val="24"/>
          <w:szCs w:val="24"/>
        </w:rPr>
        <w:t xml:space="preserve">: </w:t>
      </w:r>
      <w:r w:rsidR="00C10CAF">
        <w:rPr>
          <w:b/>
          <w:bCs/>
          <w:sz w:val="24"/>
          <w:szCs w:val="24"/>
        </w:rPr>
        <w:t xml:space="preserve">A synthesis of shelter amelioration for animals. </w:t>
      </w:r>
    </w:p>
    <w:p w14:paraId="5DC00E99" w14:textId="77777777" w:rsidR="00C10CAF" w:rsidRDefault="007C1BE3" w:rsidP="00C10CAF">
      <w:pPr>
        <w:spacing w:line="360" w:lineRule="auto"/>
        <w:jc w:val="both"/>
        <w:rPr>
          <w:sz w:val="24"/>
          <w:szCs w:val="24"/>
        </w:rPr>
      </w:pPr>
      <w:r w:rsidRPr="009152E9">
        <w:rPr>
          <w:b/>
          <w:bCs/>
          <w:sz w:val="24"/>
          <w:szCs w:val="24"/>
        </w:rPr>
        <w:t xml:space="preserve">Purpose: </w:t>
      </w:r>
      <w:r>
        <w:rPr>
          <w:sz w:val="24"/>
          <w:szCs w:val="24"/>
        </w:rPr>
        <w:t xml:space="preserve">To systematically review the relevant literature on artificial shelters to test the frequency </w:t>
      </w:r>
      <w:r w:rsidR="00C10CAF">
        <w:rPr>
          <w:sz w:val="24"/>
          <w:szCs w:val="24"/>
        </w:rPr>
        <w:t>and the extent of the use of shelter amelioration for resident species.</w:t>
      </w:r>
    </w:p>
    <w:p w14:paraId="2BFCDE3F" w14:textId="77777777" w:rsidR="007C1BE3" w:rsidRDefault="00C10CAF" w:rsidP="00C10CAF">
      <w:pPr>
        <w:spacing w:line="360" w:lineRule="auto"/>
        <w:jc w:val="both"/>
        <w:rPr>
          <w:sz w:val="24"/>
          <w:szCs w:val="24"/>
        </w:rPr>
      </w:pPr>
      <w:r>
        <w:rPr>
          <w:b/>
          <w:bCs/>
          <w:sz w:val="24"/>
          <w:szCs w:val="24"/>
        </w:rPr>
        <w:t xml:space="preserve">Questions: </w:t>
      </w:r>
      <w:r>
        <w:rPr>
          <w:sz w:val="24"/>
          <w:szCs w:val="24"/>
        </w:rPr>
        <w:t xml:space="preserve">How are shelters used ecologically? </w:t>
      </w:r>
      <w:r w:rsidR="007C1BE3">
        <w:rPr>
          <w:sz w:val="24"/>
          <w:szCs w:val="24"/>
        </w:rPr>
        <w:t>How often are artificial shelters used in the literature</w:t>
      </w:r>
      <w:r>
        <w:rPr>
          <w:sz w:val="24"/>
          <w:szCs w:val="24"/>
        </w:rPr>
        <w:t>, specifically</w:t>
      </w:r>
      <w:r w:rsidR="007C1BE3">
        <w:rPr>
          <w:sz w:val="24"/>
          <w:szCs w:val="24"/>
        </w:rPr>
        <w:t xml:space="preserve"> for animal habitat amelioration? What species are most commonly examined? How were the shelters used (i.e. thermoregulation, shade, perching</w:t>
      </w:r>
      <w:r>
        <w:rPr>
          <w:sz w:val="24"/>
          <w:szCs w:val="24"/>
        </w:rPr>
        <w:t>,</w:t>
      </w:r>
      <w:r w:rsidR="007C1BE3">
        <w:rPr>
          <w:sz w:val="24"/>
          <w:szCs w:val="24"/>
        </w:rPr>
        <w:t xml:space="preserve"> etc.)? What parameters are most often reported in shelter studies?</w:t>
      </w:r>
      <w:r>
        <w:rPr>
          <w:sz w:val="24"/>
          <w:szCs w:val="24"/>
        </w:rPr>
        <w:t xml:space="preserve"> Are effect sizes measured and reported?</w:t>
      </w:r>
    </w:p>
    <w:p w14:paraId="1EE6E87C" w14:textId="77777777" w:rsidR="007C1BE3" w:rsidRPr="007C1BE3" w:rsidRDefault="007C1BE3" w:rsidP="00C10CAF">
      <w:pPr>
        <w:spacing w:line="360" w:lineRule="auto"/>
        <w:jc w:val="both"/>
        <w:rPr>
          <w:rFonts w:cstheme="minorHAnsi"/>
          <w:b/>
          <w:bCs/>
          <w:sz w:val="24"/>
          <w:szCs w:val="24"/>
        </w:rPr>
      </w:pPr>
      <w:r w:rsidRPr="007C1BE3">
        <w:rPr>
          <w:rFonts w:cstheme="minorHAnsi"/>
          <w:b/>
          <w:bCs/>
          <w:sz w:val="24"/>
          <w:szCs w:val="24"/>
        </w:rPr>
        <w:t>Methods</w:t>
      </w:r>
    </w:p>
    <w:p w14:paraId="1B71AF78" w14:textId="77777777" w:rsidR="007C1BE3" w:rsidRPr="00C10CAF" w:rsidRDefault="00C10CAF" w:rsidP="00C10CAF">
      <w:pPr>
        <w:spacing w:after="0" w:line="360" w:lineRule="auto"/>
        <w:ind w:firstLine="720"/>
        <w:jc w:val="both"/>
        <w:rPr>
          <w:rFonts w:cstheme="minorHAnsi"/>
          <w:b/>
          <w:bCs/>
          <w:sz w:val="24"/>
          <w:szCs w:val="24"/>
        </w:rPr>
      </w:pPr>
      <w:r w:rsidRPr="00C10CAF">
        <w:rPr>
          <w:rFonts w:cstheme="minorHAnsi"/>
          <w:sz w:val="24"/>
          <w:szCs w:val="24"/>
        </w:rPr>
        <w:t>Figure 2</w:t>
      </w:r>
      <w:r w:rsidR="007C1BE3" w:rsidRPr="00C10CAF">
        <w:rPr>
          <w:rFonts w:cstheme="minorHAnsi"/>
          <w:sz w:val="24"/>
          <w:szCs w:val="24"/>
        </w:rPr>
        <w:t xml:space="preserve"> represents the workflow for extracting relevant data. Literature will be obtained through keyword searches in </w:t>
      </w:r>
      <w:commentRangeStart w:id="36"/>
      <w:r w:rsidR="007C1BE3" w:rsidRPr="00C10CAF">
        <w:rPr>
          <w:rFonts w:cstheme="minorHAnsi"/>
          <w:sz w:val="24"/>
          <w:szCs w:val="24"/>
          <w:lang w:val="en-US"/>
        </w:rPr>
        <w:t>ISI</w:t>
      </w:r>
      <w:r w:rsidR="007C1BE3" w:rsidRPr="00C10CAF">
        <w:rPr>
          <w:rFonts w:cstheme="minorHAnsi"/>
          <w:sz w:val="24"/>
          <w:szCs w:val="24"/>
        </w:rPr>
        <w:t xml:space="preserve"> Web of Science (</w:t>
      </w:r>
      <w:proofErr w:type="spellStart"/>
      <w:r w:rsidR="007C1BE3" w:rsidRPr="00C10CAF">
        <w:rPr>
          <w:rFonts w:cstheme="minorHAnsi"/>
          <w:sz w:val="24"/>
          <w:szCs w:val="24"/>
        </w:rPr>
        <w:t>WoS</w:t>
      </w:r>
      <w:proofErr w:type="spellEnd"/>
      <w:r w:rsidR="007C1BE3" w:rsidRPr="00C10CAF">
        <w:rPr>
          <w:rFonts w:cstheme="minorHAnsi"/>
          <w:sz w:val="24"/>
          <w:szCs w:val="24"/>
        </w:rPr>
        <w:t xml:space="preserve">) </w:t>
      </w:r>
      <w:commentRangeEnd w:id="36"/>
      <w:r w:rsidR="00082FB2">
        <w:rPr>
          <w:rStyle w:val="Marquedecommentaire"/>
        </w:rPr>
        <w:commentReference w:id="36"/>
      </w:r>
      <w:r w:rsidR="007C1BE3" w:rsidRPr="00C10CAF">
        <w:rPr>
          <w:rFonts w:cstheme="minorHAnsi"/>
          <w:sz w:val="24"/>
          <w:szCs w:val="24"/>
        </w:rPr>
        <w:t xml:space="preserve">using a mixture of the keywords </w:t>
      </w:r>
      <w:commentRangeStart w:id="37"/>
      <w:r w:rsidR="007C1BE3" w:rsidRPr="00C10CAF">
        <w:rPr>
          <w:rFonts w:cstheme="minorHAnsi"/>
          <w:sz w:val="24"/>
          <w:szCs w:val="24"/>
        </w:rPr>
        <w:t xml:space="preserve">artificial shelter* </w:t>
      </w:r>
      <w:commentRangeEnd w:id="37"/>
      <w:r w:rsidR="00082FB2">
        <w:rPr>
          <w:rStyle w:val="Marquedecommentaire"/>
        </w:rPr>
        <w:commentReference w:id="37"/>
      </w:r>
      <w:r w:rsidR="007C1BE3" w:rsidRPr="00C10CAF">
        <w:rPr>
          <w:rFonts w:cstheme="minorHAnsi"/>
          <w:sz w:val="24"/>
          <w:szCs w:val="24"/>
        </w:rPr>
        <w:t>AND</w:t>
      </w:r>
      <w:r w:rsidRPr="00C10CAF">
        <w:rPr>
          <w:rFonts w:cstheme="minorHAnsi"/>
          <w:sz w:val="24"/>
          <w:szCs w:val="24"/>
        </w:rPr>
        <w:t xml:space="preserve"> animal*. </w:t>
      </w:r>
      <w:r w:rsidR="007C1BE3" w:rsidRPr="00C10CAF">
        <w:rPr>
          <w:rFonts w:cstheme="minorHAnsi"/>
          <w:sz w:val="24"/>
          <w:szCs w:val="24"/>
        </w:rPr>
        <w:t xml:space="preserve">Google Scholar and book chapters will also be reviewed to validate the publication coverage of </w:t>
      </w:r>
      <w:proofErr w:type="spellStart"/>
      <w:r w:rsidR="007C1BE3" w:rsidRPr="00C10CAF">
        <w:rPr>
          <w:rFonts w:cstheme="minorHAnsi"/>
          <w:sz w:val="24"/>
          <w:szCs w:val="24"/>
        </w:rPr>
        <w:t>WoS</w:t>
      </w:r>
      <w:proofErr w:type="spellEnd"/>
      <w:r w:rsidR="007C1BE3" w:rsidRPr="00C10CAF">
        <w:rPr>
          <w:rFonts w:cstheme="minorHAnsi"/>
          <w:sz w:val="24"/>
          <w:szCs w:val="24"/>
        </w:rPr>
        <w:t xml:space="preserve">. The list of papers will be exported as a CSV file. Abstracts will be reviewed and all opinion, review, and idea papers will be removed so that the focus remains on empirical studies. Data such as the location of the study reported taxa and species, type of shelter, as well as function will be recorded. </w:t>
      </w:r>
      <w:r w:rsidRPr="00C10CAF">
        <w:rPr>
          <w:rFonts w:cstheme="minorHAnsi"/>
          <w:sz w:val="24"/>
          <w:szCs w:val="24"/>
        </w:rPr>
        <w:t xml:space="preserve">All taxa will be considered. Meta-statistical analyses will be conducted. This includes calculating </w:t>
      </w:r>
      <w:r w:rsidRPr="00C10CAF">
        <w:rPr>
          <w:rFonts w:cstheme="minorHAnsi"/>
          <w:sz w:val="24"/>
          <w:szCs w:val="24"/>
          <w:lang w:val="en-US"/>
        </w:rPr>
        <w:t xml:space="preserve">effect sizes were using the function </w:t>
      </w:r>
      <w:proofErr w:type="spellStart"/>
      <w:r w:rsidRPr="00C10CAF">
        <w:rPr>
          <w:rFonts w:cstheme="minorHAnsi"/>
          <w:i/>
          <w:iCs/>
          <w:sz w:val="24"/>
          <w:szCs w:val="24"/>
          <w:lang w:val="en-US"/>
        </w:rPr>
        <w:t>escalc</w:t>
      </w:r>
      <w:proofErr w:type="spellEnd"/>
      <w:r w:rsidRPr="00C10CAF">
        <w:rPr>
          <w:rFonts w:cstheme="minorHAnsi"/>
          <w:i/>
          <w:iCs/>
          <w:sz w:val="24"/>
          <w:szCs w:val="24"/>
          <w:lang w:val="en-US"/>
        </w:rPr>
        <w:t xml:space="preserve"> </w:t>
      </w:r>
      <w:r w:rsidRPr="00C10CAF">
        <w:rPr>
          <w:rFonts w:cstheme="minorHAnsi"/>
          <w:sz w:val="24"/>
          <w:szCs w:val="24"/>
          <w:lang w:val="en-US"/>
        </w:rPr>
        <w:t xml:space="preserve">from the </w:t>
      </w:r>
      <w:proofErr w:type="spellStart"/>
      <w:r w:rsidRPr="00C10CAF">
        <w:rPr>
          <w:rFonts w:cstheme="minorHAnsi"/>
          <w:i/>
          <w:iCs/>
          <w:sz w:val="24"/>
          <w:szCs w:val="24"/>
          <w:lang w:val="en-US"/>
        </w:rPr>
        <w:t>metafor</w:t>
      </w:r>
      <w:proofErr w:type="spellEnd"/>
      <w:r w:rsidRPr="00C10CAF">
        <w:rPr>
          <w:rFonts w:cstheme="minorHAnsi"/>
          <w:sz w:val="24"/>
          <w:szCs w:val="24"/>
          <w:lang w:val="en-US"/>
        </w:rPr>
        <w:t xml:space="preserve"> package </w:t>
      </w:r>
      <w:r w:rsidRPr="00C10CAF">
        <w:rPr>
          <w:rFonts w:cstheme="minorHAnsi"/>
          <w:sz w:val="24"/>
          <w:szCs w:val="24"/>
          <w:lang w:val="en-US"/>
        </w:rPr>
        <w:fldChar w:fldCharType="begin"/>
      </w:r>
      <w:r w:rsidRPr="00C10CAF">
        <w:rPr>
          <w:rFonts w:cstheme="minorHAnsi"/>
          <w:sz w:val="24"/>
          <w:szCs w:val="24"/>
          <w:lang w:val="en-US"/>
        </w:rPr>
        <w:instrText xml:space="preserve"> ADDIN ZOTERO_ITEM CSL_CITATION {"citationID":"iSsHKA8i","properties":{"formattedCitation":"(Viechtbauer 2010)","plainCitation":"(Viechtbauer 2010)","noteIndex":0},"citationItems":[{"id":275,"uris":["http://zotero.org/users/local/vcRA7dFA/items/BSKS5X54"],"uri":["http://zotero.org/users/local/vcRA7dFA/items/BSKS5X54"],"itemData":{"id":275,"type":"article-journal","container-title":"Journal of Statistical Software","DOI":"10.18637/jss.v036.i03","ISSN":"1548-7660","issue":"3","journalAbbreviation":"J. Stat. Soft.","language":"en","source":"DOI.org (Crossref)","title":"Conducting Meta-Analyses in &lt;i&gt;R&lt;/i&gt; with the &lt;b&gt;metafor&lt;/b&gt; Package","URL":"http://www.jstatsoft.org/v36/i03/","volume":"36","author":[{"family":"Viechtbauer","given":"Wolfgang"}],"accessed":{"date-parts":[["2021",3,15]]},"issued":{"date-parts":[["2010"]]}}}],"schema":"https://github.com/citation-style-language/schema/raw/master/csl-citation.json"} </w:instrText>
      </w:r>
      <w:r w:rsidRPr="00C10CAF">
        <w:rPr>
          <w:rFonts w:cstheme="minorHAnsi"/>
          <w:sz w:val="24"/>
          <w:szCs w:val="24"/>
          <w:lang w:val="en-US"/>
        </w:rPr>
        <w:fldChar w:fldCharType="separate"/>
      </w:r>
      <w:r w:rsidRPr="00C10CAF">
        <w:rPr>
          <w:rFonts w:cstheme="minorHAnsi"/>
          <w:sz w:val="24"/>
          <w:szCs w:val="24"/>
        </w:rPr>
        <w:t>(Viechtbauer 2010)</w:t>
      </w:r>
      <w:r w:rsidRPr="00C10CAF">
        <w:rPr>
          <w:rFonts w:cstheme="minorHAnsi"/>
          <w:sz w:val="24"/>
          <w:szCs w:val="24"/>
          <w:lang w:val="en-US"/>
        </w:rPr>
        <w:fldChar w:fldCharType="end"/>
      </w:r>
      <w:r w:rsidRPr="00C10CAF">
        <w:rPr>
          <w:rFonts w:cstheme="minorHAnsi"/>
          <w:sz w:val="24"/>
          <w:szCs w:val="24"/>
          <w:lang w:val="en-US"/>
        </w:rPr>
        <w:t xml:space="preserve"> in R and applying random-effects models (</w:t>
      </w:r>
      <w:proofErr w:type="spellStart"/>
      <w:r w:rsidRPr="00C10CAF">
        <w:rPr>
          <w:rFonts w:cstheme="minorHAnsi"/>
          <w:i/>
          <w:iCs/>
          <w:sz w:val="24"/>
          <w:szCs w:val="24"/>
          <w:lang w:val="en-US"/>
        </w:rPr>
        <w:t>rma</w:t>
      </w:r>
      <w:proofErr w:type="spellEnd"/>
      <w:r w:rsidRPr="00C10CAF">
        <w:rPr>
          <w:rFonts w:cstheme="minorHAnsi"/>
          <w:i/>
          <w:iCs/>
          <w:sz w:val="24"/>
          <w:szCs w:val="24"/>
          <w:lang w:val="en-US"/>
        </w:rPr>
        <w:t>)</w:t>
      </w:r>
      <w:r w:rsidRPr="00C10CAF">
        <w:rPr>
          <w:rFonts w:cstheme="minorHAnsi"/>
          <w:sz w:val="24"/>
          <w:szCs w:val="24"/>
          <w:lang w:val="en-US"/>
        </w:rPr>
        <w:t xml:space="preserve"> to analyze estimate values, stand error</w:t>
      </w:r>
      <w:r>
        <w:rPr>
          <w:rFonts w:cstheme="minorHAnsi"/>
          <w:sz w:val="24"/>
          <w:szCs w:val="24"/>
          <w:lang w:val="en-US"/>
        </w:rPr>
        <w:t>,</w:t>
      </w:r>
      <w:r w:rsidRPr="00C10CAF">
        <w:rPr>
          <w:rFonts w:cstheme="minorHAnsi"/>
          <w:sz w:val="24"/>
          <w:szCs w:val="24"/>
          <w:lang w:val="en-US"/>
        </w:rPr>
        <w:t xml:space="preserve"> and heterogeneity. </w:t>
      </w:r>
    </w:p>
    <w:p w14:paraId="736560F0" w14:textId="77777777" w:rsidR="007C1BE3" w:rsidRDefault="007C1BE3" w:rsidP="00C10CAF">
      <w:pPr>
        <w:spacing w:line="360" w:lineRule="auto"/>
        <w:jc w:val="both"/>
        <w:rPr>
          <w:sz w:val="24"/>
          <w:szCs w:val="24"/>
        </w:rPr>
      </w:pPr>
    </w:p>
    <w:p w14:paraId="1344C8EF" w14:textId="77777777" w:rsidR="00F91250" w:rsidRDefault="00F91250" w:rsidP="00C10CAF">
      <w:pPr>
        <w:spacing w:line="360" w:lineRule="auto"/>
        <w:jc w:val="both"/>
        <w:rPr>
          <w:sz w:val="24"/>
          <w:szCs w:val="24"/>
        </w:rPr>
      </w:pPr>
    </w:p>
    <w:p w14:paraId="50DD221C" w14:textId="77777777" w:rsidR="00F91250" w:rsidRDefault="00F91250" w:rsidP="00C10CAF">
      <w:pPr>
        <w:spacing w:line="360" w:lineRule="auto"/>
        <w:jc w:val="both"/>
        <w:rPr>
          <w:sz w:val="24"/>
          <w:szCs w:val="24"/>
        </w:rPr>
      </w:pPr>
    </w:p>
    <w:p w14:paraId="4E72693B" w14:textId="77777777" w:rsidR="00F91250" w:rsidRDefault="00F91250" w:rsidP="00C10CAF">
      <w:pPr>
        <w:spacing w:line="360" w:lineRule="auto"/>
        <w:jc w:val="both"/>
        <w:rPr>
          <w:sz w:val="24"/>
          <w:szCs w:val="24"/>
        </w:rPr>
      </w:pPr>
    </w:p>
    <w:p w14:paraId="163BED34" w14:textId="77777777" w:rsidR="00F91250" w:rsidRDefault="00F91250" w:rsidP="00C10CAF">
      <w:pPr>
        <w:spacing w:line="360" w:lineRule="auto"/>
        <w:jc w:val="both"/>
        <w:rPr>
          <w:sz w:val="24"/>
          <w:szCs w:val="24"/>
        </w:rPr>
      </w:pPr>
    </w:p>
    <w:p w14:paraId="1407A588" w14:textId="77777777" w:rsidR="00F91250" w:rsidRDefault="00F91250" w:rsidP="00C10CAF">
      <w:pPr>
        <w:spacing w:line="360" w:lineRule="auto"/>
        <w:jc w:val="both"/>
        <w:rPr>
          <w:sz w:val="24"/>
          <w:szCs w:val="24"/>
        </w:rPr>
      </w:pPr>
    </w:p>
    <w:p w14:paraId="04660A62" w14:textId="77777777" w:rsidR="00F91250" w:rsidRDefault="00F91250" w:rsidP="00C10CAF">
      <w:pPr>
        <w:spacing w:line="360" w:lineRule="auto"/>
        <w:jc w:val="both"/>
        <w:rPr>
          <w:sz w:val="24"/>
          <w:szCs w:val="24"/>
        </w:rPr>
      </w:pPr>
    </w:p>
    <w:p w14:paraId="59A8F903" w14:textId="77777777"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w:lastRenderedPageBreak/>
        <mc:AlternateContent>
          <mc:Choice Requires="wps">
            <w:drawing>
              <wp:anchor distT="0" distB="0" distL="0" distR="0" simplePos="0" relativeHeight="251659264" behindDoc="0" locked="0" layoutInCell="1" allowOverlap="1" wp14:anchorId="50739BCA" wp14:editId="7E2C7B68">
                <wp:simplePos x="0" y="0"/>
                <wp:positionH relativeFrom="column">
                  <wp:posOffset>492125</wp:posOffset>
                </wp:positionH>
                <wp:positionV relativeFrom="line">
                  <wp:posOffset>2540</wp:posOffset>
                </wp:positionV>
                <wp:extent cx="2228850" cy="1438275"/>
                <wp:effectExtent l="0" t="0" r="0" b="0"/>
                <wp:wrapNone/>
                <wp:docPr id="1073741825" name="officeArt object" descr="Rectangle 2"/>
                <wp:cNvGraphicFramePr/>
                <a:graphic xmlns:a="http://schemas.openxmlformats.org/drawingml/2006/main">
                  <a:graphicData uri="http://schemas.microsoft.com/office/word/2010/wordprocessingShape">
                    <wps:wsp>
                      <wps:cNvSpPr/>
                      <wps:spPr>
                        <a:xfrm>
                          <a:off x="0" y="0"/>
                          <a:ext cx="2228850" cy="1438275"/>
                        </a:xfrm>
                        <a:prstGeom prst="rect">
                          <a:avLst/>
                        </a:prstGeom>
                        <a:solidFill>
                          <a:srgbClr val="FFFFFF"/>
                        </a:solidFill>
                        <a:ln w="9525" cap="flat">
                          <a:solidFill>
                            <a:srgbClr val="000000"/>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xmlns:arto="http://schemas.microsoft.com/office/word/2006/arto" val="1"/>
                          </a:ext>
                        </a:extLst>
                      </wps:spPr>
                      <wps:txbx>
                        <w:txbxContent>
                          <w:p w14:paraId="4AE48FEC" w14:textId="77777777" w:rsidR="00762B6A" w:rsidRPr="007C1BE3" w:rsidRDefault="00762B6A" w:rsidP="007C1BE3">
                            <w:pPr>
                              <w:pStyle w:val="NormalWeb"/>
                              <w:spacing w:after="0"/>
                              <w:jc w:val="center"/>
                              <w:rPr>
                                <w:rFonts w:asciiTheme="majorHAnsi" w:hAnsiTheme="majorHAnsi" w:cstheme="majorHAnsi"/>
                                <w:kern w:val="24"/>
                                <w:sz w:val="22"/>
                                <w:szCs w:val="22"/>
                              </w:rPr>
                            </w:pPr>
                            <w:r w:rsidRPr="007C1BE3">
                              <w:rPr>
                                <w:rFonts w:asciiTheme="majorHAnsi" w:hAnsiTheme="majorHAnsi" w:cstheme="majorHAnsi"/>
                                <w:kern w:val="24"/>
                                <w:sz w:val="22"/>
                                <w:szCs w:val="22"/>
                              </w:rPr>
                              <w:t>Papers obtained through database searching (Web of Science) Keywords:</w:t>
                            </w:r>
                          </w:p>
                          <w:p w14:paraId="3D7221BB" w14:textId="77777777" w:rsidR="00762B6A" w:rsidRDefault="00762B6A" w:rsidP="00C10CAF">
                            <w:pPr>
                              <w:pStyle w:val="NormalWeb"/>
                              <w:spacing w:after="0"/>
                              <w:jc w:val="center"/>
                              <w:rPr>
                                <w:rFonts w:asciiTheme="majorHAnsi" w:hAnsiTheme="majorHAnsi" w:cstheme="majorHAnsi"/>
                                <w:sz w:val="22"/>
                                <w:szCs w:val="22"/>
                              </w:rPr>
                            </w:pPr>
                            <w:r>
                              <w:rPr>
                                <w:rFonts w:asciiTheme="majorHAnsi" w:hAnsiTheme="majorHAnsi" w:cstheme="majorHAnsi"/>
                                <w:sz w:val="22"/>
                                <w:szCs w:val="22"/>
                              </w:rPr>
                              <w:t xml:space="preserve">Artificial </w:t>
                            </w:r>
                            <w:r w:rsidRPr="007C1BE3">
                              <w:rPr>
                                <w:rFonts w:asciiTheme="majorHAnsi" w:hAnsiTheme="majorHAnsi" w:cstheme="majorHAnsi"/>
                                <w:sz w:val="22"/>
                                <w:szCs w:val="22"/>
                              </w:rPr>
                              <w:t xml:space="preserve">shelter*  </w:t>
                            </w:r>
                            <w:r>
                              <w:rPr>
                                <w:rFonts w:asciiTheme="majorHAnsi" w:hAnsiTheme="majorHAnsi" w:cstheme="majorHAnsi"/>
                                <w:sz w:val="22"/>
                                <w:szCs w:val="22"/>
                              </w:rPr>
                              <w:t>animal*</w:t>
                            </w:r>
                          </w:p>
                          <w:p w14:paraId="5E84EA55" w14:textId="77777777" w:rsidR="00762B6A" w:rsidRDefault="00762B6A" w:rsidP="00C10CAF">
                            <w:pPr>
                              <w:pStyle w:val="NormalWeb"/>
                              <w:spacing w:after="0"/>
                              <w:rPr>
                                <w:rFonts w:asciiTheme="majorHAnsi" w:hAnsiTheme="majorHAnsi" w:cstheme="majorHAnsi"/>
                                <w:sz w:val="22"/>
                                <w:szCs w:val="22"/>
                              </w:rPr>
                            </w:pPr>
                          </w:p>
                          <w:p w14:paraId="2C1EB232" w14:textId="77777777" w:rsidR="00762B6A" w:rsidRPr="007C1BE3" w:rsidRDefault="00762B6A" w:rsidP="007C1BE3">
                            <w:pPr>
                              <w:pStyle w:val="NormalWeb"/>
                              <w:spacing w:after="0"/>
                              <w:jc w:val="center"/>
                              <w:rPr>
                                <w:rFonts w:asciiTheme="majorHAnsi" w:hAnsiTheme="majorHAnsi" w:cstheme="majorHAnsi"/>
                                <w:sz w:val="22"/>
                                <w:szCs w:val="22"/>
                              </w:rPr>
                            </w:pPr>
                            <w:r>
                              <w:rPr>
                                <w:rFonts w:asciiTheme="majorHAnsi" w:hAnsiTheme="majorHAnsi" w:cstheme="majorHAnsi"/>
                                <w:sz w:val="22"/>
                                <w:szCs w:val="22"/>
                              </w:rPr>
                              <w:t>(n= 121)</w:t>
                            </w:r>
                          </w:p>
                          <w:p w14:paraId="30A6F08C" w14:textId="77777777" w:rsidR="00762B6A" w:rsidRDefault="00762B6A" w:rsidP="007C1BE3">
                            <w:pPr>
                              <w:pStyle w:val="NormalWeb"/>
                              <w:spacing w:after="0"/>
                              <w:jc w:val="center"/>
                              <w:rPr>
                                <w:rFonts w:ascii="Calibri Light" w:eastAsia="Calibri Light" w:hAnsi="Calibri Light" w:cs="Calibri Light"/>
                                <w:kern w:val="24"/>
                                <w:sz w:val="22"/>
                                <w:szCs w:val="22"/>
                              </w:rPr>
                            </w:pPr>
                          </w:p>
                          <w:p w14:paraId="0F66F02C" w14:textId="77777777" w:rsidR="00762B6A" w:rsidRDefault="00762B6A" w:rsidP="007C1BE3">
                            <w:pPr>
                              <w:pStyle w:val="NormalWeb"/>
                              <w:spacing w:after="0"/>
                              <w:jc w:val="center"/>
                              <w:rPr>
                                <w:rFonts w:ascii="Calibri Light" w:eastAsia="Calibri Light" w:hAnsi="Calibri Light" w:cs="Calibri Light"/>
                                <w:kern w:val="24"/>
                                <w:sz w:val="22"/>
                                <w:szCs w:val="22"/>
                              </w:rPr>
                            </w:pPr>
                          </w:p>
                          <w:p w14:paraId="7B187C22" w14:textId="77777777" w:rsidR="00762B6A" w:rsidRDefault="00762B6A" w:rsidP="007C1BE3">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(n= 515)</w:t>
                            </w:r>
                          </w:p>
                          <w:p w14:paraId="755F0E5F" w14:textId="77777777" w:rsidR="00762B6A" w:rsidRDefault="00762B6A" w:rsidP="007C1BE3">
                            <w:pPr>
                              <w:pStyle w:val="NormalWeb"/>
                              <w:spacing w:after="0"/>
                              <w:rPr>
                                <w:rFonts w:ascii="Calibri Light" w:eastAsia="Calibri Light" w:hAnsi="Calibri Light" w:cs="Calibri Light"/>
                                <w:kern w:val="24"/>
                                <w:sz w:val="22"/>
                                <w:szCs w:val="22"/>
                              </w:rPr>
                            </w:pPr>
                          </w:p>
                          <w:p w14:paraId="5AB7539D" w14:textId="77777777" w:rsidR="00762B6A" w:rsidRDefault="00762B6A" w:rsidP="007C1BE3">
                            <w:pPr>
                              <w:pStyle w:val="NormalWeb"/>
                              <w:spacing w:after="0"/>
                              <w:rPr>
                                <w:rFonts w:ascii="Calibri Light" w:eastAsia="Calibri Light" w:hAnsi="Calibri Light" w:cs="Calibri Light"/>
                                <w:kern w:val="24"/>
                                <w:sz w:val="22"/>
                                <w:szCs w:val="22"/>
                              </w:rPr>
                            </w:pPr>
                          </w:p>
                          <w:p w14:paraId="460F86AD" w14:textId="77777777" w:rsidR="00762B6A" w:rsidRDefault="00762B6A" w:rsidP="007C1BE3">
                            <w:pPr>
                              <w:pStyle w:val="NormalWeb"/>
                              <w:spacing w:after="0"/>
                              <w:rPr>
                                <w:rFonts w:ascii="Calibri Light" w:eastAsia="Calibri Light" w:hAnsi="Calibri Light" w:cs="Calibri Light"/>
                                <w:kern w:val="24"/>
                                <w:sz w:val="22"/>
                                <w:szCs w:val="22"/>
                              </w:rPr>
                            </w:pPr>
                          </w:p>
                          <w:p w14:paraId="5CAE701D" w14:textId="77777777" w:rsidR="00762B6A" w:rsidRDefault="00762B6A" w:rsidP="007C1BE3">
                            <w:pPr>
                              <w:pStyle w:val="NormalWeb"/>
                              <w:spacing w:after="0"/>
                              <w:jc w:val="center"/>
                              <w:rPr>
                                <w:rFonts w:ascii="Calibri" w:eastAsia="Calibri" w:hAnsi="Calibri" w:cs="Calibri"/>
                                <w:sz w:val="22"/>
                                <w:szCs w:val="22"/>
                              </w:rPr>
                            </w:pPr>
                          </w:p>
                          <w:p w14:paraId="2B0FFD80" w14:textId="77777777" w:rsidR="00762B6A" w:rsidRDefault="00762B6A" w:rsidP="007C1BE3">
                            <w:pPr>
                              <w:pStyle w:val="NormalWeb"/>
                              <w:spacing w:after="0"/>
                              <w:jc w:val="center"/>
                            </w:pPr>
                            <w:r>
                              <w:rPr>
                                <w:rFonts w:ascii="Calibri" w:hAnsi="Calibri"/>
                                <w:sz w:val="22"/>
                                <w:szCs w:val="22"/>
                              </w:rPr>
                              <w:t>(n = 1090)</w:t>
                            </w:r>
                          </w:p>
                        </w:txbxContent>
                      </wps:txbx>
                      <wps:bodyPr wrap="square" lIns="91439" tIns="91439" rIns="91439" bIns="91439" numCol="1" anchor="t">
                        <a:noAutofit/>
                      </wps:bodyPr>
                    </wps:wsp>
                  </a:graphicData>
                </a:graphic>
              </wp:anchor>
            </w:drawing>
          </mc:Choice>
          <mc:Fallback>
            <w:pict>
              <v:rect w14:anchorId="50739BCA" id="officeArt object" o:spid="_x0000_s1026" alt="Rectangle 2" style="position:absolute;margin-left:38.75pt;margin-top:.2pt;width:175.5pt;height:113.25pt;z-index:25165926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">
                <v:textbox inset="2.53997mm,2.53997mm,2.53997mm,2.53997mm">
                  <w:txbxContent>
                    <w:p w14:paraId="4AE48FEC" w14:textId="77777777" w:rsidR="00762B6A" w:rsidRPr="007C1BE3" w:rsidRDefault="00762B6A" w:rsidP="007C1BE3">
                      <w:pPr>
                        <w:pStyle w:val="NormalWeb"/>
                        <w:spacing w:after="0"/>
                        <w:jc w:val="center"/>
                        <w:rPr>
                          <w:rFonts w:asciiTheme="majorHAnsi" w:hAnsiTheme="majorHAnsi" w:cstheme="majorHAnsi"/>
                          <w:kern w:val="24"/>
                          <w:sz w:val="22"/>
                          <w:szCs w:val="22"/>
                        </w:rPr>
                      </w:pPr>
                      <w:r w:rsidRPr="007C1BE3">
                        <w:rPr>
                          <w:rFonts w:asciiTheme="majorHAnsi" w:hAnsiTheme="majorHAnsi" w:cstheme="majorHAnsi"/>
                          <w:kern w:val="24"/>
                          <w:sz w:val="22"/>
                          <w:szCs w:val="22"/>
                        </w:rPr>
                        <w:t>Papers obtained through database searching (Web of Science) Keywords:</w:t>
                      </w:r>
                    </w:p>
                    <w:p w14:paraId="3D7221BB" w14:textId="77777777" w:rsidR="00762B6A" w:rsidRDefault="00762B6A" w:rsidP="00C10CAF">
                      <w:pPr>
                        <w:pStyle w:val="NormalWeb"/>
                        <w:spacing w:after="0"/>
                        <w:jc w:val="center"/>
                        <w:rPr>
                          <w:rFonts w:asciiTheme="majorHAnsi" w:hAnsiTheme="majorHAnsi" w:cstheme="majorHAnsi"/>
                          <w:sz w:val="22"/>
                          <w:szCs w:val="22"/>
                        </w:rPr>
                      </w:pPr>
                      <w:r>
                        <w:rPr>
                          <w:rFonts w:asciiTheme="majorHAnsi" w:hAnsiTheme="majorHAnsi" w:cstheme="majorHAnsi"/>
                          <w:sz w:val="22"/>
                          <w:szCs w:val="22"/>
                        </w:rPr>
                        <w:t xml:space="preserve">Artificial </w:t>
                      </w:r>
                      <w:r w:rsidRPr="007C1BE3">
                        <w:rPr>
                          <w:rFonts w:asciiTheme="majorHAnsi" w:hAnsiTheme="majorHAnsi" w:cstheme="majorHAnsi"/>
                          <w:sz w:val="22"/>
                          <w:szCs w:val="22"/>
                        </w:rPr>
                        <w:t xml:space="preserve">shelter*  </w:t>
                      </w:r>
                      <w:r>
                        <w:rPr>
                          <w:rFonts w:asciiTheme="majorHAnsi" w:hAnsiTheme="majorHAnsi" w:cstheme="majorHAnsi"/>
                          <w:sz w:val="22"/>
                          <w:szCs w:val="22"/>
                        </w:rPr>
                        <w:t>animal*</w:t>
                      </w:r>
                    </w:p>
                    <w:p w14:paraId="5E84EA55" w14:textId="77777777" w:rsidR="00762B6A" w:rsidRDefault="00762B6A" w:rsidP="00C10CAF">
                      <w:pPr>
                        <w:pStyle w:val="NormalWeb"/>
                        <w:spacing w:after="0"/>
                        <w:rPr>
                          <w:rFonts w:asciiTheme="majorHAnsi" w:hAnsiTheme="majorHAnsi" w:cstheme="majorHAnsi"/>
                          <w:sz w:val="22"/>
                          <w:szCs w:val="22"/>
                        </w:rPr>
                      </w:pPr>
                    </w:p>
                    <w:p w14:paraId="2C1EB232" w14:textId="77777777" w:rsidR="00762B6A" w:rsidRPr="007C1BE3" w:rsidRDefault="00762B6A" w:rsidP="007C1BE3">
                      <w:pPr>
                        <w:pStyle w:val="NormalWeb"/>
                        <w:spacing w:after="0"/>
                        <w:jc w:val="center"/>
                        <w:rPr>
                          <w:rFonts w:asciiTheme="majorHAnsi" w:hAnsiTheme="majorHAnsi" w:cstheme="majorHAnsi"/>
                          <w:sz w:val="22"/>
                          <w:szCs w:val="22"/>
                        </w:rPr>
                      </w:pPr>
                      <w:r>
                        <w:rPr>
                          <w:rFonts w:asciiTheme="majorHAnsi" w:hAnsiTheme="majorHAnsi" w:cstheme="majorHAnsi"/>
                          <w:sz w:val="22"/>
                          <w:szCs w:val="22"/>
                        </w:rPr>
                        <w:t>(n= 121)</w:t>
                      </w:r>
                    </w:p>
                    <w:p w14:paraId="30A6F08C" w14:textId="77777777" w:rsidR="00762B6A" w:rsidRDefault="00762B6A" w:rsidP="007C1BE3">
                      <w:pPr>
                        <w:pStyle w:val="NormalWeb"/>
                        <w:spacing w:after="0"/>
                        <w:jc w:val="center"/>
                        <w:rPr>
                          <w:rFonts w:ascii="Calibri Light" w:eastAsia="Calibri Light" w:hAnsi="Calibri Light" w:cs="Calibri Light"/>
                          <w:kern w:val="24"/>
                          <w:sz w:val="22"/>
                          <w:szCs w:val="22"/>
                        </w:rPr>
                      </w:pPr>
                    </w:p>
                    <w:p w14:paraId="0F66F02C" w14:textId="77777777" w:rsidR="00762B6A" w:rsidRDefault="00762B6A" w:rsidP="007C1BE3">
                      <w:pPr>
                        <w:pStyle w:val="NormalWeb"/>
                        <w:spacing w:after="0"/>
                        <w:jc w:val="center"/>
                        <w:rPr>
                          <w:rFonts w:ascii="Calibri Light" w:eastAsia="Calibri Light" w:hAnsi="Calibri Light" w:cs="Calibri Light"/>
                          <w:kern w:val="24"/>
                          <w:sz w:val="22"/>
                          <w:szCs w:val="22"/>
                        </w:rPr>
                      </w:pPr>
                    </w:p>
                    <w:p w14:paraId="7B187C22" w14:textId="77777777" w:rsidR="00762B6A" w:rsidRDefault="00762B6A" w:rsidP="007C1BE3">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(n= 515)</w:t>
                      </w:r>
                    </w:p>
                    <w:p w14:paraId="755F0E5F" w14:textId="77777777" w:rsidR="00762B6A" w:rsidRDefault="00762B6A" w:rsidP="007C1BE3">
                      <w:pPr>
                        <w:pStyle w:val="NormalWeb"/>
                        <w:spacing w:after="0"/>
                        <w:rPr>
                          <w:rFonts w:ascii="Calibri Light" w:eastAsia="Calibri Light" w:hAnsi="Calibri Light" w:cs="Calibri Light"/>
                          <w:kern w:val="24"/>
                          <w:sz w:val="22"/>
                          <w:szCs w:val="22"/>
                        </w:rPr>
                      </w:pPr>
                    </w:p>
                    <w:p w14:paraId="5AB7539D" w14:textId="77777777" w:rsidR="00762B6A" w:rsidRDefault="00762B6A" w:rsidP="007C1BE3">
                      <w:pPr>
                        <w:pStyle w:val="NormalWeb"/>
                        <w:spacing w:after="0"/>
                        <w:rPr>
                          <w:rFonts w:ascii="Calibri Light" w:eastAsia="Calibri Light" w:hAnsi="Calibri Light" w:cs="Calibri Light"/>
                          <w:kern w:val="24"/>
                          <w:sz w:val="22"/>
                          <w:szCs w:val="22"/>
                        </w:rPr>
                      </w:pPr>
                    </w:p>
                    <w:p w14:paraId="460F86AD" w14:textId="77777777" w:rsidR="00762B6A" w:rsidRDefault="00762B6A" w:rsidP="007C1BE3">
                      <w:pPr>
                        <w:pStyle w:val="NormalWeb"/>
                        <w:spacing w:after="0"/>
                        <w:rPr>
                          <w:rFonts w:ascii="Calibri Light" w:eastAsia="Calibri Light" w:hAnsi="Calibri Light" w:cs="Calibri Light"/>
                          <w:kern w:val="24"/>
                          <w:sz w:val="22"/>
                          <w:szCs w:val="22"/>
                        </w:rPr>
                      </w:pPr>
                    </w:p>
                    <w:p w14:paraId="5CAE701D" w14:textId="77777777" w:rsidR="00762B6A" w:rsidRDefault="00762B6A" w:rsidP="007C1BE3">
                      <w:pPr>
                        <w:pStyle w:val="NormalWeb"/>
                        <w:spacing w:after="0"/>
                        <w:jc w:val="center"/>
                        <w:rPr>
                          <w:rFonts w:ascii="Calibri" w:eastAsia="Calibri" w:hAnsi="Calibri" w:cs="Calibri"/>
                          <w:sz w:val="22"/>
                          <w:szCs w:val="22"/>
                        </w:rPr>
                      </w:pPr>
                    </w:p>
                    <w:p w14:paraId="2B0FFD80" w14:textId="77777777" w:rsidR="00762B6A" w:rsidRDefault="00762B6A" w:rsidP="007C1BE3">
                      <w:pPr>
                        <w:pStyle w:val="NormalWeb"/>
                        <w:spacing w:after="0"/>
                        <w:jc w:val="center"/>
                      </w:pPr>
                      <w:r>
                        <w:rPr>
                          <w:rFonts w:ascii="Calibri" w:hAnsi="Calibri"/>
                          <w:sz w:val="22"/>
                          <w:szCs w:val="22"/>
                        </w:rPr>
                        <w:t>(n = 1090)</w:t>
                      </w:r>
                    </w:p>
                  </w:txbxContent>
                </v:textbox>
                <w10:wrap anchory="line"/>
              </v:rect>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677696" behindDoc="0" locked="0" layoutInCell="1" allowOverlap="1" wp14:anchorId="0B873B9F" wp14:editId="5E06F988">
                <wp:simplePos x="0" y="0"/>
                <wp:positionH relativeFrom="column">
                  <wp:posOffset>3582987</wp:posOffset>
                </wp:positionH>
                <wp:positionV relativeFrom="line">
                  <wp:posOffset>3244056</wp:posOffset>
                </wp:positionV>
                <wp:extent cx="660401" cy="0"/>
                <wp:effectExtent l="0" t="0" r="0" b="0"/>
                <wp:wrapNone/>
                <wp:docPr id="1073741826" name="officeArt object" descr="AutoShape 21"/>
                <wp:cNvGraphicFramePr/>
                <a:graphic xmlns:a="http://schemas.openxmlformats.org/drawingml/2006/main">
                  <a:graphicData uri="http://schemas.microsoft.com/office/word/2010/wordprocessingShape">
                    <wps:wsp>
                      <wps:cNvCnPr/>
                      <wps:spPr>
                        <a:xfrm>
                          <a:off x="0" y="0"/>
                          <a:ext cx="660401" cy="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6E78F505" id="officeArt object" o:spid="_x0000_s1026" alt="AutoShape 21" style="position:absolute;z-index:251677696;visibility:visible;mso-wrap-style:square;mso-wrap-distance-left:0;mso-wrap-distance-top:0;mso-wrap-distance-right:0;mso-wrap-distance-bottom:0;mso-position-horizontal:absolute;mso-position-horizontal-relative:text;mso-position-vertical:absolute;mso-position-vertical-relative:line" from="282.1pt,255.45pt" to="334.1pt,2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">
                <v:stroke endarrow="block"/>
                <w10:wrap anchory="line"/>
              </v:line>
            </w:pict>
          </mc:Fallback>
        </mc:AlternateContent>
      </w:r>
      <w:r w:rsidRPr="002B39A2">
        <w:rPr>
          <w:rStyle w:val="HeaderChar"/>
          <w:rFonts w:asciiTheme="majorBidi" w:hAnsiTheme="majorBidi" w:cstheme="majorBidi"/>
          <w:noProof/>
          <w:lang w:val="en-CA"/>
        </w:rPr>
        <mc:AlternateContent>
          <mc:Choice Requires="wpg">
            <w:drawing>
              <wp:anchor distT="0" distB="0" distL="0" distR="0" simplePos="0" relativeHeight="251665408" behindDoc="0" locked="0" layoutInCell="1" allowOverlap="1" wp14:anchorId="4C9FCE24" wp14:editId="29B41EF6">
                <wp:simplePos x="0" y="0"/>
                <wp:positionH relativeFrom="column">
                  <wp:posOffset>-428624</wp:posOffset>
                </wp:positionH>
                <wp:positionV relativeFrom="line">
                  <wp:posOffset>-146050</wp:posOffset>
                </wp:positionV>
                <wp:extent cx="297181" cy="1371600"/>
                <wp:effectExtent l="0" t="0" r="0" b="0"/>
                <wp:wrapNone/>
                <wp:docPr id="1073741832" name="officeArt object" descr="AutoShape 8"/>
                <wp:cNvGraphicFramePr/>
                <a:graphic xmlns:a="http://schemas.openxmlformats.org/drawingml/2006/main">
                  <a:graphicData uri="http://schemas.microsoft.com/office/word/2010/wordprocessingGroup">
                    <wpg:wgp>
                      <wpg:cNvGrpSpPr/>
                      <wpg:grpSpPr>
                        <a:xfrm>
                          <a:off x="0" y="0"/>
                          <a:ext cx="297181" cy="1371600"/>
                          <a:chOff x="0" y="0"/>
                          <a:chExt cx="297180" cy="1371600"/>
                        </a:xfrm>
                      </wpg:grpSpPr>
                      <wps:wsp>
                        <wps:cNvPr id="1073741830" name="Shape 1073741830"/>
                        <wps:cNvSpPr/>
                        <wps:spPr>
                          <a:xfrm rot="16200000">
                            <a:off x="-537211" y="537210"/>
                            <a:ext cx="1371601" cy="297180"/>
                          </a:xfrm>
                          <a:prstGeom prst="roundRect">
                            <a:avLst>
                              <a:gd name="adj" fmla="val 16667"/>
                            </a:avLst>
                          </a:prstGeom>
                          <a:solidFill>
                            <a:srgbClr val="CCECFF"/>
                          </a:solidFill>
                          <a:ln w="9525" cap="flat">
                            <a:solidFill>
                              <a:srgbClr val="000000"/>
                            </a:solidFill>
                            <a:prstDash val="solid"/>
                            <a:round/>
                          </a:ln>
                          <a:effectLst/>
                        </wps:spPr>
                        <wps:bodyPr/>
                      </wps:wsp>
                      <wps:wsp>
                        <wps:cNvPr id="1073741831" name="Shape 1073741831"/>
                        <wps:cNvSpPr txBox="1"/>
                        <wps:spPr>
                          <a:xfrm rot="16200000">
                            <a:off x="-522703" y="551717"/>
                            <a:ext cx="1342586" cy="268166"/>
                          </a:xfrm>
                          <a:prstGeom prst="rect">
                            <a:avLst/>
                          </a:prstGeom>
                          <a:noFill/>
                          <a:ln w="12700" cap="flat">
                            <a:noFill/>
                            <a:miter lim="400000"/>
                          </a:ln>
                          <a:effectLst/>
                        </wps:spPr>
                        <wps:txbx>
                          <w:txbxContent>
                            <w:p w14:paraId="149FE6AC" w14:textId="77777777" w:rsidR="00762B6A" w:rsidRDefault="00762B6A" w:rsidP="007C1BE3">
                              <w:pPr>
                                <w:pStyle w:val="Titre2"/>
                                <w:jc w:val="center"/>
                              </w:pPr>
                              <w:r>
                                <w:rPr>
                                  <w:color w:val="000000"/>
                                  <w:sz w:val="22"/>
                                  <w:szCs w:val="22"/>
                                  <w:u w:color="000000"/>
                                </w:rPr>
                                <w:t>Identification</w:t>
                              </w:r>
                            </w:p>
                          </w:txbxContent>
                        </wps:txbx>
                        <wps:bodyPr wrap="square" lIns="45719" tIns="45719" rIns="45719" bIns="45719" numCol="1" anchor="t">
                          <a:noAutofit/>
                        </wps:bodyPr>
                      </wps:wsp>
                    </wpg:wgp>
                  </a:graphicData>
                </a:graphic>
              </wp:anchor>
            </w:drawing>
          </mc:Choice>
          <mc:Fallback>
            <w:pict>
              <v:group w14:anchorId="4C9FCE24" id="_x0000_s1027" alt="AutoShape 8" style="position:absolute;margin-left:-33.75pt;margin-top:-11.5pt;width:23.4pt;height:108pt;z-index:251665408;mso-wrap-distance-left:0;mso-wrap-distance-right:0;mso-position-vertical-relative:line" coordsize="2971,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">
                <v:roundrect id="Shape 1073741830" o:spid="_x0000_s1028" style="position:absolute;left:-5372;top:5372;width:13716;height:2971;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" fillcolor="#ccecff"/>
                <v:shapetype id="_x0000_t202" coordsize="21600,21600" o:spt="202" path="m,l,21600r21600,l21600,xe">
                  <v:stroke joinstyle="miter"/>
                  <v:path gradientshapeok="t" o:connecttype="rect"/>
                </v:shapetype>
                <v:shape id="Shape 1073741831" o:spid="_x0000_s1029" type="#_x0000_t202" style="position:absolute;left:-5227;top:5517;width:13425;height:26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" filled="f" stroked="f" strokeweight="1pt">
                  <v:stroke miterlimit="4"/>
                  <v:textbox inset="1.27mm,1.27mm,1.27mm,1.27mm">
                    <w:txbxContent>
                      <w:p w14:paraId="149FE6AC" w14:textId="77777777" w:rsidR="00762B6A" w:rsidRDefault="00762B6A" w:rsidP="007C1BE3">
                        <w:pPr>
                          <w:pStyle w:val="Titre2"/>
                          <w:jc w:val="center"/>
                        </w:pPr>
                        <w:r>
                          <w:rPr>
                            <w:color w:val="000000"/>
                            <w:sz w:val="22"/>
                            <w:szCs w:val="22"/>
                            <w:u w:color="000000"/>
                          </w:rPr>
                          <w:t>Identification</w:t>
                        </w:r>
                      </w:p>
                    </w:txbxContent>
                  </v:textbox>
                </v:shape>
                <w10:wrap anchory="line"/>
              </v:group>
            </w:pict>
          </mc:Fallback>
        </mc:AlternateContent>
      </w:r>
    </w:p>
    <w:p w14:paraId="4265D6C2" w14:textId="77777777"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6432" behindDoc="0" locked="0" layoutInCell="1" allowOverlap="1" wp14:anchorId="7E147BB6" wp14:editId="72DAE5BB">
                <wp:simplePos x="0" y="0"/>
                <wp:positionH relativeFrom="column">
                  <wp:posOffset>2915728</wp:posOffset>
                </wp:positionH>
                <wp:positionV relativeFrom="line">
                  <wp:posOffset>168837</wp:posOffset>
                </wp:positionV>
                <wp:extent cx="2484120" cy="747886"/>
                <wp:effectExtent l="0" t="0" r="0" b="0"/>
                <wp:wrapNone/>
                <wp:docPr id="1073741833" name="officeArt object" descr="Rectangle 9"/>
                <wp:cNvGraphicFramePr/>
                <a:graphic xmlns:a="http://schemas.openxmlformats.org/drawingml/2006/main">
                  <a:graphicData uri="http://schemas.microsoft.com/office/word/2010/wordprocessingShape">
                    <wps:wsp>
                      <wps:cNvSpPr/>
                      <wps:spPr>
                        <a:xfrm>
                          <a:off x="0" y="0"/>
                          <a:ext cx="2484120" cy="747886"/>
                        </a:xfrm>
                        <a:prstGeom prst="rect">
                          <a:avLst/>
                        </a:prstGeom>
                        <a:solidFill>
                          <a:srgbClr val="FFFFFF"/>
                        </a:solidFill>
                        <a:ln w="9525" cap="flat">
                          <a:solidFill>
                            <a:srgbClr val="000000"/>
                          </a:solidFill>
                          <a:prstDash val="solid"/>
                          <a:miter lim="800000"/>
                        </a:ln>
                        <a:effectLst/>
                      </wps:spPr>
                      <wps:txbx>
                        <w:txbxContent>
                          <w:p w14:paraId="07D14AA7" w14:textId="77777777" w:rsidR="00762B6A" w:rsidRDefault="00762B6A" w:rsidP="007C1BE3">
                            <w:pPr>
                              <w:pStyle w:val="Body"/>
                              <w:spacing w:after="0"/>
                              <w:jc w:val="center"/>
                              <w:rPr>
                                <w:rFonts w:ascii="Calibri Light" w:eastAsia="Calibri Light" w:hAnsi="Calibri Light" w:cs="Calibri Light"/>
                                <w:kern w:val="24"/>
                              </w:rPr>
                            </w:pPr>
                            <w:r>
                              <w:rPr>
                                <w:rFonts w:ascii="Calibri Light" w:hAnsi="Calibri Light"/>
                                <w:kern w:val="24"/>
                              </w:rPr>
                              <w:t>Papers obtained from other sources, such as book chapter bibliographies</w:t>
                            </w:r>
                          </w:p>
                          <w:p w14:paraId="0329A404" w14:textId="77777777" w:rsidR="00762B6A" w:rsidRDefault="00762B6A" w:rsidP="007C1BE3">
                            <w:pPr>
                              <w:pStyle w:val="Body"/>
                              <w:spacing w:after="0"/>
                              <w:jc w:val="center"/>
                            </w:pPr>
                            <w:r>
                              <w:rPr>
                                <w:rFonts w:ascii="Calibri Light" w:hAnsi="Calibri Light"/>
                                <w:kern w:val="24"/>
                              </w:rPr>
                              <w:t>(n= )</w:t>
                            </w:r>
                          </w:p>
                        </w:txbxContent>
                      </wps:txbx>
                      <wps:bodyPr wrap="square" lIns="91439" tIns="91439" rIns="91439" bIns="91439" numCol="1" anchor="t">
                        <a:noAutofit/>
                      </wps:bodyPr>
                    </wps:wsp>
                  </a:graphicData>
                </a:graphic>
              </wp:anchor>
            </w:drawing>
          </mc:Choice>
          <mc:Fallback>
            <w:pict>
              <v:rect w14:anchorId="7E147BB6" id="_x0000_s1030" alt="Rectangle 9" style="position:absolute;margin-left:229.6pt;margin-top:13.3pt;width:195.6pt;height:58.9pt;z-index:25166643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">
                <v:textbox inset="2.53997mm,2.53997mm,2.53997mm,2.53997mm">
                  <w:txbxContent>
                    <w:p w14:paraId="07D14AA7" w14:textId="77777777" w:rsidR="00762B6A" w:rsidRDefault="00762B6A" w:rsidP="007C1BE3">
                      <w:pPr>
                        <w:pStyle w:val="Body"/>
                        <w:spacing w:after="0"/>
                        <w:jc w:val="center"/>
                        <w:rPr>
                          <w:rFonts w:ascii="Calibri Light" w:eastAsia="Calibri Light" w:hAnsi="Calibri Light" w:cs="Calibri Light"/>
                          <w:kern w:val="24"/>
                        </w:rPr>
                      </w:pPr>
                      <w:r>
                        <w:rPr>
                          <w:rFonts w:ascii="Calibri Light" w:hAnsi="Calibri Light"/>
                          <w:kern w:val="24"/>
                        </w:rPr>
                        <w:t>Papers obtained from other sources, such as book chapter bibliographies</w:t>
                      </w:r>
                    </w:p>
                    <w:p w14:paraId="0329A404" w14:textId="77777777" w:rsidR="00762B6A" w:rsidRDefault="00762B6A" w:rsidP="007C1BE3">
                      <w:pPr>
                        <w:pStyle w:val="Body"/>
                        <w:spacing w:after="0"/>
                        <w:jc w:val="center"/>
                      </w:pPr>
                      <w:r>
                        <w:rPr>
                          <w:rFonts w:ascii="Calibri Light" w:hAnsi="Calibri Light"/>
                          <w:kern w:val="24"/>
                        </w:rPr>
                        <w:t>(n= )</w:t>
                      </w:r>
                    </w:p>
                  </w:txbxContent>
                </v:textbox>
                <w10:wrap anchory="line"/>
              </v:rect>
            </w:pict>
          </mc:Fallback>
        </mc:AlternateContent>
      </w:r>
    </w:p>
    <w:p w14:paraId="57ECB52E" w14:textId="77777777" w:rsidR="007C1BE3" w:rsidRPr="002B39A2" w:rsidRDefault="007C1BE3" w:rsidP="007C1BE3">
      <w:pPr>
        <w:pStyle w:val="Body"/>
        <w:rPr>
          <w:rFonts w:asciiTheme="majorBidi" w:hAnsiTheme="majorBidi" w:cstheme="majorBidi"/>
        </w:rPr>
      </w:pPr>
    </w:p>
    <w:p w14:paraId="2EEF8459" w14:textId="77777777" w:rsidR="007C1BE3" w:rsidRPr="002B39A2" w:rsidRDefault="007C1BE3" w:rsidP="007C1BE3">
      <w:pPr>
        <w:pStyle w:val="Body"/>
        <w:rPr>
          <w:rFonts w:asciiTheme="majorBidi" w:hAnsiTheme="majorBidi" w:cstheme="majorBidi"/>
        </w:rPr>
      </w:pPr>
    </w:p>
    <w:p w14:paraId="35B50D9E" w14:textId="77777777"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4384" behindDoc="0" locked="0" layoutInCell="1" allowOverlap="1" wp14:anchorId="52AC376F" wp14:editId="33D78AF2">
                <wp:simplePos x="0" y="0"/>
                <wp:positionH relativeFrom="column">
                  <wp:posOffset>3838733</wp:posOffset>
                </wp:positionH>
                <wp:positionV relativeFrom="line">
                  <wp:posOffset>50799</wp:posOffset>
                </wp:positionV>
                <wp:extent cx="0" cy="457201"/>
                <wp:effectExtent l="0" t="0" r="0" b="0"/>
                <wp:wrapNone/>
                <wp:docPr id="1073741834" name="officeArt object" descr="AutoShape 7"/>
                <wp:cNvGraphicFramePr/>
                <a:graphic xmlns:a="http://schemas.openxmlformats.org/drawingml/2006/main">
                  <a:graphicData uri="http://schemas.microsoft.com/office/word/2010/wordprocessingShape">
                    <wps:wsp>
                      <wps:cNvCnPr/>
                      <wps:spPr>
                        <a:xfrm>
                          <a:off x="0" y="0"/>
                          <a:ext cx="0" cy="4572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30152BBE" id="officeArt object" o:spid="_x0000_s1026" alt="AutoShape 7" style="position:absolute;z-index:251664384;visibility:visible;mso-wrap-style:square;mso-wrap-distance-left:0;mso-wrap-distance-top:0;mso-wrap-distance-right:0;mso-wrap-distance-bottom:0;mso-position-horizontal:absolute;mso-position-horizontal-relative:text;mso-position-vertical:absolute;mso-position-vertical-relative:line" from="302.25pt,4pt" to="302.2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">
                <v:stroke endarrow="block"/>
                <w10:wrap anchory="line"/>
              </v:line>
            </w:pict>
          </mc:Fallback>
        </mc:AlternateContent>
      </w:r>
    </w:p>
    <w:p w14:paraId="7DD84494" w14:textId="77777777"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g">
            <w:drawing>
              <wp:anchor distT="0" distB="0" distL="0" distR="0" simplePos="0" relativeHeight="251662336" behindDoc="0" locked="0" layoutInCell="1" allowOverlap="1" wp14:anchorId="6EFA35C9" wp14:editId="0FEE51FD">
                <wp:simplePos x="0" y="0"/>
                <wp:positionH relativeFrom="column">
                  <wp:posOffset>-427990</wp:posOffset>
                </wp:positionH>
                <wp:positionV relativeFrom="line">
                  <wp:posOffset>134620</wp:posOffset>
                </wp:positionV>
                <wp:extent cx="299085" cy="1371600"/>
                <wp:effectExtent l="0" t="0" r="24765" b="19050"/>
                <wp:wrapNone/>
                <wp:docPr id="1073741838" name="officeArt object" descr="AutoShape 5"/>
                <wp:cNvGraphicFramePr/>
                <a:graphic xmlns:a="http://schemas.openxmlformats.org/drawingml/2006/main">
                  <a:graphicData uri="http://schemas.microsoft.com/office/word/2010/wordprocessingGroup">
                    <wpg:wgp>
                      <wpg:cNvGrpSpPr/>
                      <wpg:grpSpPr>
                        <a:xfrm>
                          <a:off x="0" y="0"/>
                          <a:ext cx="299085" cy="1371600"/>
                          <a:chOff x="-2424" y="-1"/>
                          <a:chExt cx="299604" cy="1371601"/>
                        </a:xfrm>
                      </wpg:grpSpPr>
                      <wps:wsp>
                        <wps:cNvPr id="1073741836" name="Shape 1073741836"/>
                        <wps:cNvSpPr/>
                        <wps:spPr>
                          <a:xfrm rot="16200000">
                            <a:off x="-537211" y="537210"/>
                            <a:ext cx="1371601" cy="297180"/>
                          </a:xfrm>
                          <a:prstGeom prst="roundRect">
                            <a:avLst>
                              <a:gd name="adj" fmla="val 16667"/>
                            </a:avLst>
                          </a:prstGeom>
                          <a:solidFill>
                            <a:srgbClr val="CCECFF"/>
                          </a:solidFill>
                          <a:ln w="9525" cap="flat">
                            <a:solidFill>
                              <a:srgbClr val="000000"/>
                            </a:solidFill>
                            <a:prstDash val="solid"/>
                            <a:round/>
                          </a:ln>
                          <a:effectLst/>
                        </wps:spPr>
                        <wps:bodyPr/>
                      </wps:wsp>
                      <wps:wsp>
                        <wps:cNvPr id="1073741837" name="Shape 1073741837"/>
                        <wps:cNvSpPr txBox="1"/>
                        <wps:spPr>
                          <a:xfrm rot="16200000">
                            <a:off x="-539634" y="551717"/>
                            <a:ext cx="1342586" cy="268166"/>
                          </a:xfrm>
                          <a:prstGeom prst="rect">
                            <a:avLst/>
                          </a:prstGeom>
                          <a:noFill/>
                          <a:ln w="12700" cap="flat">
                            <a:noFill/>
                            <a:miter lim="400000"/>
                          </a:ln>
                          <a:effectLst/>
                        </wps:spPr>
                        <wps:txbx>
                          <w:txbxContent>
                            <w:p w14:paraId="7D43E571" w14:textId="77777777" w:rsidR="00762B6A" w:rsidRDefault="00762B6A" w:rsidP="007C1BE3">
                              <w:pPr>
                                <w:pStyle w:val="Titre2"/>
                                <w:jc w:val="center"/>
                              </w:pPr>
                              <w:r>
                                <w:rPr>
                                  <w:color w:val="000000"/>
                                  <w:sz w:val="22"/>
                                  <w:szCs w:val="22"/>
                                  <w:u w:color="000000"/>
                                </w:rPr>
                                <w:t>Eligibility</w:t>
                              </w:r>
                            </w:p>
                          </w:txbxContent>
                        </wps:txbx>
                        <wps:bodyPr wrap="square" lIns="45719" tIns="45719" rIns="45719" bIns="45719" numCol="1" anchor="t">
                          <a:noAutofit/>
                        </wps:bodyPr>
                      </wps:wsp>
                    </wpg:wgp>
                  </a:graphicData>
                </a:graphic>
              </wp:anchor>
            </w:drawing>
          </mc:Choice>
          <mc:Fallback>
            <w:pict>
              <v:group w14:anchorId="6EFA35C9" id="_x0000_s1031" alt="AutoShape 5" style="position:absolute;margin-left:-33.7pt;margin-top:10.6pt;width:23.55pt;height:108pt;z-index:251662336;mso-wrap-distance-left:0;mso-wrap-distance-right:0;mso-position-vertical-relative:line" coordorigin="-24" coordsize="2996,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">
                <v:roundrect id="Shape 1073741836" o:spid="_x0000_s1032" style="position:absolute;left:-5372;top:5372;width:13716;height:2971;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" fillcolor="#ccecff"/>
                <v:shape id="Shape 1073741837" o:spid="_x0000_s1033" type="#_x0000_t202" style="position:absolute;left:-5396;top:5517;width:13425;height:26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" filled="f" stroked="f" strokeweight="1pt">
                  <v:stroke miterlimit="4"/>
                  <v:textbox inset="1.27mm,1.27mm,1.27mm,1.27mm">
                    <w:txbxContent>
                      <w:p w14:paraId="7D43E571" w14:textId="77777777" w:rsidR="00762B6A" w:rsidRDefault="00762B6A" w:rsidP="007C1BE3">
                        <w:pPr>
                          <w:pStyle w:val="Titre2"/>
                          <w:jc w:val="center"/>
                        </w:pPr>
                        <w:r>
                          <w:rPr>
                            <w:color w:val="000000"/>
                            <w:sz w:val="22"/>
                            <w:szCs w:val="22"/>
                            <w:u w:color="000000"/>
                          </w:rPr>
                          <w:t>Eligibility</w:t>
                        </w:r>
                      </w:p>
                    </w:txbxContent>
                  </v:textbox>
                </v:shape>
                <w10:wrap anchory="line"/>
              </v:group>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663360" behindDoc="0" locked="0" layoutInCell="1" allowOverlap="1" wp14:anchorId="44CC1507" wp14:editId="644F7745">
                <wp:simplePos x="0" y="0"/>
                <wp:positionH relativeFrom="column">
                  <wp:posOffset>1577975</wp:posOffset>
                </wp:positionH>
                <wp:positionV relativeFrom="line">
                  <wp:posOffset>74074</wp:posOffset>
                </wp:positionV>
                <wp:extent cx="0" cy="457201"/>
                <wp:effectExtent l="0" t="0" r="0" b="0"/>
                <wp:wrapNone/>
                <wp:docPr id="1073741835" name="officeArt object" descr="AutoShape 6"/>
                <wp:cNvGraphicFramePr/>
                <a:graphic xmlns:a="http://schemas.openxmlformats.org/drawingml/2006/main">
                  <a:graphicData uri="http://schemas.microsoft.com/office/word/2010/wordprocessingShape">
                    <wps:wsp>
                      <wps:cNvCnPr/>
                      <wps:spPr>
                        <a:xfrm>
                          <a:off x="0" y="0"/>
                          <a:ext cx="0" cy="4572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0E1A9916" id="officeArt object" o:spid="_x0000_s1026" alt="AutoShape 6" style="position:absolute;z-index:251663360;visibility:visible;mso-wrap-style:square;mso-wrap-distance-left:0;mso-wrap-distance-top:0;mso-wrap-distance-right:0;mso-wrap-distance-bottom:0;mso-position-horizontal:absolute;mso-position-horizontal-relative:text;mso-position-vertical:absolute;mso-position-vertical-relative:line" from="124.25pt,5.85pt" to="124.2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">
                <v:stroke endarrow="block"/>
                <w10:wrap anchory="line"/>
              </v:line>
            </w:pict>
          </mc:Fallback>
        </mc:AlternateContent>
      </w:r>
    </w:p>
    <w:p w14:paraId="6CCBEE54" w14:textId="77777777" w:rsidR="007C1BE3" w:rsidRPr="002B39A2" w:rsidRDefault="007C1BE3" w:rsidP="007C1BE3">
      <w:pPr>
        <w:pStyle w:val="Body"/>
        <w:rPr>
          <w:rFonts w:asciiTheme="majorBidi" w:hAnsiTheme="majorBidi" w:cstheme="majorBidi"/>
        </w:rPr>
      </w:pPr>
    </w:p>
    <w:p w14:paraId="6683036D" w14:textId="77777777"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7456" behindDoc="0" locked="0" layoutInCell="1" allowOverlap="1" wp14:anchorId="579F8814" wp14:editId="1E344454">
                <wp:simplePos x="0" y="0"/>
                <wp:positionH relativeFrom="column">
                  <wp:posOffset>1277482</wp:posOffset>
                </wp:positionH>
                <wp:positionV relativeFrom="paragraph">
                  <wp:posOffset>13335</wp:posOffset>
                </wp:positionV>
                <wp:extent cx="2771775" cy="571500"/>
                <wp:effectExtent l="0" t="0" r="28575" b="19050"/>
                <wp:wrapNone/>
                <wp:docPr id="1073741829" name="officeArt object" descr="Rectangle 10"/>
                <wp:cNvGraphicFramePr/>
                <a:graphic xmlns:a="http://schemas.openxmlformats.org/drawingml/2006/main">
                  <a:graphicData uri="http://schemas.microsoft.com/office/word/2010/wordprocessingShape">
                    <wps:wsp>
                      <wps:cNvSpPr/>
                      <wps:spPr>
                        <a:xfrm>
                          <a:off x="0" y="0"/>
                          <a:ext cx="2771775" cy="571500"/>
                        </a:xfrm>
                        <a:prstGeom prst="rect">
                          <a:avLst/>
                        </a:prstGeom>
                        <a:solidFill>
                          <a:srgbClr val="FFFFFF"/>
                        </a:solidFill>
                        <a:ln w="9525" cap="flat">
                          <a:solidFill>
                            <a:srgbClr val="000000"/>
                          </a:solidFill>
                          <a:prstDash val="solid"/>
                          <a:miter lim="800000"/>
                        </a:ln>
                        <a:effectLst/>
                      </wps:spPr>
                      <wps:txbx>
                        <w:txbxContent>
                          <w:p w14:paraId="3DAD59E4" w14:textId="77777777" w:rsidR="00762B6A" w:rsidRDefault="00762B6A" w:rsidP="007C1BE3">
                            <w:pPr>
                              <w:pStyle w:val="Body"/>
                              <w:jc w:val="center"/>
                            </w:pPr>
                            <w:r>
                              <w:rPr>
                                <w:rFonts w:ascii="Calibri Light" w:hAnsi="Calibri Light"/>
                              </w:rPr>
                              <w:t xml:space="preserve">Records after duplicates removed </w:t>
                            </w:r>
                            <w:r>
                              <w:rPr>
                                <w:rFonts w:ascii="Calibri Light" w:eastAsia="Calibri Light" w:hAnsi="Calibri Light" w:cs="Calibri Light"/>
                              </w:rPr>
                              <w:br/>
                            </w:r>
                            <w:r>
                              <w:rPr>
                                <w:rFonts w:ascii="Calibri Light" w:hAnsi="Calibri Light"/>
                              </w:rPr>
                              <w:t>(n = )</w:t>
                            </w:r>
                          </w:p>
                        </w:txbxContent>
                      </wps:txbx>
                      <wps:bodyPr wrap="square" lIns="91439" tIns="91439" rIns="91439" bIns="91439" numCol="1" anchor="t">
                        <a:noAutofit/>
                      </wps:bodyPr>
                    </wps:wsp>
                  </a:graphicData>
                </a:graphic>
              </wp:anchor>
            </w:drawing>
          </mc:Choice>
          <mc:Fallback>
            <w:pict>
              <v:rect w14:anchorId="579F8814" id="_x0000_s1034" alt="Rectangle 10" style="position:absolute;margin-left:100.6pt;margin-top:1.05pt;width:218.25pt;height:45pt;z-index:2516674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">
                <v:textbox inset="2.53997mm,2.53997mm,2.53997mm,2.53997mm">
                  <w:txbxContent>
                    <w:p w14:paraId="3DAD59E4" w14:textId="77777777" w:rsidR="00762B6A" w:rsidRDefault="00762B6A" w:rsidP="007C1BE3">
                      <w:pPr>
                        <w:pStyle w:val="Body"/>
                        <w:jc w:val="center"/>
                      </w:pPr>
                      <w:r>
                        <w:rPr>
                          <w:rFonts w:ascii="Calibri Light" w:hAnsi="Calibri Light"/>
                        </w:rPr>
                        <w:t xml:space="preserve">Records after duplicates removed </w:t>
                      </w:r>
                      <w:r>
                        <w:rPr>
                          <w:rFonts w:ascii="Calibri Light" w:eastAsia="Calibri Light" w:hAnsi="Calibri Light" w:cs="Calibri Light"/>
                        </w:rPr>
                        <w:br/>
                      </w:r>
                      <w:r>
                        <w:rPr>
                          <w:rFonts w:ascii="Calibri Light" w:hAnsi="Calibri Light"/>
                        </w:rPr>
                        <w:t>(n = )</w:t>
                      </w:r>
                    </w:p>
                  </w:txbxContent>
                </v:textbox>
              </v:rect>
            </w:pict>
          </mc:Fallback>
        </mc:AlternateContent>
      </w:r>
    </w:p>
    <w:p w14:paraId="4B2750A0" w14:textId="77777777"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9504" behindDoc="0" locked="0" layoutInCell="1" allowOverlap="1" wp14:anchorId="562E14EB" wp14:editId="40E5635F">
                <wp:simplePos x="0" y="0"/>
                <wp:positionH relativeFrom="column">
                  <wp:posOffset>4311650</wp:posOffset>
                </wp:positionH>
                <wp:positionV relativeFrom="line">
                  <wp:posOffset>207645</wp:posOffset>
                </wp:positionV>
                <wp:extent cx="1866900" cy="1066800"/>
                <wp:effectExtent l="0" t="0" r="0" b="0"/>
                <wp:wrapNone/>
                <wp:docPr id="1073741839" name="officeArt object" descr="Rectangle 12"/>
                <wp:cNvGraphicFramePr/>
                <a:graphic xmlns:a="http://schemas.openxmlformats.org/drawingml/2006/main">
                  <a:graphicData uri="http://schemas.microsoft.com/office/word/2010/wordprocessingShape">
                    <wps:wsp>
                      <wps:cNvSpPr/>
                      <wps:spPr>
                        <a:xfrm>
                          <a:off x="0" y="0"/>
                          <a:ext cx="1866900" cy="1066800"/>
                        </a:xfrm>
                        <a:prstGeom prst="rect">
                          <a:avLst/>
                        </a:prstGeom>
                        <a:solidFill>
                          <a:srgbClr val="FFFFFF"/>
                        </a:solidFill>
                        <a:ln w="9525" cap="flat">
                          <a:solidFill>
                            <a:srgbClr val="000000"/>
                          </a:solidFill>
                          <a:prstDash val="solid"/>
                          <a:miter lim="800000"/>
                        </a:ln>
                        <a:effectLst/>
                      </wps:spPr>
                      <wps:txbx>
                        <w:txbxContent>
                          <w:p w14:paraId="4694106B" w14:textId="77777777" w:rsidR="00762B6A" w:rsidRDefault="00762B6A" w:rsidP="007C1BE3">
                            <w:pPr>
                              <w:pStyle w:val="Body"/>
                              <w:jc w:val="center"/>
                            </w:pPr>
                            <w:r>
                              <w:rPr>
                                <w:rFonts w:ascii="Calibri Light" w:hAnsi="Calibri Light"/>
                              </w:rPr>
                              <w:t>Records excluded for: relevance, review, opinion or idea paper, qualitative, not written in English.</w:t>
                            </w:r>
                          </w:p>
                        </w:txbxContent>
                      </wps:txbx>
                      <wps:bodyPr wrap="square" lIns="91439" tIns="91439" rIns="91439" bIns="91439" numCol="1" anchor="t">
                        <a:noAutofit/>
                      </wps:bodyPr>
                    </wps:wsp>
                  </a:graphicData>
                </a:graphic>
              </wp:anchor>
            </w:drawing>
          </mc:Choice>
          <mc:Fallback>
            <w:pict>
              <v:rect w14:anchorId="562E14EB" id="_x0000_s1035" alt="Rectangle 12" style="position:absolute;margin-left:339.5pt;margin-top:16.35pt;width:147pt;height:84pt;z-index:25166950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">
                <v:textbox inset="2.53997mm,2.53997mm,2.53997mm,2.53997mm">
                  <w:txbxContent>
                    <w:p w14:paraId="4694106B" w14:textId="77777777" w:rsidR="00762B6A" w:rsidRDefault="00762B6A" w:rsidP="007C1BE3">
                      <w:pPr>
                        <w:pStyle w:val="Body"/>
                        <w:jc w:val="center"/>
                      </w:pPr>
                      <w:r>
                        <w:rPr>
                          <w:rFonts w:ascii="Calibri Light" w:hAnsi="Calibri Light"/>
                        </w:rPr>
                        <w:t>Records excluded for: relevance, review, opinion or idea paper, qualitative, not written in English.</w:t>
                      </w:r>
                    </w:p>
                  </w:txbxContent>
                </v:textbox>
                <w10:wrap anchory="line"/>
              </v:rect>
            </w:pict>
          </mc:Fallback>
        </mc:AlternateContent>
      </w:r>
    </w:p>
    <w:p w14:paraId="3E4CF6C5" w14:textId="77777777"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3600" behindDoc="0" locked="0" layoutInCell="1" allowOverlap="1" wp14:anchorId="3B2211D9" wp14:editId="25137F9C">
                <wp:simplePos x="0" y="0"/>
                <wp:positionH relativeFrom="column">
                  <wp:posOffset>2726690</wp:posOffset>
                </wp:positionH>
                <wp:positionV relativeFrom="paragraph">
                  <wp:posOffset>40999</wp:posOffset>
                </wp:positionV>
                <wp:extent cx="7952" cy="302149"/>
                <wp:effectExtent l="76200" t="0" r="68580" b="60325"/>
                <wp:wrapNone/>
                <wp:docPr id="1073741828" name="officeArt object" descr="AutoShape 17"/>
                <wp:cNvGraphicFramePr/>
                <a:graphic xmlns:a="http://schemas.openxmlformats.org/drawingml/2006/main">
                  <a:graphicData uri="http://schemas.microsoft.com/office/word/2010/wordprocessingShape">
                    <wps:wsp>
                      <wps:cNvCnPr/>
                      <wps:spPr>
                        <a:xfrm>
                          <a:off x="0" y="0"/>
                          <a:ext cx="7952" cy="302149"/>
                        </a:xfrm>
                        <a:prstGeom prst="line">
                          <a:avLst/>
                        </a:prstGeom>
                        <a:noFill/>
                        <a:ln w="9525" cap="flat">
                          <a:solidFill>
                            <a:srgbClr val="000000"/>
                          </a:solidFill>
                          <a:prstDash val="solid"/>
                          <a:roun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00F29584" id="officeArt object" o:spid="_x0000_s1026" alt="AutoShape 17" style="position:absolute;z-index:2516736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214.7pt,3.25pt" to="215.3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">
                <v:stroke endarrow="block"/>
              </v:line>
            </w:pict>
          </mc:Fallback>
        </mc:AlternateContent>
      </w:r>
    </w:p>
    <w:p w14:paraId="29A3CBF1" w14:textId="77777777"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8480" behindDoc="0" locked="0" layoutInCell="1" allowOverlap="1" wp14:anchorId="78134BF9" wp14:editId="17569A87">
                <wp:simplePos x="0" y="0"/>
                <wp:positionH relativeFrom="column">
                  <wp:posOffset>1885950</wp:posOffset>
                </wp:positionH>
                <wp:positionV relativeFrom="line">
                  <wp:posOffset>73659</wp:posOffset>
                </wp:positionV>
                <wp:extent cx="1670050" cy="704850"/>
                <wp:effectExtent l="0" t="0" r="0" b="0"/>
                <wp:wrapNone/>
                <wp:docPr id="1073741840" name="officeArt object" descr="Rectangle 11"/>
                <wp:cNvGraphicFramePr/>
                <a:graphic xmlns:a="http://schemas.openxmlformats.org/drawingml/2006/main">
                  <a:graphicData uri="http://schemas.microsoft.com/office/word/2010/wordprocessingShape">
                    <wps:wsp>
                      <wps:cNvSpPr/>
                      <wps:spPr>
                        <a:xfrm>
                          <a:off x="0" y="0"/>
                          <a:ext cx="1670050" cy="704850"/>
                        </a:xfrm>
                        <a:prstGeom prst="rect">
                          <a:avLst/>
                        </a:prstGeom>
                        <a:solidFill>
                          <a:srgbClr val="FFFFFF"/>
                        </a:solidFill>
                        <a:ln w="9525" cap="flat">
                          <a:solidFill>
                            <a:srgbClr val="000000"/>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xmlns:arto="http://schemas.microsoft.com/office/word/2006/arto" val="1"/>
                          </a:ext>
                        </a:extLst>
                      </wps:spPr>
                      <wps:txbx>
                        <w:txbxContent>
                          <w:p w14:paraId="6A95C704" w14:textId="77777777" w:rsidR="00762B6A" w:rsidRDefault="00762B6A" w:rsidP="007C1BE3">
                            <w:pPr>
                              <w:pStyle w:val="Body"/>
                              <w:jc w:val="center"/>
                            </w:pPr>
                            <w:r>
                              <w:rPr>
                                <w:rFonts w:ascii="Calibri Light" w:hAnsi="Calibri Light"/>
                              </w:rPr>
                              <w:t>Records screened by abstract (n = )</w:t>
                            </w:r>
                            <w:r>
                              <w:rPr>
                                <w:rFonts w:ascii="Calibri Light" w:eastAsia="Calibri Light" w:hAnsi="Calibri Light" w:cs="Calibri Light"/>
                              </w:rPr>
                              <w:br/>
                            </w:r>
                          </w:p>
                        </w:txbxContent>
                      </wps:txbx>
                      <wps:bodyPr wrap="square" lIns="91439" tIns="91439" rIns="91439" bIns="91439" numCol="1" anchor="t">
                        <a:noAutofit/>
                      </wps:bodyPr>
                    </wps:wsp>
                  </a:graphicData>
                </a:graphic>
              </wp:anchor>
            </w:drawing>
          </mc:Choice>
          <mc:Fallback>
            <w:pict>
              <v:rect w14:anchorId="78134BF9" id="_x0000_s1036" alt="Rectangle 11" style="position:absolute;margin-left:148.5pt;margin-top:5.8pt;width:131.5pt;height:55.5pt;z-index:25166848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">
                <v:textbox inset="2.53997mm,2.53997mm,2.53997mm,2.53997mm">
                  <w:txbxContent>
                    <w:p w14:paraId="6A95C704" w14:textId="77777777" w:rsidR="00762B6A" w:rsidRDefault="00762B6A" w:rsidP="007C1BE3">
                      <w:pPr>
                        <w:pStyle w:val="Body"/>
                        <w:jc w:val="center"/>
                      </w:pPr>
                      <w:r>
                        <w:rPr>
                          <w:rFonts w:ascii="Calibri Light" w:hAnsi="Calibri Light"/>
                        </w:rPr>
                        <w:t>Records screened by abstract (n = )</w:t>
                      </w:r>
                      <w:r>
                        <w:rPr>
                          <w:rFonts w:ascii="Calibri Light" w:eastAsia="Calibri Light" w:hAnsi="Calibri Light" w:cs="Calibri Light"/>
                        </w:rPr>
                        <w:br/>
                      </w:r>
                    </w:p>
                  </w:txbxContent>
                </v:textbox>
                <w10:wrap anchory="line"/>
              </v:rect>
            </w:pict>
          </mc:Fallback>
        </mc:AlternateContent>
      </w:r>
    </w:p>
    <w:p w14:paraId="0BD3B75E" w14:textId="77777777" w:rsidR="007C1BE3" w:rsidRPr="002B39A2" w:rsidRDefault="007C1BE3" w:rsidP="007C1BE3">
      <w:pPr>
        <w:pStyle w:val="Body"/>
        <w:rPr>
          <w:rFonts w:asciiTheme="majorBidi" w:hAnsiTheme="majorBidi" w:cstheme="majorBidi"/>
        </w:rPr>
      </w:pPr>
    </w:p>
    <w:p w14:paraId="542E4A51" w14:textId="77777777"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4624" behindDoc="0" locked="0" layoutInCell="1" allowOverlap="1" wp14:anchorId="7072E550" wp14:editId="02D417B7">
                <wp:simplePos x="0" y="0"/>
                <wp:positionH relativeFrom="column">
                  <wp:posOffset>2727325</wp:posOffset>
                </wp:positionH>
                <wp:positionV relativeFrom="line">
                  <wp:posOffset>275590</wp:posOffset>
                </wp:positionV>
                <wp:extent cx="0" cy="276225"/>
                <wp:effectExtent l="0" t="0" r="0" b="0"/>
                <wp:wrapNone/>
                <wp:docPr id="1073741827" name="officeArt object" descr="AutoShape 18"/>
                <wp:cNvGraphicFramePr/>
                <a:graphic xmlns:a="http://schemas.openxmlformats.org/drawingml/2006/main">
                  <a:graphicData uri="http://schemas.microsoft.com/office/word/2010/wordprocessingShape">
                    <wps:wsp>
                      <wps:cNvCnPr/>
                      <wps:spPr>
                        <a:xfrm>
                          <a:off x="0" y="0"/>
                          <a:ext cx="0" cy="276225"/>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31FD57D1" id="officeArt object" o:spid="_x0000_s1026" alt="AutoShape 18" style="position:absolute;z-index:251674624;visibility:visible;mso-wrap-style:square;mso-wrap-distance-left:0;mso-wrap-distance-top:0;mso-wrap-distance-right:0;mso-wrap-distance-bottom:0;mso-position-horizontal:absolute;mso-position-horizontal-relative:text;mso-position-vertical:absolute;mso-position-vertical-relative:line" from="214.75pt,21.7pt" to="214.7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">
                <v:stroke endarrow="block"/>
                <w10:wrap anchory="line"/>
              </v:line>
            </w:pict>
          </mc:Fallback>
        </mc:AlternateContent>
      </w:r>
      <w:r w:rsidRPr="002B39A2">
        <w:rPr>
          <w:rStyle w:val="HeaderChar"/>
          <w:rFonts w:asciiTheme="majorBidi" w:hAnsiTheme="majorBidi" w:cstheme="majorBidi"/>
          <w:noProof/>
          <w:lang w:val="en-CA"/>
        </w:rPr>
        <mc:AlternateContent>
          <mc:Choice Requires="wpg">
            <w:drawing>
              <wp:anchor distT="0" distB="0" distL="0" distR="0" simplePos="0" relativeHeight="251660288" behindDoc="0" locked="0" layoutInCell="1" allowOverlap="1" wp14:anchorId="1D9E7F74" wp14:editId="648C52EB">
                <wp:simplePos x="0" y="0"/>
                <wp:positionH relativeFrom="column">
                  <wp:posOffset>-457992</wp:posOffset>
                </wp:positionH>
                <wp:positionV relativeFrom="line">
                  <wp:posOffset>-222408</wp:posOffset>
                </wp:positionV>
                <wp:extent cx="324803" cy="1371600"/>
                <wp:effectExtent l="0" t="0" r="0" b="0"/>
                <wp:wrapNone/>
                <wp:docPr id="1073741843" name="officeArt object" descr="AutoShape 3"/>
                <wp:cNvGraphicFramePr/>
                <a:graphic xmlns:a="http://schemas.openxmlformats.org/drawingml/2006/main">
                  <a:graphicData uri="http://schemas.microsoft.com/office/word/2010/wordprocessingGroup">
                    <wpg:wgp>
                      <wpg:cNvGrpSpPr/>
                      <wpg:grpSpPr>
                        <a:xfrm>
                          <a:off x="0" y="0"/>
                          <a:ext cx="324803" cy="1371600"/>
                          <a:chOff x="0" y="0"/>
                          <a:chExt cx="324802" cy="1371600"/>
                        </a:xfrm>
                      </wpg:grpSpPr>
                      <wps:wsp>
                        <wps:cNvPr id="1073741841" name="Shape 1073741841"/>
                        <wps:cNvSpPr/>
                        <wps:spPr>
                          <a:xfrm rot="16200000">
                            <a:off x="-523399" y="523398"/>
                            <a:ext cx="1371601" cy="324804"/>
                          </a:xfrm>
                          <a:prstGeom prst="roundRect">
                            <a:avLst>
                              <a:gd name="adj" fmla="val 16667"/>
                            </a:avLst>
                          </a:prstGeom>
                          <a:solidFill>
                            <a:srgbClr val="CCECFF"/>
                          </a:solidFill>
                          <a:ln w="9525" cap="flat">
                            <a:solidFill>
                              <a:srgbClr val="000000"/>
                            </a:solidFill>
                            <a:prstDash val="solid"/>
                            <a:round/>
                          </a:ln>
                          <a:effectLst/>
                        </wps:spPr>
                        <wps:bodyPr/>
                      </wps:wsp>
                      <wps:wsp>
                        <wps:cNvPr id="1073741842" name="Shape 1073741842"/>
                        <wps:cNvSpPr txBox="1"/>
                        <wps:spPr>
                          <a:xfrm rot="16200000">
                            <a:off x="-507543" y="539254"/>
                            <a:ext cx="1339888" cy="293092"/>
                          </a:xfrm>
                          <a:prstGeom prst="rect">
                            <a:avLst/>
                          </a:prstGeom>
                          <a:noFill/>
                          <a:ln w="12700" cap="flat">
                            <a:noFill/>
                            <a:miter lim="400000"/>
                          </a:ln>
                          <a:effectLst/>
                        </wps:spPr>
                        <wps:txbx>
                          <w:txbxContent>
                            <w:p w14:paraId="2EE3C321" w14:textId="77777777" w:rsidR="00762B6A" w:rsidRDefault="00762B6A" w:rsidP="007C1BE3">
                              <w:pPr>
                                <w:pStyle w:val="Titre2"/>
                                <w:jc w:val="center"/>
                              </w:pPr>
                              <w:r>
                                <w:rPr>
                                  <w:color w:val="000000"/>
                                  <w:sz w:val="22"/>
                                  <w:szCs w:val="22"/>
                                  <w:u w:color="000000"/>
                                </w:rPr>
                                <w:t>Screening</w:t>
                              </w:r>
                            </w:p>
                          </w:txbxContent>
                        </wps:txbx>
                        <wps:bodyPr wrap="square" lIns="45719" tIns="45719" rIns="45719" bIns="45719" numCol="1" anchor="t">
                          <a:noAutofit/>
                        </wps:bodyPr>
                      </wps:wsp>
                    </wpg:wgp>
                  </a:graphicData>
                </a:graphic>
              </wp:anchor>
            </w:drawing>
          </mc:Choice>
          <mc:Fallback>
            <w:pict>
              <v:group w14:anchorId="1D9E7F74" id="_x0000_s1037" alt="AutoShape 3" style="position:absolute;margin-left:-36.05pt;margin-top:-17.5pt;width:25.6pt;height:108pt;z-index:251660288;mso-wrap-distance-left:0;mso-wrap-distance-right:0;mso-position-vertical-relative:line" coordsize="3248,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">
                <v:roundrect id="Shape 1073741841" o:spid="_x0000_s1038" style="position:absolute;left:-5234;top:5234;width:13716;height:3248;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" fillcolor="#ccecff"/>
                <v:shape id="Shape 1073741842" o:spid="_x0000_s1039" type="#_x0000_t202" style="position:absolute;left:-5076;top:5392;width:13399;height:293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" filled="f" stroked="f" strokeweight="1pt">
                  <v:stroke miterlimit="4"/>
                  <v:textbox inset="1.27mm,1.27mm,1.27mm,1.27mm">
                    <w:txbxContent>
                      <w:p w14:paraId="2EE3C321" w14:textId="77777777" w:rsidR="00762B6A" w:rsidRDefault="00762B6A" w:rsidP="007C1BE3">
                        <w:pPr>
                          <w:pStyle w:val="Titre2"/>
                          <w:jc w:val="center"/>
                        </w:pPr>
                        <w:r>
                          <w:rPr>
                            <w:color w:val="000000"/>
                            <w:sz w:val="22"/>
                            <w:szCs w:val="22"/>
                            <w:u w:color="000000"/>
                          </w:rPr>
                          <w:t>Screening</w:t>
                        </w:r>
                      </w:p>
                    </w:txbxContent>
                  </v:textbox>
                </v:shape>
                <w10:wrap anchory="line"/>
              </v:group>
            </w:pict>
          </mc:Fallback>
        </mc:AlternateContent>
      </w:r>
    </w:p>
    <w:p w14:paraId="0EE5F5F9" w14:textId="77777777"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1552" behindDoc="0" locked="0" layoutInCell="1" allowOverlap="1" wp14:anchorId="7655E0AD" wp14:editId="57994ED9">
                <wp:simplePos x="0" y="0"/>
                <wp:positionH relativeFrom="column">
                  <wp:posOffset>4337050</wp:posOffset>
                </wp:positionH>
                <wp:positionV relativeFrom="line">
                  <wp:posOffset>70485</wp:posOffset>
                </wp:positionV>
                <wp:extent cx="1866900" cy="368300"/>
                <wp:effectExtent l="0" t="0" r="19050" b="12700"/>
                <wp:wrapNone/>
                <wp:docPr id="1073741845" name="officeArt object" descr="Rectangle 14"/>
                <wp:cNvGraphicFramePr/>
                <a:graphic xmlns:a="http://schemas.openxmlformats.org/drawingml/2006/main">
                  <a:graphicData uri="http://schemas.microsoft.com/office/word/2010/wordprocessingShape">
                    <wps:wsp>
                      <wps:cNvSpPr/>
                      <wps:spPr>
                        <a:xfrm>
                          <a:off x="0" y="0"/>
                          <a:ext cx="1866900" cy="368300"/>
                        </a:xfrm>
                        <a:prstGeom prst="rect">
                          <a:avLst/>
                        </a:prstGeom>
                        <a:solidFill>
                          <a:srgbClr val="FFFFFF"/>
                        </a:solidFill>
                        <a:ln w="9525" cap="flat">
                          <a:solidFill>
                            <a:srgbClr val="000000"/>
                          </a:solidFill>
                          <a:prstDash val="solid"/>
                          <a:miter lim="800000"/>
                        </a:ln>
                        <a:effectLst/>
                      </wps:spPr>
                      <wps:txbx>
                        <w:txbxContent>
                          <w:p w14:paraId="07712922" w14:textId="77777777" w:rsidR="00762B6A" w:rsidRPr="007C1BE3" w:rsidRDefault="00762B6A" w:rsidP="007C1BE3">
                            <w:pPr>
                              <w:pStyle w:val="Body"/>
                              <w:jc w:val="center"/>
                              <w:rPr>
                                <w:rFonts w:ascii="Calibri Light" w:eastAsia="Calibri Light" w:hAnsi="Calibri Light" w:cs="Calibri Light"/>
                              </w:rPr>
                            </w:pPr>
                            <w:r>
                              <w:rPr>
                                <w:rFonts w:ascii="Calibri Light" w:hAnsi="Calibri Light"/>
                              </w:rPr>
                              <w:t>Full-text articles excluded</w:t>
                            </w:r>
                          </w:p>
                        </w:txbxContent>
                      </wps:txbx>
                      <wps:bodyPr wrap="square" lIns="91439" tIns="91439" rIns="91439" bIns="91439" numCol="1" anchor="t">
                        <a:noAutofit/>
                      </wps:bodyPr>
                    </wps:wsp>
                  </a:graphicData>
                </a:graphic>
                <wp14:sizeRelV relativeFrom="margin">
                  <wp14:pctHeight>0</wp14:pctHeight>
                </wp14:sizeRelV>
              </wp:anchor>
            </w:drawing>
          </mc:Choice>
          <mc:Fallback>
            <w:pict>
              <v:rect w14:anchorId="7655E0AD" id="_x0000_s1040" alt="Rectangle 14" style="position:absolute;margin-left:341.5pt;margin-top:5.55pt;width:147pt;height:29pt;z-index:251671552;visibility:visible;mso-wrap-style:square;mso-height-percent:0;mso-wrap-distance-left:0;mso-wrap-distance-top:0;mso-wrap-distance-right:0;mso-wrap-distance-bottom:0;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">
                <v:textbox inset="2.53997mm,2.53997mm,2.53997mm,2.53997mm">
                  <w:txbxContent>
                    <w:p w14:paraId="07712922" w14:textId="77777777" w:rsidR="00762B6A" w:rsidRPr="007C1BE3" w:rsidRDefault="00762B6A" w:rsidP="007C1BE3">
                      <w:pPr>
                        <w:pStyle w:val="Body"/>
                        <w:jc w:val="center"/>
                        <w:rPr>
                          <w:rFonts w:ascii="Calibri Light" w:eastAsia="Calibri Light" w:hAnsi="Calibri Light" w:cs="Calibri Light"/>
                        </w:rPr>
                      </w:pPr>
                      <w:r>
                        <w:rPr>
                          <w:rFonts w:ascii="Calibri Light" w:hAnsi="Calibri Light"/>
                        </w:rPr>
                        <w:t>Full-text articles excluded</w:t>
                      </w:r>
                    </w:p>
                  </w:txbxContent>
                </v:textbox>
                <w10:wrap anchory="line"/>
              </v:rect>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670528" behindDoc="0" locked="0" layoutInCell="1" allowOverlap="1" wp14:anchorId="2F72BA5E" wp14:editId="5F647253">
                <wp:simplePos x="0" y="0"/>
                <wp:positionH relativeFrom="column">
                  <wp:posOffset>1885950</wp:posOffset>
                </wp:positionH>
                <wp:positionV relativeFrom="line">
                  <wp:posOffset>280034</wp:posOffset>
                </wp:positionV>
                <wp:extent cx="1714500" cy="685800"/>
                <wp:effectExtent l="0" t="0" r="0" b="0"/>
                <wp:wrapNone/>
                <wp:docPr id="1073741844" name="officeArt object" descr="Rectangle 13"/>
                <wp:cNvGraphicFramePr/>
                <a:graphic xmlns:a="http://schemas.openxmlformats.org/drawingml/2006/main">
                  <a:graphicData uri="http://schemas.microsoft.com/office/word/2010/wordprocessingShape">
                    <wps:wsp>
                      <wps:cNvSpPr/>
                      <wps:spPr>
                        <a:xfrm>
                          <a:off x="0" y="0"/>
                          <a:ext cx="1714500" cy="685800"/>
                        </a:xfrm>
                        <a:prstGeom prst="rect">
                          <a:avLst/>
                        </a:prstGeom>
                        <a:solidFill>
                          <a:srgbClr val="FFFFFF"/>
                        </a:solidFill>
                        <a:ln w="9525" cap="flat">
                          <a:solidFill>
                            <a:srgbClr val="000000"/>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xmlns:arto="http://schemas.microsoft.com/office/word/2006/arto" val="1"/>
                          </a:ext>
                        </a:extLst>
                      </wps:spPr>
                      <wps:txbx>
                        <w:txbxContent>
                          <w:p w14:paraId="1092B34B" w14:textId="77777777" w:rsidR="00762B6A" w:rsidRDefault="00762B6A" w:rsidP="007C1BE3">
                            <w:pPr>
                              <w:pStyle w:val="Body"/>
                              <w:jc w:val="center"/>
                              <w:rPr>
                                <w:rFonts w:ascii="Calibri Light" w:eastAsia="Calibri Light" w:hAnsi="Calibri Light" w:cs="Calibri Light"/>
                              </w:rPr>
                            </w:pPr>
                            <w:r>
                              <w:rPr>
                                <w:rFonts w:ascii="Calibri Light" w:hAnsi="Calibri Light"/>
                              </w:rPr>
                              <w:t>Full-text articles assessed for eligibility (n = )</w:t>
                            </w:r>
                          </w:p>
                          <w:p w14:paraId="66F4F2ED" w14:textId="77777777" w:rsidR="00762B6A" w:rsidRDefault="00762B6A" w:rsidP="007C1BE3">
                            <w:pPr>
                              <w:pStyle w:val="Body"/>
                            </w:pPr>
                          </w:p>
                          <w:p w14:paraId="5E184E27" w14:textId="77777777" w:rsidR="00762B6A" w:rsidRDefault="00762B6A" w:rsidP="007C1BE3">
                            <w:pPr>
                              <w:pStyle w:val="Body"/>
                              <w:jc w:val="center"/>
                            </w:pPr>
                            <w:r>
                              <w:rPr>
                                <w:lang w:val="de-DE"/>
                              </w:rPr>
                              <w:t>(n = )</w:t>
                            </w:r>
                          </w:p>
                        </w:txbxContent>
                      </wps:txbx>
                      <wps:bodyPr wrap="square" lIns="91439" tIns="91439" rIns="91439" bIns="91439" numCol="1" anchor="t">
                        <a:noAutofit/>
                      </wps:bodyPr>
                    </wps:wsp>
                  </a:graphicData>
                </a:graphic>
              </wp:anchor>
            </w:drawing>
          </mc:Choice>
          <mc:Fallback>
            <w:pict>
              <v:rect w14:anchorId="2F72BA5E" id="_x0000_s1041" alt="Rectangle 13" style="position:absolute;margin-left:148.5pt;margin-top:22.05pt;width:135pt;height:54pt;z-index:25167052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">
                <v:textbox inset="2.53997mm,2.53997mm,2.53997mm,2.53997mm">
                  <w:txbxContent>
                    <w:p w14:paraId="1092B34B" w14:textId="77777777" w:rsidR="00762B6A" w:rsidRDefault="00762B6A" w:rsidP="007C1BE3">
                      <w:pPr>
                        <w:pStyle w:val="Body"/>
                        <w:jc w:val="center"/>
                        <w:rPr>
                          <w:rFonts w:ascii="Calibri Light" w:eastAsia="Calibri Light" w:hAnsi="Calibri Light" w:cs="Calibri Light"/>
                        </w:rPr>
                      </w:pPr>
                      <w:r>
                        <w:rPr>
                          <w:rFonts w:ascii="Calibri Light" w:hAnsi="Calibri Light"/>
                        </w:rPr>
                        <w:t>Full-text articles assessed for eligibility (n = )</w:t>
                      </w:r>
                    </w:p>
                    <w:p w14:paraId="66F4F2ED" w14:textId="77777777" w:rsidR="00762B6A" w:rsidRDefault="00762B6A" w:rsidP="007C1BE3">
                      <w:pPr>
                        <w:pStyle w:val="Body"/>
                      </w:pPr>
                    </w:p>
                    <w:p w14:paraId="5E184E27" w14:textId="77777777" w:rsidR="00762B6A" w:rsidRDefault="00762B6A" w:rsidP="007C1BE3">
                      <w:pPr>
                        <w:pStyle w:val="Body"/>
                        <w:jc w:val="center"/>
                      </w:pPr>
                      <w:r>
                        <w:rPr>
                          <w:lang w:val="de-DE"/>
                        </w:rPr>
                        <w:t>(n = )</w:t>
                      </w:r>
                    </w:p>
                  </w:txbxContent>
                </v:textbox>
                <w10:wrap anchory="line"/>
              </v:rect>
            </w:pict>
          </mc:Fallback>
        </mc:AlternateContent>
      </w:r>
    </w:p>
    <w:p w14:paraId="2719FE31" w14:textId="77777777"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8720" behindDoc="0" locked="0" layoutInCell="1" allowOverlap="1" wp14:anchorId="2B82D39D" wp14:editId="54FCF25E">
                <wp:simplePos x="0" y="0"/>
                <wp:positionH relativeFrom="column">
                  <wp:posOffset>3611557</wp:posOffset>
                </wp:positionH>
                <wp:positionV relativeFrom="line">
                  <wp:posOffset>222682</wp:posOffset>
                </wp:positionV>
                <wp:extent cx="600076" cy="636"/>
                <wp:effectExtent l="0" t="0" r="0" b="0"/>
                <wp:wrapNone/>
                <wp:docPr id="1073741846" name="officeArt object" descr="AutoShape 22"/>
                <wp:cNvGraphicFramePr/>
                <a:graphic xmlns:a="http://schemas.openxmlformats.org/drawingml/2006/main">
                  <a:graphicData uri="http://schemas.microsoft.com/office/word/2010/wordprocessingShape">
                    <wps:wsp>
                      <wps:cNvCnPr/>
                      <wps:spPr>
                        <a:xfrm>
                          <a:off x="0" y="0"/>
                          <a:ext cx="600076" cy="636"/>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54B17F38" id="officeArt object" o:spid="_x0000_s1026" alt="AutoShape 22" style="position:absolute;z-index:251678720;visibility:visible;mso-wrap-style:square;mso-wrap-distance-left:0;mso-wrap-distance-top:0;mso-wrap-distance-right:0;mso-wrap-distance-bottom:0;mso-position-horizontal:absolute;mso-position-horizontal-relative:text;mso-position-vertical:absolute;mso-position-vertical-relative:line" from="284.35pt,17.55pt" to="331.6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">
                <v:stroke endarrow="block"/>
                <w10:wrap anchory="line"/>
              </v:line>
            </w:pict>
          </mc:Fallback>
        </mc:AlternateContent>
      </w:r>
    </w:p>
    <w:p w14:paraId="2B396223" w14:textId="77777777" w:rsidR="007C1BE3" w:rsidRPr="002B39A2" w:rsidRDefault="007C1BE3" w:rsidP="007C1BE3">
      <w:pPr>
        <w:pStyle w:val="Body"/>
        <w:rPr>
          <w:rFonts w:asciiTheme="majorBidi" w:hAnsiTheme="majorBidi" w:cstheme="majorBidi"/>
        </w:rPr>
      </w:pPr>
    </w:p>
    <w:p w14:paraId="5376A55E" w14:textId="77777777"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5648" behindDoc="0" locked="0" layoutInCell="1" allowOverlap="1" wp14:anchorId="06EAF32B" wp14:editId="7E7F6520">
                <wp:simplePos x="0" y="0"/>
                <wp:positionH relativeFrom="column">
                  <wp:posOffset>2701869</wp:posOffset>
                </wp:positionH>
                <wp:positionV relativeFrom="line">
                  <wp:posOffset>141743</wp:posOffset>
                </wp:positionV>
                <wp:extent cx="0" cy="342901"/>
                <wp:effectExtent l="0" t="0" r="0" b="0"/>
                <wp:wrapNone/>
                <wp:docPr id="1073741847" name="officeArt object" descr="AutoShape 19"/>
                <wp:cNvGraphicFramePr/>
                <a:graphic xmlns:a="http://schemas.openxmlformats.org/drawingml/2006/main">
                  <a:graphicData uri="http://schemas.microsoft.com/office/word/2010/wordprocessingShape">
                    <wps:wsp>
                      <wps:cNvCnPr/>
                      <wps:spPr>
                        <a:xfrm>
                          <a:off x="0" y="0"/>
                          <a:ext cx="0" cy="3429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31A976E1" id="officeArt object" o:spid="_x0000_s1026" alt="AutoShape 19" style="position:absolute;z-index:251675648;visibility:visible;mso-wrap-style:square;mso-wrap-distance-left:0;mso-wrap-distance-top:0;mso-wrap-distance-right:0;mso-wrap-distance-bottom:0;mso-position-horizontal:absolute;mso-position-horizontal-relative:text;mso-position-vertical:absolute;mso-position-vertical-relative:line" from="212.75pt,11.15pt" to="212.7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">
                <v:stroke endarrow="block"/>
                <w10:wrap anchory="line"/>
              </v:line>
            </w:pict>
          </mc:Fallback>
        </mc:AlternateContent>
      </w:r>
    </w:p>
    <w:p w14:paraId="09B2DA06" w14:textId="77777777"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2576" behindDoc="0" locked="0" layoutInCell="1" allowOverlap="1" wp14:anchorId="785778C7" wp14:editId="4EC169BF">
                <wp:simplePos x="0" y="0"/>
                <wp:positionH relativeFrom="column">
                  <wp:posOffset>1892300</wp:posOffset>
                </wp:positionH>
                <wp:positionV relativeFrom="line">
                  <wp:posOffset>233045</wp:posOffset>
                </wp:positionV>
                <wp:extent cx="1714500" cy="638175"/>
                <wp:effectExtent l="0" t="0" r="0" b="0"/>
                <wp:wrapNone/>
                <wp:docPr id="1073741848" name="officeArt object" descr="Rectangle 15"/>
                <wp:cNvGraphicFramePr/>
                <a:graphic xmlns:a="http://schemas.openxmlformats.org/drawingml/2006/main">
                  <a:graphicData uri="http://schemas.microsoft.com/office/word/2010/wordprocessingShape">
                    <wps:wsp>
                      <wps:cNvSpPr/>
                      <wps:spPr>
                        <a:xfrm>
                          <a:off x="0" y="0"/>
                          <a:ext cx="1714500" cy="638175"/>
                        </a:xfrm>
                        <a:prstGeom prst="rect">
                          <a:avLst/>
                        </a:prstGeom>
                        <a:solidFill>
                          <a:srgbClr val="FFFFFF"/>
                        </a:solidFill>
                        <a:ln w="9525" cap="flat">
                          <a:solidFill>
                            <a:srgbClr val="000000"/>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xmlns:arto="http://schemas.microsoft.com/office/word/2006/arto" val="1"/>
                          </a:ext>
                        </a:extLst>
                      </wps:spPr>
                      <wps:txbx>
                        <w:txbxContent>
                          <w:p w14:paraId="40E58D3D" w14:textId="77777777" w:rsidR="00762B6A" w:rsidRDefault="00762B6A" w:rsidP="007C1BE3">
                            <w:pPr>
                              <w:pStyle w:val="Body"/>
                              <w:jc w:val="center"/>
                              <w:rPr>
                                <w:rFonts w:ascii="Calibri Light" w:eastAsia="Calibri Light" w:hAnsi="Calibri Light" w:cs="Calibri Light"/>
                              </w:rPr>
                            </w:pPr>
                            <w:r>
                              <w:rPr>
                                <w:rFonts w:ascii="Calibri Light" w:hAnsi="Calibri Light"/>
                              </w:rPr>
                              <w:t xml:space="preserve">Include in synthesis </w:t>
                            </w:r>
                          </w:p>
                          <w:p w14:paraId="4168241E" w14:textId="77777777" w:rsidR="00762B6A" w:rsidRDefault="00762B6A" w:rsidP="007C1BE3">
                            <w:pPr>
                              <w:pStyle w:val="Body"/>
                              <w:jc w:val="center"/>
                            </w:pPr>
                            <w:r>
                              <w:rPr>
                                <w:rFonts w:ascii="Calibri Light" w:hAnsi="Calibri Light"/>
                              </w:rPr>
                              <w:t>(n = )</w:t>
                            </w:r>
                          </w:p>
                        </w:txbxContent>
                      </wps:txbx>
                      <wps:bodyPr wrap="square" lIns="91439" tIns="91439" rIns="91439" bIns="91439" numCol="1" anchor="t">
                        <a:noAutofit/>
                      </wps:bodyPr>
                    </wps:wsp>
                  </a:graphicData>
                </a:graphic>
              </wp:anchor>
            </w:drawing>
          </mc:Choice>
          <mc:Fallback>
            <w:pict>
              <v:rect w14:anchorId="785778C7" id="_x0000_s1042" alt="Rectangle 15" style="position:absolute;margin-left:149pt;margin-top:18.35pt;width:135pt;height:50.25pt;z-index:25167257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">
                <v:textbox inset="2.53997mm,2.53997mm,2.53997mm,2.53997mm">
                  <w:txbxContent>
                    <w:p w14:paraId="40E58D3D" w14:textId="77777777" w:rsidR="00762B6A" w:rsidRDefault="00762B6A" w:rsidP="007C1BE3">
                      <w:pPr>
                        <w:pStyle w:val="Body"/>
                        <w:jc w:val="center"/>
                        <w:rPr>
                          <w:rFonts w:ascii="Calibri Light" w:eastAsia="Calibri Light" w:hAnsi="Calibri Light" w:cs="Calibri Light"/>
                        </w:rPr>
                      </w:pPr>
                      <w:r>
                        <w:rPr>
                          <w:rFonts w:ascii="Calibri Light" w:hAnsi="Calibri Light"/>
                        </w:rPr>
                        <w:t xml:space="preserve">Include in synthesis </w:t>
                      </w:r>
                    </w:p>
                    <w:p w14:paraId="4168241E" w14:textId="77777777" w:rsidR="00762B6A" w:rsidRDefault="00762B6A" w:rsidP="007C1BE3">
                      <w:pPr>
                        <w:pStyle w:val="Body"/>
                        <w:jc w:val="center"/>
                      </w:pPr>
                      <w:r>
                        <w:rPr>
                          <w:rFonts w:ascii="Calibri Light" w:hAnsi="Calibri Light"/>
                        </w:rPr>
                        <w:t>(n = )</w:t>
                      </w:r>
                    </w:p>
                  </w:txbxContent>
                </v:textbox>
                <w10:wrap anchory="line"/>
              </v:rect>
            </w:pict>
          </mc:Fallback>
        </mc:AlternateContent>
      </w:r>
    </w:p>
    <w:p w14:paraId="2D62C79C" w14:textId="77777777" w:rsidR="007C1BE3" w:rsidRPr="002B39A2" w:rsidRDefault="007C1BE3" w:rsidP="007C1BE3">
      <w:pPr>
        <w:pStyle w:val="Body"/>
        <w:rPr>
          <w:rFonts w:asciiTheme="majorBidi" w:hAnsiTheme="majorBidi" w:cstheme="majorBidi"/>
        </w:rPr>
      </w:pPr>
    </w:p>
    <w:p w14:paraId="419084B0" w14:textId="77777777"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g">
            <w:drawing>
              <wp:anchor distT="0" distB="0" distL="0" distR="0" simplePos="0" relativeHeight="251661312" behindDoc="0" locked="0" layoutInCell="1" allowOverlap="1" wp14:anchorId="6D029D2D" wp14:editId="1854AA8E">
                <wp:simplePos x="0" y="0"/>
                <wp:positionH relativeFrom="column">
                  <wp:posOffset>-447674</wp:posOffset>
                </wp:positionH>
                <wp:positionV relativeFrom="line">
                  <wp:posOffset>-298768</wp:posOffset>
                </wp:positionV>
                <wp:extent cx="343854" cy="1371600"/>
                <wp:effectExtent l="0" t="0" r="0" b="0"/>
                <wp:wrapNone/>
                <wp:docPr id="1073741851" name="officeArt object" descr="AutoShape 4"/>
                <wp:cNvGraphicFramePr/>
                <a:graphic xmlns:a="http://schemas.openxmlformats.org/drawingml/2006/main">
                  <a:graphicData uri="http://schemas.microsoft.com/office/word/2010/wordprocessingGroup">
                    <wpg:wgp>
                      <wpg:cNvGrpSpPr/>
                      <wpg:grpSpPr>
                        <a:xfrm>
                          <a:off x="0" y="0"/>
                          <a:ext cx="343854" cy="1371600"/>
                          <a:chOff x="0" y="0"/>
                          <a:chExt cx="343853" cy="1371600"/>
                        </a:xfrm>
                      </wpg:grpSpPr>
                      <wps:wsp>
                        <wps:cNvPr id="1073741849" name="Shape 1073741849"/>
                        <wps:cNvSpPr/>
                        <wps:spPr>
                          <a:xfrm rot="16200000">
                            <a:off x="-513874" y="513873"/>
                            <a:ext cx="1371601" cy="343854"/>
                          </a:xfrm>
                          <a:prstGeom prst="roundRect">
                            <a:avLst>
                              <a:gd name="adj" fmla="val 16667"/>
                            </a:avLst>
                          </a:prstGeom>
                          <a:solidFill>
                            <a:srgbClr val="CCECFF"/>
                          </a:solidFill>
                          <a:ln w="9525" cap="flat">
                            <a:solidFill>
                              <a:srgbClr val="000000"/>
                            </a:solidFill>
                            <a:prstDash val="solid"/>
                            <a:round/>
                          </a:ln>
                          <a:effectLst/>
                        </wps:spPr>
                        <wps:bodyPr/>
                      </wps:wsp>
                      <wps:wsp>
                        <wps:cNvPr id="1073741850" name="Shape 1073741850"/>
                        <wps:cNvSpPr txBox="1"/>
                        <wps:spPr>
                          <a:xfrm rot="16200000">
                            <a:off x="-497088" y="530659"/>
                            <a:ext cx="1338029" cy="310282"/>
                          </a:xfrm>
                          <a:prstGeom prst="rect">
                            <a:avLst/>
                          </a:prstGeom>
                          <a:noFill/>
                          <a:ln w="12700" cap="flat">
                            <a:noFill/>
                            <a:miter lim="400000"/>
                          </a:ln>
                          <a:effectLst/>
                        </wps:spPr>
                        <wps:txbx>
                          <w:txbxContent>
                            <w:p w14:paraId="1CF27F6E" w14:textId="77777777" w:rsidR="00762B6A" w:rsidRDefault="00762B6A" w:rsidP="007C1BE3">
                              <w:pPr>
                                <w:pStyle w:val="Titre2"/>
                                <w:jc w:val="center"/>
                              </w:pPr>
                              <w:r>
                                <w:rPr>
                                  <w:color w:val="000000"/>
                                  <w:sz w:val="22"/>
                                  <w:szCs w:val="22"/>
                                  <w:u w:color="000000"/>
                                </w:rPr>
                                <w:t>Included</w:t>
                              </w:r>
                            </w:p>
                          </w:txbxContent>
                        </wps:txbx>
                        <wps:bodyPr wrap="square" lIns="45719" tIns="45719" rIns="45719" bIns="45719" numCol="1" anchor="t">
                          <a:noAutofit/>
                        </wps:bodyPr>
                      </wps:wsp>
                    </wpg:wgp>
                  </a:graphicData>
                </a:graphic>
              </wp:anchor>
            </w:drawing>
          </mc:Choice>
          <mc:Fallback>
            <w:pict>
              <v:group w14:anchorId="6D029D2D" id="_x0000_s1043" alt="AutoShape 4" style="position:absolute;margin-left:-35.25pt;margin-top:-23.55pt;width:27.1pt;height:108pt;z-index:251661312;mso-wrap-distance-left:0;mso-wrap-distance-right:0;mso-position-vertical-relative:line" coordsize="3438,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">
                <v:roundrect id="Shape 1073741849" o:spid="_x0000_s1044" style="position:absolute;left:-5139;top:5139;width:13716;height:3438;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" fillcolor="#ccecff"/>
                <v:shape id="Shape 1073741850" o:spid="_x0000_s1045" type="#_x0000_t202" style="position:absolute;left:-4972;top:5306;width:13381;height:310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" filled="f" stroked="f" strokeweight="1pt">
                  <v:stroke miterlimit="4"/>
                  <v:textbox inset="1.27mm,1.27mm,1.27mm,1.27mm">
                    <w:txbxContent>
                      <w:p w14:paraId="1CF27F6E" w14:textId="77777777" w:rsidR="00762B6A" w:rsidRDefault="00762B6A" w:rsidP="007C1BE3">
                        <w:pPr>
                          <w:pStyle w:val="Titre2"/>
                          <w:jc w:val="center"/>
                        </w:pPr>
                        <w:r>
                          <w:rPr>
                            <w:color w:val="000000"/>
                            <w:sz w:val="22"/>
                            <w:szCs w:val="22"/>
                            <w:u w:color="000000"/>
                          </w:rPr>
                          <w:t>Included</w:t>
                        </w:r>
                      </w:p>
                    </w:txbxContent>
                  </v:textbox>
                </v:shape>
                <w10:wrap anchory="line"/>
              </v:group>
            </w:pict>
          </mc:Fallback>
        </mc:AlternateContent>
      </w:r>
    </w:p>
    <w:p w14:paraId="603F25AF" w14:textId="77777777"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6672" behindDoc="0" locked="0" layoutInCell="1" allowOverlap="1" wp14:anchorId="031FCFF3" wp14:editId="76793FE4">
                <wp:simplePos x="0" y="0"/>
                <wp:positionH relativeFrom="column">
                  <wp:posOffset>2720975</wp:posOffset>
                </wp:positionH>
                <wp:positionV relativeFrom="line">
                  <wp:posOffset>47487</wp:posOffset>
                </wp:positionV>
                <wp:extent cx="0" cy="342901"/>
                <wp:effectExtent l="0" t="0" r="0" b="0"/>
                <wp:wrapNone/>
                <wp:docPr id="1073741852" name="officeArt object" descr="AutoShape 20"/>
                <wp:cNvGraphicFramePr/>
                <a:graphic xmlns:a="http://schemas.openxmlformats.org/drawingml/2006/main">
                  <a:graphicData uri="http://schemas.microsoft.com/office/word/2010/wordprocessingShape">
                    <wps:wsp>
                      <wps:cNvCnPr/>
                      <wps:spPr>
                        <a:xfrm>
                          <a:off x="0" y="0"/>
                          <a:ext cx="0" cy="3429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2E5FD046" id="officeArt object" o:spid="_x0000_s1026" alt="AutoShape 20" style="position:absolute;z-index:251676672;visibility:visible;mso-wrap-style:square;mso-wrap-distance-left:0;mso-wrap-distance-top:0;mso-wrap-distance-right:0;mso-wrap-distance-bottom:0;mso-position-horizontal:absolute;mso-position-horizontal-relative:text;mso-position-vertical:absolute;mso-position-vertical-relative:line" from="214.25pt,3.75pt" to="214.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">
                <v:stroke endarrow="block"/>
                <w10:wrap anchory="line"/>
              </v:line>
            </w:pict>
          </mc:Fallback>
        </mc:AlternateContent>
      </w:r>
    </w:p>
    <w:p w14:paraId="71958AEE" w14:textId="77777777"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9744" behindDoc="0" locked="0" layoutInCell="1" allowOverlap="1" wp14:anchorId="24950AE3" wp14:editId="04CF7704">
                <wp:simplePos x="0" y="0"/>
                <wp:positionH relativeFrom="page">
                  <wp:posOffset>1381125</wp:posOffset>
                </wp:positionH>
                <wp:positionV relativeFrom="line">
                  <wp:posOffset>148590</wp:posOffset>
                </wp:positionV>
                <wp:extent cx="5105400" cy="1095375"/>
                <wp:effectExtent l="0" t="0" r="0" b="0"/>
                <wp:wrapNone/>
                <wp:docPr id="1073741853" name="officeArt object" descr="Rectangle 26"/>
                <wp:cNvGraphicFramePr/>
                <a:graphic xmlns:a="http://schemas.openxmlformats.org/drawingml/2006/main">
                  <a:graphicData uri="http://schemas.microsoft.com/office/word/2010/wordprocessingShape">
                    <wps:wsp>
                      <wps:cNvSpPr/>
                      <wps:spPr>
                        <a:xfrm>
                          <a:off x="0" y="0"/>
                          <a:ext cx="5105400" cy="1095375"/>
                        </a:xfrm>
                        <a:prstGeom prst="rect">
                          <a:avLst/>
                        </a:prstGeom>
                        <a:solidFill>
                          <a:srgbClr val="FFFFFF"/>
                        </a:solidFill>
                        <a:ln w="9525" cap="flat">
                          <a:solidFill>
                            <a:srgbClr val="000000"/>
                          </a:solidFill>
                          <a:prstDash val="solid"/>
                          <a:miter lim="800000"/>
                        </a:ln>
                        <a:effectLst/>
                      </wps:spPr>
                      <wps:txbx>
                        <w:txbxContent>
                          <w:p w14:paraId="4E3634B6" w14:textId="77777777" w:rsidR="00762B6A" w:rsidRPr="007C1BE3" w:rsidRDefault="00762B6A" w:rsidP="007C1BE3">
                            <w:pPr>
                              <w:pStyle w:val="Body"/>
                              <w:spacing w:after="0"/>
                              <w:jc w:val="center"/>
                              <w:rPr>
                                <w:rFonts w:asciiTheme="majorHAnsi" w:eastAsia="Calibri Light" w:hAnsiTheme="majorHAnsi" w:cstheme="majorHAnsi"/>
                              </w:rPr>
                            </w:pPr>
                            <w:r w:rsidRPr="007C1BE3">
                              <w:rPr>
                                <w:rFonts w:asciiTheme="majorHAnsi" w:hAnsiTheme="majorHAnsi" w:cstheme="majorHAnsi"/>
                              </w:rPr>
                              <w:t xml:space="preserve">Extracted data: </w:t>
                            </w:r>
                          </w:p>
                          <w:p w14:paraId="10910396" w14:textId="77777777" w:rsidR="00762B6A" w:rsidRPr="007C1BE3" w:rsidRDefault="00762B6A" w:rsidP="007C1BE3">
                            <w:pPr>
                              <w:pStyle w:val="Body"/>
                              <w:spacing w:after="0"/>
                              <w:jc w:val="center"/>
                              <w:rPr>
                                <w:rFonts w:asciiTheme="majorHAnsi" w:hAnsiTheme="majorHAnsi" w:cstheme="majorHAnsi"/>
                              </w:rPr>
                            </w:pPr>
                            <w:r w:rsidRPr="007C1BE3">
                              <w:rPr>
                                <w:rFonts w:asciiTheme="majorHAnsi" w:hAnsiTheme="majorHAnsi" w:cstheme="majorHAnsi"/>
                              </w:rPr>
                              <w:t>Location (latitude, longitude), year of study, type of shelter, function/purpose of shelter, taxa of study, and study species.</w:t>
                            </w:r>
                          </w:p>
                          <w:p w14:paraId="26434053" w14:textId="77777777" w:rsidR="00762B6A" w:rsidRPr="007C1BE3" w:rsidRDefault="00762B6A" w:rsidP="007C1BE3">
                            <w:pPr>
                              <w:pStyle w:val="Body"/>
                              <w:spacing w:after="0"/>
                              <w:jc w:val="center"/>
                              <w:rPr>
                                <w:rFonts w:asciiTheme="majorHAnsi" w:hAnsiTheme="majorHAnsi" w:cstheme="majorHAnsi"/>
                              </w:rPr>
                            </w:pPr>
                          </w:p>
                        </w:txbxContent>
                      </wps:txbx>
                      <wps:bodyPr wrap="square" lIns="91439" tIns="91439" rIns="91439" bIns="91439" numCol="1" anchor="t">
                        <a:noAutofit/>
                      </wps:bodyPr>
                    </wps:wsp>
                  </a:graphicData>
                </a:graphic>
              </wp:anchor>
            </w:drawing>
          </mc:Choice>
          <mc:Fallback>
            <w:pict>
              <v:rect w14:anchorId="24950AE3" id="_x0000_s1046" alt="Rectangle 26" style="position:absolute;margin-left:108.75pt;margin-top:11.7pt;width:402pt;height:86.25pt;z-index:25167974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">
                <v:textbox inset="2.53997mm,2.53997mm,2.53997mm,2.53997mm">
                  <w:txbxContent>
                    <w:p w14:paraId="4E3634B6" w14:textId="77777777" w:rsidR="00762B6A" w:rsidRPr="007C1BE3" w:rsidRDefault="00762B6A" w:rsidP="007C1BE3">
                      <w:pPr>
                        <w:pStyle w:val="Body"/>
                        <w:spacing w:after="0"/>
                        <w:jc w:val="center"/>
                        <w:rPr>
                          <w:rFonts w:asciiTheme="majorHAnsi" w:eastAsia="Calibri Light" w:hAnsiTheme="majorHAnsi" w:cstheme="majorHAnsi"/>
                        </w:rPr>
                      </w:pPr>
                      <w:r w:rsidRPr="007C1BE3">
                        <w:rPr>
                          <w:rFonts w:asciiTheme="majorHAnsi" w:hAnsiTheme="majorHAnsi" w:cstheme="majorHAnsi"/>
                        </w:rPr>
                        <w:t xml:space="preserve">Extracted data: </w:t>
                      </w:r>
                    </w:p>
                    <w:p w14:paraId="10910396" w14:textId="77777777" w:rsidR="00762B6A" w:rsidRPr="007C1BE3" w:rsidRDefault="00762B6A" w:rsidP="007C1BE3">
                      <w:pPr>
                        <w:pStyle w:val="Body"/>
                        <w:spacing w:after="0"/>
                        <w:jc w:val="center"/>
                        <w:rPr>
                          <w:rFonts w:asciiTheme="majorHAnsi" w:hAnsiTheme="majorHAnsi" w:cstheme="majorHAnsi"/>
                        </w:rPr>
                      </w:pPr>
                      <w:r w:rsidRPr="007C1BE3">
                        <w:rPr>
                          <w:rFonts w:asciiTheme="majorHAnsi" w:hAnsiTheme="majorHAnsi" w:cstheme="majorHAnsi"/>
                        </w:rPr>
                        <w:t>Location (latitude, longitude), year of study, type of shelter, function/purpose of shelter, taxa of study, and study species.</w:t>
                      </w:r>
                    </w:p>
                    <w:p w14:paraId="26434053" w14:textId="77777777" w:rsidR="00762B6A" w:rsidRPr="007C1BE3" w:rsidRDefault="00762B6A" w:rsidP="007C1BE3">
                      <w:pPr>
                        <w:pStyle w:val="Body"/>
                        <w:spacing w:after="0"/>
                        <w:jc w:val="center"/>
                        <w:rPr>
                          <w:rFonts w:asciiTheme="majorHAnsi" w:hAnsiTheme="majorHAnsi" w:cstheme="majorHAnsi"/>
                        </w:rPr>
                      </w:pPr>
                    </w:p>
                  </w:txbxContent>
                </v:textbox>
                <w10:wrap anchorx="page" anchory="line"/>
              </v:rect>
            </w:pict>
          </mc:Fallback>
        </mc:AlternateContent>
      </w:r>
    </w:p>
    <w:p w14:paraId="10FFBCEE" w14:textId="77777777" w:rsidR="007C1BE3" w:rsidRPr="002B39A2" w:rsidRDefault="007C1BE3" w:rsidP="007C1BE3">
      <w:pPr>
        <w:pStyle w:val="Body"/>
        <w:rPr>
          <w:rFonts w:asciiTheme="majorBidi" w:hAnsiTheme="majorBidi" w:cstheme="majorBidi"/>
        </w:rPr>
      </w:pPr>
    </w:p>
    <w:p w14:paraId="3DFFC2AA" w14:textId="77777777" w:rsidR="007C1BE3" w:rsidRPr="002B39A2" w:rsidRDefault="007C1BE3" w:rsidP="007C1BE3">
      <w:pPr>
        <w:pStyle w:val="Body"/>
        <w:rPr>
          <w:rFonts w:asciiTheme="majorBidi" w:hAnsiTheme="majorBidi" w:cstheme="majorBidi"/>
        </w:rPr>
      </w:pPr>
    </w:p>
    <w:p w14:paraId="17DBC32F" w14:textId="77777777" w:rsidR="007C1BE3" w:rsidRPr="002B39A2" w:rsidRDefault="007C1BE3" w:rsidP="007C1BE3">
      <w:pPr>
        <w:pStyle w:val="Body"/>
        <w:rPr>
          <w:rFonts w:asciiTheme="majorBidi" w:eastAsia="Calibri Light" w:hAnsiTheme="majorBidi" w:cstheme="majorBidi"/>
        </w:rPr>
      </w:pPr>
    </w:p>
    <w:p w14:paraId="64DBAA3A" w14:textId="77777777" w:rsidR="007C1BE3" w:rsidRPr="002B39A2" w:rsidRDefault="007C1BE3" w:rsidP="007C1BE3">
      <w:pPr>
        <w:pStyle w:val="Body"/>
        <w:rPr>
          <w:rFonts w:asciiTheme="majorBidi" w:eastAsia="Calibri Light" w:hAnsiTheme="majorBidi" w:cstheme="majorBidi"/>
        </w:rPr>
      </w:pPr>
    </w:p>
    <w:p w14:paraId="5A1E7033" w14:textId="77777777" w:rsidR="009152E9" w:rsidRDefault="007C1BE3" w:rsidP="007C1BE3">
      <w:pPr>
        <w:jc w:val="both"/>
        <w:rPr>
          <w:rFonts w:cstheme="minorHAnsi"/>
          <w:b/>
          <w:bCs/>
          <w:sz w:val="24"/>
          <w:szCs w:val="24"/>
        </w:rPr>
      </w:pPr>
      <w:r w:rsidRPr="007C1BE3">
        <w:rPr>
          <w:rFonts w:cstheme="minorHAnsi"/>
          <w:b/>
          <w:bCs/>
          <w:sz w:val="24"/>
          <w:szCs w:val="24"/>
        </w:rPr>
        <w:t xml:space="preserve">Figure 1. PRISMA adapted from Moher et al. (2009). </w:t>
      </w:r>
    </w:p>
    <w:p w14:paraId="5CC33B67" w14:textId="77777777" w:rsidR="007C1BE3" w:rsidRDefault="007C1BE3" w:rsidP="007C1BE3">
      <w:pPr>
        <w:jc w:val="both"/>
        <w:rPr>
          <w:rFonts w:cstheme="minorHAnsi"/>
          <w:b/>
          <w:bCs/>
          <w:sz w:val="24"/>
          <w:szCs w:val="24"/>
        </w:rPr>
      </w:pPr>
    </w:p>
    <w:p w14:paraId="48CAC751" w14:textId="77777777" w:rsidR="00BF389A" w:rsidRDefault="00BF389A" w:rsidP="007C1BE3">
      <w:pPr>
        <w:jc w:val="both"/>
        <w:rPr>
          <w:rFonts w:cstheme="minorHAnsi"/>
          <w:b/>
          <w:bCs/>
          <w:sz w:val="24"/>
          <w:szCs w:val="24"/>
        </w:rPr>
      </w:pPr>
    </w:p>
    <w:p w14:paraId="264D53A8" w14:textId="77777777" w:rsidR="007C1BE3" w:rsidRDefault="00C10CAF" w:rsidP="007C1BE3">
      <w:pPr>
        <w:jc w:val="both"/>
        <w:rPr>
          <w:rFonts w:cstheme="minorHAnsi"/>
          <w:b/>
          <w:bCs/>
          <w:sz w:val="24"/>
          <w:szCs w:val="24"/>
        </w:rPr>
      </w:pPr>
      <w:r>
        <w:rPr>
          <w:rFonts w:cstheme="minorHAnsi"/>
          <w:b/>
          <w:bCs/>
          <w:sz w:val="24"/>
          <w:szCs w:val="24"/>
        </w:rPr>
        <w:lastRenderedPageBreak/>
        <w:t>Work Cited</w:t>
      </w:r>
    </w:p>
    <w:p w14:paraId="7F8F16B7" w14:textId="77777777" w:rsidR="00C10CAF" w:rsidRPr="00C10CAF" w:rsidRDefault="00C10CAF" w:rsidP="00C10CAF">
      <w:pPr>
        <w:pStyle w:val="Bibliographie"/>
        <w:spacing w:line="360" w:lineRule="auto"/>
        <w:rPr>
          <w:rFonts w:ascii="Calibri" w:hAnsi="Calibri" w:cs="Calibri"/>
          <w:sz w:val="24"/>
        </w:rPr>
      </w:pPr>
      <w:r>
        <w:rPr>
          <w:rFonts w:cstheme="minorHAnsi"/>
          <w:b/>
          <w:bCs/>
        </w:rPr>
        <w:fldChar w:fldCharType="begin"/>
      </w:r>
      <w:r>
        <w:rPr>
          <w:rFonts w:cstheme="minorHAnsi"/>
          <w:b/>
          <w:bCs/>
        </w:rPr>
        <w:instrText xml:space="preserve"> ADDIN ZOTERO_BIBL {"uncited":[],"omitted":[],"custom":[]} CSL_BIBLIOGRAPHY </w:instrText>
      </w:r>
      <w:r>
        <w:rPr>
          <w:rFonts w:cstheme="minorHAnsi"/>
          <w:b/>
          <w:bCs/>
        </w:rPr>
        <w:fldChar w:fldCharType="separate"/>
      </w:r>
      <w:r w:rsidRPr="00C10CAF">
        <w:rPr>
          <w:rFonts w:ascii="Calibri" w:hAnsi="Calibri" w:cs="Calibri"/>
          <w:sz w:val="24"/>
        </w:rPr>
        <w:t xml:space="preserve">Athiê, S., and M. M. Dias. 2016. “Use of Perches and Seed Dispersal by Birds in an Abandoned Pasture in the Porto Ferreira State Park, Southeastern Brazil.” </w:t>
      </w:r>
      <w:r w:rsidRPr="00C10CAF">
        <w:rPr>
          <w:rFonts w:ascii="Calibri" w:hAnsi="Calibri" w:cs="Calibri"/>
          <w:i/>
          <w:iCs/>
          <w:sz w:val="24"/>
        </w:rPr>
        <w:t>Brazilian Journal of Biology</w:t>
      </w:r>
      <w:r w:rsidRPr="00C10CAF">
        <w:rPr>
          <w:rFonts w:ascii="Calibri" w:hAnsi="Calibri" w:cs="Calibri"/>
          <w:sz w:val="24"/>
        </w:rPr>
        <w:t xml:space="preserve"> 76 (1): 80–92. https://doi.org/10.1590/1519-6984.13114.</w:t>
      </w:r>
    </w:p>
    <w:p w14:paraId="2F675DA6" w14:textId="77777777" w:rsidR="00C10CAF" w:rsidRPr="00C10CAF" w:rsidRDefault="00C10CAF" w:rsidP="00C10CAF">
      <w:pPr>
        <w:pStyle w:val="Bibliographie"/>
        <w:spacing w:line="360" w:lineRule="auto"/>
        <w:rPr>
          <w:rFonts w:ascii="Calibri" w:hAnsi="Calibri" w:cs="Calibri"/>
          <w:sz w:val="24"/>
        </w:rPr>
      </w:pPr>
      <w:r w:rsidRPr="00C10CAF">
        <w:rPr>
          <w:rFonts w:ascii="Calibri" w:hAnsi="Calibri" w:cs="Calibri"/>
          <w:sz w:val="24"/>
        </w:rPr>
        <w:t xml:space="preserve">Bauwens, Dirk, Paul E. Hertz, and Aurora M. Castilla. 1996. “Thermoregulation in a Lacertid Lizard: The Relative Contributions of Distinct Behavioral Mechanisms.” </w:t>
      </w:r>
      <w:r w:rsidRPr="00C10CAF">
        <w:rPr>
          <w:rFonts w:ascii="Calibri" w:hAnsi="Calibri" w:cs="Calibri"/>
          <w:i/>
          <w:iCs/>
          <w:sz w:val="24"/>
        </w:rPr>
        <w:t>Ecology</w:t>
      </w:r>
      <w:r w:rsidRPr="00C10CAF">
        <w:rPr>
          <w:rFonts w:ascii="Calibri" w:hAnsi="Calibri" w:cs="Calibri"/>
          <w:sz w:val="24"/>
        </w:rPr>
        <w:t xml:space="preserve"> 77 (6): 1818–30. https://doi.org/10.2307/2265786.</w:t>
      </w:r>
    </w:p>
    <w:p w14:paraId="2B8063D3" w14:textId="77777777" w:rsidR="00C10CAF" w:rsidRPr="00C10CAF" w:rsidRDefault="00C10CAF" w:rsidP="00C10CAF">
      <w:pPr>
        <w:pStyle w:val="Bibliographie"/>
        <w:spacing w:line="360" w:lineRule="auto"/>
        <w:rPr>
          <w:rFonts w:ascii="Calibri" w:hAnsi="Calibri" w:cs="Calibri"/>
          <w:sz w:val="24"/>
        </w:rPr>
      </w:pPr>
      <w:r w:rsidRPr="00C10CAF">
        <w:rPr>
          <w:rFonts w:ascii="Calibri" w:hAnsi="Calibri" w:cs="Calibri"/>
          <w:sz w:val="24"/>
        </w:rPr>
        <w:t xml:space="preserve">Bellard, Céline, Cleo Bertelsmeier, Paul Leadley, Wilfried Thuiller, and Franck Courchamp. 2012. “Impacts of Climate Change on the Future of Biodiversity: Biodiversity and Climate Change.” </w:t>
      </w:r>
      <w:r w:rsidRPr="00C10CAF">
        <w:rPr>
          <w:rFonts w:ascii="Calibri" w:hAnsi="Calibri" w:cs="Calibri"/>
          <w:i/>
          <w:iCs/>
          <w:sz w:val="24"/>
        </w:rPr>
        <w:t>Ecology Letters</w:t>
      </w:r>
      <w:r w:rsidRPr="00C10CAF">
        <w:rPr>
          <w:rFonts w:ascii="Calibri" w:hAnsi="Calibri" w:cs="Calibri"/>
          <w:sz w:val="24"/>
        </w:rPr>
        <w:t xml:space="preserve"> 15 (4): 365–77. https://doi.org/10.1111/j.1461-0248.2011.01736.x.</w:t>
      </w:r>
    </w:p>
    <w:p w14:paraId="77826A2B" w14:textId="77777777" w:rsidR="00C10CAF" w:rsidRPr="00C10CAF" w:rsidRDefault="00C10CAF" w:rsidP="00C10CAF">
      <w:pPr>
        <w:pStyle w:val="Bibliographie"/>
        <w:spacing w:line="360" w:lineRule="auto"/>
        <w:rPr>
          <w:rFonts w:ascii="Calibri" w:hAnsi="Calibri" w:cs="Calibri"/>
          <w:sz w:val="24"/>
        </w:rPr>
      </w:pPr>
      <w:r w:rsidRPr="00C10CAF">
        <w:rPr>
          <w:rFonts w:ascii="Calibri" w:hAnsi="Calibri" w:cs="Calibri"/>
          <w:sz w:val="24"/>
        </w:rPr>
        <w:t>Dutilleul, Pierre. 1993. “Spatial Heterogeneity and the Design of Ecological Field Experiments.” 74 (6). https://doi.org/10.2307/1939923.</w:t>
      </w:r>
    </w:p>
    <w:p w14:paraId="612FEFA0" w14:textId="77777777" w:rsidR="00C10CAF" w:rsidRPr="00C10CAF" w:rsidRDefault="00C10CAF" w:rsidP="00C10CAF">
      <w:pPr>
        <w:pStyle w:val="Bibliographie"/>
        <w:spacing w:line="360" w:lineRule="auto"/>
        <w:rPr>
          <w:rFonts w:ascii="Calibri" w:hAnsi="Calibri" w:cs="Calibri"/>
          <w:sz w:val="24"/>
        </w:rPr>
      </w:pPr>
      <w:r w:rsidRPr="00C10CAF">
        <w:rPr>
          <w:rFonts w:ascii="Calibri" w:hAnsi="Calibri" w:cs="Calibri"/>
          <w:sz w:val="24"/>
        </w:rPr>
        <w:t xml:space="preserve">Ghazian, Nargol, Mario Zuliani, and Christopher Lortie. 2020. “Micro-Climatic Amelioration in a California Desert: Artificial Shelter Versus Shrub Canopy.” </w:t>
      </w:r>
      <w:r w:rsidRPr="00C10CAF">
        <w:rPr>
          <w:rFonts w:ascii="Calibri" w:hAnsi="Calibri" w:cs="Calibri"/>
          <w:i/>
          <w:iCs/>
          <w:sz w:val="24"/>
        </w:rPr>
        <w:t>Journal of Ecological Engineering</w:t>
      </w:r>
      <w:r w:rsidRPr="00C10CAF">
        <w:rPr>
          <w:rFonts w:ascii="Calibri" w:hAnsi="Calibri" w:cs="Calibri"/>
          <w:sz w:val="24"/>
        </w:rPr>
        <w:t xml:space="preserve"> 21 (8): 216–28. https://doi.org/10.12911/22998993/126875.</w:t>
      </w:r>
    </w:p>
    <w:p w14:paraId="0708BEA5" w14:textId="77777777" w:rsidR="00C10CAF" w:rsidRPr="00C10CAF" w:rsidRDefault="00C10CAF" w:rsidP="00C10CAF">
      <w:pPr>
        <w:pStyle w:val="Bibliographie"/>
        <w:spacing w:line="360" w:lineRule="auto"/>
        <w:rPr>
          <w:rFonts w:ascii="Calibri" w:hAnsi="Calibri" w:cs="Calibri"/>
          <w:sz w:val="24"/>
          <w:lang w:val="fr-CA"/>
        </w:rPr>
      </w:pPr>
      <w:r w:rsidRPr="00C10CAF">
        <w:rPr>
          <w:rFonts w:ascii="Calibri" w:hAnsi="Calibri" w:cs="Calibri"/>
          <w:sz w:val="24"/>
        </w:rPr>
        <w:t xml:space="preserve">Kuhns, Michael R. 1997. “Penetration of Treated an Untreated Burlap by Roots of Balled-and-Burlapped Norwar Maples.” </w:t>
      </w:r>
      <w:r w:rsidRPr="00C10CAF">
        <w:rPr>
          <w:rFonts w:ascii="Calibri" w:hAnsi="Calibri" w:cs="Calibri"/>
          <w:sz w:val="24"/>
          <w:lang w:val="fr-CA"/>
        </w:rPr>
        <w:t>23 (1).</w:t>
      </w:r>
    </w:p>
    <w:p w14:paraId="75867A88" w14:textId="77777777" w:rsidR="00C10CAF" w:rsidRPr="00C10CAF" w:rsidRDefault="00C10CAF" w:rsidP="00C10CAF">
      <w:pPr>
        <w:pStyle w:val="Bibliographie"/>
        <w:spacing w:line="360" w:lineRule="auto"/>
        <w:rPr>
          <w:rFonts w:ascii="Calibri" w:hAnsi="Calibri" w:cs="Calibri"/>
          <w:sz w:val="24"/>
        </w:rPr>
      </w:pPr>
      <w:r w:rsidRPr="00C10CAF">
        <w:rPr>
          <w:rFonts w:ascii="Calibri" w:hAnsi="Calibri" w:cs="Calibri"/>
          <w:sz w:val="24"/>
          <w:lang w:val="fr-CA"/>
        </w:rPr>
        <w:t xml:space="preserve">Lelièvre, Hervé, Gabriel Blouin-Demers, Xavier Bonnet, and Olivier Lourdais. </w:t>
      </w:r>
      <w:r w:rsidRPr="00C10CAF">
        <w:rPr>
          <w:rFonts w:ascii="Calibri" w:hAnsi="Calibri" w:cs="Calibri"/>
          <w:sz w:val="24"/>
        </w:rPr>
        <w:t xml:space="preserve">2010. “Thermal Benefits of Artificial Shelters in Snakes: A Radiotelemetric Study of Two Sympatric Colubrids.” </w:t>
      </w:r>
      <w:r w:rsidRPr="00C10CAF">
        <w:rPr>
          <w:rFonts w:ascii="Calibri" w:hAnsi="Calibri" w:cs="Calibri"/>
          <w:i/>
          <w:iCs/>
          <w:sz w:val="24"/>
        </w:rPr>
        <w:t>Journal of Thermal Biology</w:t>
      </w:r>
      <w:r w:rsidRPr="00C10CAF">
        <w:rPr>
          <w:rFonts w:ascii="Calibri" w:hAnsi="Calibri" w:cs="Calibri"/>
          <w:sz w:val="24"/>
        </w:rPr>
        <w:t xml:space="preserve"> 35 (7): 324–31. https://doi.org/10.1016/j.jtherbio.2010.06.011.</w:t>
      </w:r>
    </w:p>
    <w:p w14:paraId="4317B542" w14:textId="77777777" w:rsidR="00C10CAF" w:rsidRPr="00C10CAF" w:rsidRDefault="00C10CAF" w:rsidP="00C10CAF">
      <w:pPr>
        <w:pStyle w:val="Bibliographie"/>
        <w:spacing w:line="360" w:lineRule="auto"/>
        <w:rPr>
          <w:rFonts w:ascii="Calibri" w:hAnsi="Calibri" w:cs="Calibri"/>
          <w:sz w:val="24"/>
        </w:rPr>
      </w:pPr>
      <w:r w:rsidRPr="00C10CAF">
        <w:rPr>
          <w:rFonts w:ascii="Calibri" w:hAnsi="Calibri" w:cs="Calibri"/>
          <w:sz w:val="24"/>
        </w:rPr>
        <w:t xml:space="preserve">Lennox, Robert J., Jacqueline M. Chapman, Christopher M. Souliere, Christian Tudorache, Martin Wikelski, Julian D. Metcalfe, and Steven J. Cooke. 2016. “Conservation Physiology of Animal Migration.” </w:t>
      </w:r>
      <w:r w:rsidRPr="00C10CAF">
        <w:rPr>
          <w:rFonts w:ascii="Calibri" w:hAnsi="Calibri" w:cs="Calibri"/>
          <w:i/>
          <w:iCs/>
          <w:sz w:val="24"/>
        </w:rPr>
        <w:t>Conservation Physiology</w:t>
      </w:r>
      <w:r w:rsidRPr="00C10CAF">
        <w:rPr>
          <w:rFonts w:ascii="Calibri" w:hAnsi="Calibri" w:cs="Calibri"/>
          <w:sz w:val="24"/>
        </w:rPr>
        <w:t xml:space="preserve"> 4 (1): cov072. https://doi.org/10.1093/conphys/cov072.</w:t>
      </w:r>
    </w:p>
    <w:p w14:paraId="7F917692" w14:textId="77777777" w:rsidR="00C10CAF" w:rsidRPr="00C10CAF" w:rsidRDefault="00C10CAF" w:rsidP="00C10CAF">
      <w:pPr>
        <w:pStyle w:val="Bibliographie"/>
        <w:spacing w:line="360" w:lineRule="auto"/>
        <w:rPr>
          <w:rFonts w:ascii="Calibri" w:hAnsi="Calibri" w:cs="Calibri"/>
          <w:sz w:val="24"/>
        </w:rPr>
      </w:pPr>
      <w:r w:rsidRPr="00C10CAF">
        <w:rPr>
          <w:rFonts w:ascii="Calibri" w:hAnsi="Calibri" w:cs="Calibri"/>
          <w:sz w:val="24"/>
        </w:rPr>
        <w:t xml:space="preserve">Nechyporchuk, Oleksandr, Krzysztof Kolman, Marta Oriola, Michael Persson, Krister Holmberg, and Romain Bordes. 2017. “Accelerated Ageing of Cotton Canvas as a Model for Further </w:t>
      </w:r>
      <w:r w:rsidRPr="00C10CAF">
        <w:rPr>
          <w:rFonts w:ascii="Calibri" w:hAnsi="Calibri" w:cs="Calibri"/>
          <w:sz w:val="24"/>
        </w:rPr>
        <w:lastRenderedPageBreak/>
        <w:t xml:space="preserve">Consolidation Practices.” </w:t>
      </w:r>
      <w:r w:rsidRPr="00C10CAF">
        <w:rPr>
          <w:rFonts w:ascii="Calibri" w:hAnsi="Calibri" w:cs="Calibri"/>
          <w:i/>
          <w:iCs/>
          <w:sz w:val="24"/>
        </w:rPr>
        <w:t>Journal of Cultural Heritage</w:t>
      </w:r>
      <w:r w:rsidRPr="00C10CAF">
        <w:rPr>
          <w:rFonts w:ascii="Calibri" w:hAnsi="Calibri" w:cs="Calibri"/>
          <w:sz w:val="24"/>
        </w:rPr>
        <w:t xml:space="preserve"> 28 (November): 183–87. https://doi.org/10.1016/j.culher.2017.05.010.</w:t>
      </w:r>
    </w:p>
    <w:p w14:paraId="0A7EB7D4" w14:textId="77777777" w:rsidR="00C10CAF" w:rsidRPr="00C10CAF" w:rsidRDefault="00C10CAF" w:rsidP="00C10CAF">
      <w:pPr>
        <w:pStyle w:val="Bibliographie"/>
        <w:spacing w:line="360" w:lineRule="auto"/>
        <w:rPr>
          <w:rFonts w:ascii="Calibri" w:hAnsi="Calibri" w:cs="Calibri"/>
          <w:sz w:val="24"/>
        </w:rPr>
      </w:pPr>
      <w:r w:rsidRPr="00C10CAF">
        <w:rPr>
          <w:rFonts w:ascii="Calibri" w:hAnsi="Calibri" w:cs="Calibri"/>
          <w:sz w:val="24"/>
        </w:rPr>
        <w:t xml:space="preserve">Seebacher, Frank, and Eric Post. 2015. “Climate Change Impacts on Animal Migration.” </w:t>
      </w:r>
      <w:r w:rsidRPr="00C10CAF">
        <w:rPr>
          <w:rFonts w:ascii="Calibri" w:hAnsi="Calibri" w:cs="Calibri"/>
          <w:i/>
          <w:iCs/>
          <w:sz w:val="24"/>
        </w:rPr>
        <w:t>Climate Change Responses</w:t>
      </w:r>
      <w:r w:rsidRPr="00C10CAF">
        <w:rPr>
          <w:rFonts w:ascii="Calibri" w:hAnsi="Calibri" w:cs="Calibri"/>
          <w:sz w:val="24"/>
        </w:rPr>
        <w:t xml:space="preserve"> 2 (1): 5. https://doi.org/10.1186/s40665-015-0013-9.</w:t>
      </w:r>
    </w:p>
    <w:p w14:paraId="3A5EEC00" w14:textId="77777777" w:rsidR="00C10CAF" w:rsidRPr="00C10CAF" w:rsidRDefault="00C10CAF" w:rsidP="00C10CAF">
      <w:pPr>
        <w:pStyle w:val="Bibliographie"/>
        <w:spacing w:line="360" w:lineRule="auto"/>
        <w:rPr>
          <w:rFonts w:ascii="Calibri" w:hAnsi="Calibri" w:cs="Calibri"/>
          <w:sz w:val="24"/>
        </w:rPr>
      </w:pPr>
      <w:r w:rsidRPr="00C10CAF">
        <w:rPr>
          <w:rFonts w:ascii="Calibri" w:hAnsi="Calibri" w:cs="Calibri"/>
          <w:sz w:val="24"/>
        </w:rPr>
        <w:t xml:space="preserve">Sudmeyer, R. A., M. C. Crawford, H. Meinke, P. L. Poulton, and M. J. Robertson. 2002. “Effect of Artificial Wind Shelters on the Growth and Yield of Rainfed Crops.” </w:t>
      </w:r>
      <w:r w:rsidRPr="00C10CAF">
        <w:rPr>
          <w:rFonts w:ascii="Calibri" w:hAnsi="Calibri" w:cs="Calibri"/>
          <w:i/>
          <w:iCs/>
          <w:sz w:val="24"/>
        </w:rPr>
        <w:t>Australian Journal of Experimental Agriculture</w:t>
      </w:r>
      <w:r w:rsidRPr="00C10CAF">
        <w:rPr>
          <w:rFonts w:ascii="Calibri" w:hAnsi="Calibri" w:cs="Calibri"/>
          <w:sz w:val="24"/>
        </w:rPr>
        <w:t xml:space="preserve"> 42 (6): 841. https://doi.org/10.1071/EA02018.</w:t>
      </w:r>
    </w:p>
    <w:p w14:paraId="66908760" w14:textId="77777777" w:rsidR="00C10CAF" w:rsidRPr="00C10CAF" w:rsidRDefault="00C10CAF" w:rsidP="00C10CAF">
      <w:pPr>
        <w:pStyle w:val="Bibliographie"/>
        <w:spacing w:line="360" w:lineRule="auto"/>
        <w:rPr>
          <w:rFonts w:ascii="Calibri" w:hAnsi="Calibri" w:cs="Calibri"/>
          <w:sz w:val="24"/>
        </w:rPr>
      </w:pPr>
      <w:r w:rsidRPr="00C10CAF">
        <w:rPr>
          <w:rFonts w:ascii="Calibri" w:hAnsi="Calibri" w:cs="Calibri"/>
          <w:sz w:val="24"/>
        </w:rPr>
        <w:t>Torok, Peter, James M. Bullock, Borja Jimenez-Alfaro, and Judit Sonkoly. 2020. “The Importance of Dispersal and Species Establishment in Vegetation Dynamics and Resilience” 31 (6). https://doi.org/10.1111/jvs.12958.</w:t>
      </w:r>
    </w:p>
    <w:p w14:paraId="51A663BD" w14:textId="77777777" w:rsidR="00C10CAF" w:rsidRPr="00C10CAF" w:rsidRDefault="00C10CAF" w:rsidP="00C10CAF">
      <w:pPr>
        <w:pStyle w:val="Bibliographie"/>
        <w:spacing w:line="360" w:lineRule="auto"/>
        <w:rPr>
          <w:rFonts w:ascii="Calibri" w:hAnsi="Calibri" w:cs="Calibri"/>
          <w:sz w:val="24"/>
        </w:rPr>
      </w:pPr>
      <w:r w:rsidRPr="00C10CAF">
        <w:rPr>
          <w:rFonts w:ascii="Calibri" w:hAnsi="Calibri" w:cs="Calibri"/>
          <w:sz w:val="24"/>
        </w:rPr>
        <w:t xml:space="preserve">Viechtbauer, Wolfgang. 2010. “Conducting Meta-Analyses in </w:t>
      </w:r>
      <w:r w:rsidRPr="00C10CAF">
        <w:rPr>
          <w:rFonts w:ascii="Calibri" w:hAnsi="Calibri" w:cs="Calibri"/>
          <w:i/>
          <w:iCs/>
          <w:sz w:val="24"/>
        </w:rPr>
        <w:t>R</w:t>
      </w:r>
      <w:r w:rsidRPr="00C10CAF">
        <w:rPr>
          <w:rFonts w:ascii="Calibri" w:hAnsi="Calibri" w:cs="Calibri"/>
          <w:sz w:val="24"/>
        </w:rPr>
        <w:t xml:space="preserve"> with the Metafor Package.” </w:t>
      </w:r>
      <w:r w:rsidRPr="00C10CAF">
        <w:rPr>
          <w:rFonts w:ascii="Calibri" w:hAnsi="Calibri" w:cs="Calibri"/>
          <w:i/>
          <w:iCs/>
          <w:sz w:val="24"/>
        </w:rPr>
        <w:t>Journal of Statistical Software</w:t>
      </w:r>
      <w:r w:rsidRPr="00C10CAF">
        <w:rPr>
          <w:rFonts w:ascii="Calibri" w:hAnsi="Calibri" w:cs="Calibri"/>
          <w:sz w:val="24"/>
        </w:rPr>
        <w:t xml:space="preserve"> 36 (3). https://doi.org/10.18637/jss.v036.i03.</w:t>
      </w:r>
    </w:p>
    <w:p w14:paraId="774D18C8" w14:textId="77777777" w:rsidR="00C10CAF" w:rsidRPr="00C10CAF" w:rsidRDefault="00C10CAF" w:rsidP="00C10CAF">
      <w:pPr>
        <w:pStyle w:val="Bibliographie"/>
        <w:spacing w:line="360" w:lineRule="auto"/>
        <w:rPr>
          <w:rFonts w:ascii="Calibri" w:hAnsi="Calibri" w:cs="Calibri"/>
          <w:sz w:val="24"/>
        </w:rPr>
      </w:pPr>
      <w:r w:rsidRPr="00C10CAF">
        <w:rPr>
          <w:rFonts w:ascii="Calibri" w:hAnsi="Calibri" w:cs="Calibri"/>
          <w:sz w:val="24"/>
        </w:rPr>
        <w:t xml:space="preserve">Visser, Marcel E. 2008. “Keeping up with a Warming World; Assessing the Rate of Adaptation to Climate Change.” </w:t>
      </w:r>
      <w:r w:rsidRPr="00C10CAF">
        <w:rPr>
          <w:rFonts w:ascii="Calibri" w:hAnsi="Calibri" w:cs="Calibri"/>
          <w:i/>
          <w:iCs/>
          <w:sz w:val="24"/>
        </w:rPr>
        <w:t>Proceedings of the Royal Society B: Biological Sciences</w:t>
      </w:r>
      <w:r w:rsidRPr="00C10CAF">
        <w:rPr>
          <w:rFonts w:ascii="Calibri" w:hAnsi="Calibri" w:cs="Calibri"/>
          <w:sz w:val="24"/>
        </w:rPr>
        <w:t xml:space="preserve"> 275 (1635): 649–59. https://doi.org/10.1098/rspb.2007.0997.</w:t>
      </w:r>
    </w:p>
    <w:p w14:paraId="63BCA9AA" w14:textId="77777777" w:rsidR="00C10CAF" w:rsidRPr="00C10CAF" w:rsidRDefault="00C10CAF" w:rsidP="00C10CAF">
      <w:pPr>
        <w:pStyle w:val="Bibliographie"/>
        <w:spacing w:line="360" w:lineRule="auto"/>
        <w:rPr>
          <w:rFonts w:ascii="Calibri" w:hAnsi="Calibri" w:cs="Calibri"/>
          <w:sz w:val="24"/>
        </w:rPr>
      </w:pPr>
      <w:r w:rsidRPr="00C10CAF">
        <w:rPr>
          <w:rFonts w:ascii="Calibri" w:hAnsi="Calibri" w:cs="Calibri"/>
          <w:sz w:val="24"/>
        </w:rPr>
        <w:t xml:space="preserve">Walther, Gian-Reto. 2010. “Community and Ecosystem Responses to Recent Climate Change.” </w:t>
      </w:r>
      <w:r w:rsidRPr="00C10CAF">
        <w:rPr>
          <w:rFonts w:ascii="Calibri" w:hAnsi="Calibri" w:cs="Calibri"/>
          <w:i/>
          <w:iCs/>
          <w:sz w:val="24"/>
        </w:rPr>
        <w:t>Philosophical Transactions of the Royal Society B: Biological Sciences</w:t>
      </w:r>
      <w:r w:rsidRPr="00C10CAF">
        <w:rPr>
          <w:rFonts w:ascii="Calibri" w:hAnsi="Calibri" w:cs="Calibri"/>
          <w:sz w:val="24"/>
        </w:rPr>
        <w:t xml:space="preserve"> 365 (1549): 2019–24. https://doi.org/10.1098/rstb.2010.0021.</w:t>
      </w:r>
    </w:p>
    <w:p w14:paraId="57C5C615" w14:textId="77777777" w:rsidR="00C10CAF" w:rsidRPr="00C10CAF" w:rsidRDefault="00C10CAF" w:rsidP="00C10CAF">
      <w:pPr>
        <w:pStyle w:val="Bibliographie"/>
        <w:spacing w:line="360" w:lineRule="auto"/>
        <w:rPr>
          <w:rFonts w:ascii="Calibri" w:hAnsi="Calibri" w:cs="Calibri"/>
          <w:sz w:val="24"/>
        </w:rPr>
      </w:pPr>
      <w:r w:rsidRPr="00C10CAF">
        <w:rPr>
          <w:rFonts w:ascii="Calibri" w:hAnsi="Calibri" w:cs="Calibri"/>
          <w:sz w:val="24"/>
        </w:rPr>
        <w:t xml:space="preserve">Wightman, Kevyn Elizabeth, Ted Shear, Barry Goldfarb, and Jeremy Haggar. 2001. “Nursery and Field Establishment Techniques to Improve Seedling Growth of Three Costa Rican Hardwoods.” </w:t>
      </w:r>
      <w:r w:rsidRPr="00C10CAF">
        <w:rPr>
          <w:rFonts w:ascii="Calibri" w:hAnsi="Calibri" w:cs="Calibri"/>
          <w:i/>
          <w:iCs/>
          <w:sz w:val="24"/>
        </w:rPr>
        <w:t>New Forests</w:t>
      </w:r>
      <w:r w:rsidRPr="00C10CAF">
        <w:rPr>
          <w:rFonts w:ascii="Calibri" w:hAnsi="Calibri" w:cs="Calibri"/>
          <w:sz w:val="24"/>
        </w:rPr>
        <w:t xml:space="preserve"> 22 (1/2): 75–96. https://doi.org/10.1023/A:1012020023446.</w:t>
      </w:r>
    </w:p>
    <w:p w14:paraId="594CFFF9" w14:textId="77777777" w:rsidR="00C10CAF" w:rsidRDefault="00C10CAF" w:rsidP="00C10CAF">
      <w:pPr>
        <w:spacing w:line="360" w:lineRule="auto"/>
        <w:jc w:val="both"/>
        <w:rPr>
          <w:rFonts w:cstheme="minorHAnsi"/>
          <w:b/>
          <w:bCs/>
          <w:sz w:val="24"/>
          <w:szCs w:val="24"/>
        </w:rPr>
      </w:pPr>
      <w:r>
        <w:rPr>
          <w:rFonts w:cstheme="minorHAnsi"/>
          <w:b/>
          <w:bCs/>
          <w:sz w:val="24"/>
          <w:szCs w:val="24"/>
        </w:rPr>
        <w:fldChar w:fldCharType="end"/>
      </w:r>
    </w:p>
    <w:p w14:paraId="7A04E652" w14:textId="77777777" w:rsidR="00C10CAF" w:rsidRPr="003952B3" w:rsidRDefault="00F91250" w:rsidP="00C10CAF">
      <w:pPr>
        <w:jc w:val="both"/>
        <w:rPr>
          <w:rFonts w:asciiTheme="majorBidi" w:hAnsiTheme="majorBidi" w:cstheme="majorBidi"/>
          <w:b/>
          <w:bCs/>
          <w:sz w:val="24"/>
          <w:szCs w:val="24"/>
        </w:rPr>
      </w:pPr>
      <w:r>
        <w:rPr>
          <w:rFonts w:cstheme="minorHAnsi"/>
          <w:b/>
          <w:bCs/>
          <w:sz w:val="24"/>
          <w:szCs w:val="24"/>
        </w:rPr>
        <w:br w:type="page"/>
      </w:r>
      <w:r w:rsidR="00C10CAF">
        <w:rPr>
          <w:rFonts w:asciiTheme="majorBidi" w:hAnsiTheme="majorBidi" w:cstheme="majorBidi"/>
          <w:b/>
          <w:bCs/>
          <w:sz w:val="24"/>
          <w:szCs w:val="24"/>
        </w:rPr>
        <w:lastRenderedPageBreak/>
        <w:t xml:space="preserve">Finding the sweet spot in camera trapping: a review of camera trap papers to test for </w:t>
      </w:r>
      <w:r w:rsidR="00C10CAF" w:rsidRPr="003952B3">
        <w:rPr>
          <w:rFonts w:asciiTheme="majorBidi" w:hAnsiTheme="majorBidi" w:cstheme="majorBidi"/>
          <w:b/>
          <w:bCs/>
          <w:sz w:val="24"/>
          <w:szCs w:val="24"/>
        </w:rPr>
        <w:t>reported sampling effort in population estimates.</w:t>
      </w:r>
    </w:p>
    <w:p w14:paraId="2904C317" w14:textId="77777777" w:rsidR="00C10CAF" w:rsidRPr="003952B3" w:rsidRDefault="00C10CAF" w:rsidP="00C10CAF">
      <w:pPr>
        <w:jc w:val="both"/>
        <w:rPr>
          <w:rFonts w:asciiTheme="majorBidi" w:hAnsiTheme="majorBidi" w:cstheme="majorBidi"/>
          <w:sz w:val="24"/>
          <w:szCs w:val="24"/>
          <w:vertAlign w:val="superscript"/>
        </w:rPr>
      </w:pPr>
      <w:r w:rsidRPr="003952B3">
        <w:rPr>
          <w:rFonts w:asciiTheme="majorBidi" w:hAnsiTheme="majorBidi" w:cstheme="majorBidi"/>
          <w:sz w:val="24"/>
          <w:szCs w:val="24"/>
        </w:rPr>
        <w:t>Nargol Ghazian</w:t>
      </w:r>
      <w:r w:rsidRPr="003952B3">
        <w:rPr>
          <w:rFonts w:asciiTheme="majorBidi" w:hAnsiTheme="majorBidi" w:cstheme="majorBidi"/>
          <w:sz w:val="24"/>
          <w:szCs w:val="24"/>
          <w:vertAlign w:val="superscript"/>
        </w:rPr>
        <w:t>1*</w:t>
      </w:r>
      <w:r w:rsidRPr="003952B3">
        <w:rPr>
          <w:rFonts w:asciiTheme="majorBidi" w:hAnsiTheme="majorBidi" w:cstheme="majorBidi"/>
          <w:sz w:val="24"/>
          <w:szCs w:val="24"/>
        </w:rPr>
        <w:t xml:space="preserve"> and Christopher J. Lortie</w:t>
      </w:r>
      <w:r>
        <w:rPr>
          <w:rFonts w:asciiTheme="majorBidi" w:hAnsiTheme="majorBidi" w:cstheme="majorBidi"/>
          <w:sz w:val="24"/>
          <w:szCs w:val="24"/>
          <w:vertAlign w:val="superscript"/>
        </w:rPr>
        <w:t>1</w:t>
      </w:r>
    </w:p>
    <w:p w14:paraId="36BD0107" w14:textId="77777777" w:rsidR="00C10CAF" w:rsidRPr="003952B3" w:rsidRDefault="00C10CAF" w:rsidP="00C10CAF">
      <w:pPr>
        <w:pStyle w:val="Body"/>
        <w:jc w:val="both"/>
        <w:rPr>
          <w:rFonts w:asciiTheme="majorBidi" w:eastAsia="Times New Roman" w:hAnsiTheme="majorBidi" w:cstheme="majorBidi"/>
          <w:sz w:val="24"/>
          <w:szCs w:val="24"/>
        </w:rPr>
      </w:pPr>
      <w:r w:rsidRPr="003952B3">
        <w:rPr>
          <w:rFonts w:asciiTheme="majorBidi" w:hAnsiTheme="majorBidi" w:cstheme="majorBidi"/>
          <w:sz w:val="24"/>
          <w:szCs w:val="24"/>
          <w:vertAlign w:val="superscript"/>
        </w:rPr>
        <w:t>1</w:t>
      </w:r>
      <w:r w:rsidRPr="003952B3">
        <w:rPr>
          <w:rFonts w:asciiTheme="majorBidi" w:hAnsiTheme="majorBidi" w:cstheme="majorBidi"/>
          <w:sz w:val="24"/>
          <w:szCs w:val="24"/>
        </w:rPr>
        <w:t>Department of Biological Science, York University,</w:t>
      </w:r>
      <w:r w:rsidRPr="003952B3">
        <w:rPr>
          <w:rFonts w:asciiTheme="majorBidi" w:hAnsiTheme="majorBidi" w:cstheme="majorBidi"/>
          <w:color w:val="222222"/>
          <w:sz w:val="24"/>
          <w:szCs w:val="24"/>
          <w:u w:color="222222"/>
          <w:shd w:val="clear" w:color="auto" w:fill="FFFFFF"/>
        </w:rPr>
        <w:t xml:space="preserve"> 4700 </w:t>
      </w:r>
      <w:proofErr w:type="spellStart"/>
      <w:r w:rsidRPr="003952B3">
        <w:rPr>
          <w:rFonts w:asciiTheme="majorBidi" w:hAnsiTheme="majorBidi" w:cstheme="majorBidi"/>
          <w:color w:val="222222"/>
          <w:sz w:val="24"/>
          <w:szCs w:val="24"/>
          <w:u w:color="222222"/>
          <w:shd w:val="clear" w:color="auto" w:fill="FFFFFF"/>
        </w:rPr>
        <w:t>Keele</w:t>
      </w:r>
      <w:proofErr w:type="spellEnd"/>
      <w:r w:rsidRPr="003952B3">
        <w:rPr>
          <w:rFonts w:asciiTheme="majorBidi" w:hAnsiTheme="majorBidi" w:cstheme="majorBidi"/>
          <w:color w:val="222222"/>
          <w:sz w:val="24"/>
          <w:szCs w:val="24"/>
          <w:u w:color="222222"/>
          <w:shd w:val="clear" w:color="auto" w:fill="FFFFFF"/>
        </w:rPr>
        <w:t xml:space="preserve"> St, Toronto, ON M3J 1P3, Canada</w:t>
      </w:r>
    </w:p>
    <w:p w14:paraId="0BDD41D0" w14:textId="77777777" w:rsidR="00C10CAF" w:rsidRPr="003952B3" w:rsidRDefault="00C10CAF" w:rsidP="00C10CAF">
      <w:pPr>
        <w:pStyle w:val="Body"/>
        <w:jc w:val="both"/>
        <w:rPr>
          <w:rFonts w:asciiTheme="majorBidi" w:eastAsia="Times New Roman" w:hAnsiTheme="majorBidi" w:cstheme="majorBidi"/>
          <w:sz w:val="24"/>
          <w:szCs w:val="24"/>
        </w:rPr>
      </w:pPr>
      <w:r w:rsidRPr="003952B3">
        <w:rPr>
          <w:rFonts w:asciiTheme="majorBidi" w:hAnsiTheme="majorBidi" w:cstheme="majorBidi"/>
          <w:sz w:val="24"/>
          <w:szCs w:val="24"/>
          <w:vertAlign w:val="superscript"/>
        </w:rPr>
        <w:t>*</w:t>
      </w:r>
      <w:r w:rsidRPr="003952B3">
        <w:rPr>
          <w:rFonts w:asciiTheme="majorBidi" w:hAnsiTheme="majorBidi" w:cstheme="majorBidi"/>
          <w:sz w:val="24"/>
          <w:szCs w:val="24"/>
        </w:rPr>
        <w:t xml:space="preserve">Corresponding Author: Department of Biological Science, York University, 4700 </w:t>
      </w:r>
      <w:proofErr w:type="spellStart"/>
      <w:r w:rsidRPr="003952B3">
        <w:rPr>
          <w:rFonts w:asciiTheme="majorBidi" w:hAnsiTheme="majorBidi" w:cstheme="majorBidi"/>
          <w:sz w:val="24"/>
          <w:szCs w:val="24"/>
        </w:rPr>
        <w:t>Keele</w:t>
      </w:r>
      <w:proofErr w:type="spellEnd"/>
      <w:r w:rsidRPr="003952B3">
        <w:rPr>
          <w:rFonts w:asciiTheme="majorBidi" w:hAnsiTheme="majorBidi" w:cstheme="majorBidi"/>
          <w:sz w:val="24"/>
          <w:szCs w:val="24"/>
        </w:rPr>
        <w:t xml:space="preserve"> St, Toronto, ON, M3J 1P3, Canada. Email: </w:t>
      </w:r>
      <w:hyperlink r:id="rId10" w:history="1">
        <w:r w:rsidRPr="003952B3">
          <w:rPr>
            <w:rStyle w:val="Hyperlink0"/>
            <w:rFonts w:asciiTheme="majorBidi" w:eastAsia="Arial Unicode MS" w:hAnsiTheme="majorBidi" w:cstheme="majorBidi"/>
          </w:rPr>
          <w:t>nargolg1@my.yorku.ca</w:t>
        </w:r>
      </w:hyperlink>
    </w:p>
    <w:p w14:paraId="42327AFD" w14:textId="77777777" w:rsidR="00C10CAF" w:rsidRPr="003952B3" w:rsidRDefault="00C10CAF" w:rsidP="00C10CAF">
      <w:pPr>
        <w:rPr>
          <w:rFonts w:asciiTheme="majorBidi" w:hAnsiTheme="majorBidi" w:cstheme="majorBidi"/>
          <w:sz w:val="24"/>
          <w:szCs w:val="24"/>
        </w:rPr>
      </w:pPr>
    </w:p>
    <w:p w14:paraId="25A51F1E" w14:textId="77777777" w:rsidR="00C10CAF" w:rsidRPr="003952B3" w:rsidRDefault="00C10CAF" w:rsidP="00C10CAF">
      <w:pPr>
        <w:rPr>
          <w:rFonts w:asciiTheme="majorBidi" w:hAnsiTheme="majorBidi" w:cstheme="majorBidi"/>
          <w:sz w:val="24"/>
          <w:szCs w:val="24"/>
        </w:rPr>
      </w:pPr>
    </w:p>
    <w:p w14:paraId="4AA78841" w14:textId="77777777" w:rsidR="00C10CAF" w:rsidRPr="003952B3" w:rsidRDefault="00C10CAF" w:rsidP="00C10CAF">
      <w:pPr>
        <w:rPr>
          <w:rFonts w:asciiTheme="majorBidi" w:hAnsiTheme="majorBidi" w:cstheme="majorBidi"/>
          <w:sz w:val="24"/>
          <w:szCs w:val="24"/>
        </w:rPr>
      </w:pPr>
    </w:p>
    <w:p w14:paraId="182314F6" w14:textId="77777777" w:rsidR="00C10CAF" w:rsidRPr="003952B3" w:rsidRDefault="00C10CAF" w:rsidP="00C10CAF">
      <w:pPr>
        <w:rPr>
          <w:rFonts w:asciiTheme="majorBidi" w:hAnsiTheme="majorBidi" w:cstheme="majorBidi"/>
          <w:sz w:val="24"/>
          <w:szCs w:val="24"/>
        </w:rPr>
      </w:pPr>
    </w:p>
    <w:p w14:paraId="14E7D1B3" w14:textId="77777777" w:rsidR="00C10CAF" w:rsidRPr="003952B3" w:rsidRDefault="00C10CAF" w:rsidP="00C10CAF">
      <w:pPr>
        <w:rPr>
          <w:rFonts w:asciiTheme="majorBidi" w:hAnsiTheme="majorBidi" w:cstheme="majorBidi"/>
          <w:sz w:val="24"/>
          <w:szCs w:val="24"/>
        </w:rPr>
      </w:pPr>
    </w:p>
    <w:p w14:paraId="1C647993" w14:textId="77777777" w:rsidR="00C10CAF" w:rsidRPr="003952B3" w:rsidRDefault="00C10CAF" w:rsidP="00C10CAF">
      <w:pPr>
        <w:rPr>
          <w:rFonts w:asciiTheme="majorBidi" w:hAnsiTheme="majorBidi" w:cstheme="majorBidi"/>
          <w:sz w:val="24"/>
          <w:szCs w:val="24"/>
        </w:rPr>
      </w:pPr>
    </w:p>
    <w:p w14:paraId="5598C30F" w14:textId="77777777" w:rsidR="00C10CAF" w:rsidRPr="003952B3" w:rsidRDefault="00C10CAF" w:rsidP="00C10CAF">
      <w:pPr>
        <w:rPr>
          <w:rFonts w:asciiTheme="majorBidi" w:hAnsiTheme="majorBidi" w:cstheme="majorBidi"/>
          <w:sz w:val="24"/>
          <w:szCs w:val="24"/>
        </w:rPr>
      </w:pPr>
    </w:p>
    <w:p w14:paraId="607FFB4D" w14:textId="77777777" w:rsidR="00C10CAF" w:rsidRPr="003952B3" w:rsidRDefault="00C10CAF" w:rsidP="00C10CAF">
      <w:pPr>
        <w:rPr>
          <w:rFonts w:asciiTheme="majorBidi" w:hAnsiTheme="majorBidi" w:cstheme="majorBidi"/>
          <w:sz w:val="24"/>
          <w:szCs w:val="24"/>
        </w:rPr>
      </w:pPr>
    </w:p>
    <w:p w14:paraId="28D8A58C" w14:textId="77777777" w:rsidR="00C10CAF" w:rsidRPr="003952B3" w:rsidRDefault="00C10CAF" w:rsidP="00C10CAF">
      <w:pPr>
        <w:rPr>
          <w:rFonts w:asciiTheme="majorBidi" w:hAnsiTheme="majorBidi" w:cstheme="majorBidi"/>
          <w:sz w:val="24"/>
          <w:szCs w:val="24"/>
        </w:rPr>
      </w:pPr>
    </w:p>
    <w:p w14:paraId="1A53A6E8" w14:textId="77777777" w:rsidR="00C10CAF" w:rsidRPr="003952B3" w:rsidRDefault="00C10CAF" w:rsidP="00C10CAF">
      <w:pPr>
        <w:rPr>
          <w:rFonts w:asciiTheme="majorBidi" w:hAnsiTheme="majorBidi" w:cstheme="majorBidi"/>
          <w:sz w:val="24"/>
          <w:szCs w:val="24"/>
        </w:rPr>
      </w:pPr>
    </w:p>
    <w:p w14:paraId="1636CADB" w14:textId="77777777" w:rsidR="00C10CAF" w:rsidRPr="003952B3" w:rsidRDefault="00C10CAF" w:rsidP="00C10CAF">
      <w:pPr>
        <w:rPr>
          <w:rFonts w:asciiTheme="majorBidi" w:hAnsiTheme="majorBidi" w:cstheme="majorBidi"/>
          <w:sz w:val="24"/>
          <w:szCs w:val="24"/>
        </w:rPr>
      </w:pPr>
    </w:p>
    <w:p w14:paraId="4F10EC5B" w14:textId="77777777" w:rsidR="00C10CAF" w:rsidRPr="003952B3" w:rsidRDefault="00C10CAF" w:rsidP="00C10CAF">
      <w:pPr>
        <w:rPr>
          <w:rFonts w:asciiTheme="majorBidi" w:hAnsiTheme="majorBidi" w:cstheme="majorBidi"/>
          <w:sz w:val="24"/>
          <w:szCs w:val="24"/>
        </w:rPr>
      </w:pPr>
    </w:p>
    <w:p w14:paraId="57482CC2" w14:textId="77777777" w:rsidR="00C10CAF" w:rsidRPr="003952B3" w:rsidRDefault="00C10CAF" w:rsidP="00C10CAF">
      <w:pPr>
        <w:rPr>
          <w:rFonts w:asciiTheme="majorBidi" w:hAnsiTheme="majorBidi" w:cstheme="majorBidi"/>
          <w:sz w:val="24"/>
          <w:szCs w:val="24"/>
        </w:rPr>
      </w:pPr>
    </w:p>
    <w:p w14:paraId="06E9F62E" w14:textId="77777777" w:rsidR="00C10CAF" w:rsidRPr="003952B3" w:rsidRDefault="00C10CAF" w:rsidP="00C10CAF">
      <w:pPr>
        <w:rPr>
          <w:rFonts w:asciiTheme="majorBidi" w:hAnsiTheme="majorBidi" w:cstheme="majorBidi"/>
          <w:sz w:val="24"/>
          <w:szCs w:val="24"/>
        </w:rPr>
      </w:pPr>
    </w:p>
    <w:p w14:paraId="5896052C" w14:textId="77777777" w:rsidR="00C10CAF" w:rsidRPr="003952B3" w:rsidRDefault="00C10CAF" w:rsidP="00C10CAF">
      <w:pPr>
        <w:rPr>
          <w:rFonts w:asciiTheme="majorBidi" w:hAnsiTheme="majorBidi" w:cstheme="majorBidi"/>
          <w:sz w:val="24"/>
          <w:szCs w:val="24"/>
        </w:rPr>
      </w:pPr>
    </w:p>
    <w:p w14:paraId="0E51473F" w14:textId="77777777" w:rsidR="00C10CAF" w:rsidRPr="003952B3" w:rsidRDefault="00C10CAF" w:rsidP="00C10CAF">
      <w:pPr>
        <w:rPr>
          <w:rFonts w:asciiTheme="majorBidi" w:hAnsiTheme="majorBidi" w:cstheme="majorBidi"/>
          <w:sz w:val="24"/>
          <w:szCs w:val="24"/>
        </w:rPr>
      </w:pPr>
    </w:p>
    <w:p w14:paraId="5F2702B1" w14:textId="77777777" w:rsidR="00C10CAF" w:rsidRPr="003952B3" w:rsidRDefault="00C10CAF" w:rsidP="00C10CAF">
      <w:pPr>
        <w:rPr>
          <w:rFonts w:asciiTheme="majorBidi" w:hAnsiTheme="majorBidi" w:cstheme="majorBidi"/>
          <w:sz w:val="24"/>
          <w:szCs w:val="24"/>
        </w:rPr>
      </w:pPr>
    </w:p>
    <w:p w14:paraId="769F3317" w14:textId="77777777" w:rsidR="00C10CAF" w:rsidRPr="003952B3" w:rsidRDefault="00C10CAF" w:rsidP="00C10CAF">
      <w:pPr>
        <w:rPr>
          <w:rFonts w:asciiTheme="majorBidi" w:hAnsiTheme="majorBidi" w:cstheme="majorBidi"/>
          <w:sz w:val="24"/>
          <w:szCs w:val="24"/>
        </w:rPr>
      </w:pPr>
    </w:p>
    <w:p w14:paraId="5477DDAF" w14:textId="77777777" w:rsidR="00C10CAF" w:rsidRPr="003952B3" w:rsidRDefault="00C10CAF" w:rsidP="00C10CAF">
      <w:pPr>
        <w:rPr>
          <w:rFonts w:asciiTheme="majorBidi" w:hAnsiTheme="majorBidi" w:cstheme="majorBidi"/>
          <w:sz w:val="24"/>
          <w:szCs w:val="24"/>
        </w:rPr>
      </w:pPr>
    </w:p>
    <w:p w14:paraId="158064CF" w14:textId="77777777" w:rsidR="00C10CAF" w:rsidRPr="003952B3" w:rsidRDefault="00C10CAF" w:rsidP="00C10CAF">
      <w:pPr>
        <w:jc w:val="both"/>
        <w:rPr>
          <w:rFonts w:asciiTheme="majorBidi" w:hAnsiTheme="majorBidi" w:cstheme="majorBidi"/>
          <w:b/>
          <w:bCs/>
          <w:sz w:val="24"/>
          <w:szCs w:val="24"/>
        </w:rPr>
      </w:pPr>
    </w:p>
    <w:p w14:paraId="79A811B1" w14:textId="77777777" w:rsidR="00C10CAF" w:rsidRPr="003952B3" w:rsidRDefault="00C10CAF" w:rsidP="00C10CAF">
      <w:pPr>
        <w:jc w:val="both"/>
        <w:rPr>
          <w:rFonts w:asciiTheme="majorBidi" w:hAnsiTheme="majorBidi" w:cstheme="majorBidi"/>
          <w:b/>
          <w:bCs/>
          <w:sz w:val="24"/>
          <w:szCs w:val="24"/>
        </w:rPr>
      </w:pPr>
    </w:p>
    <w:p w14:paraId="3FBBB1DB" w14:textId="77777777" w:rsidR="00C10CAF" w:rsidRDefault="00C10CAF" w:rsidP="00C10CAF">
      <w:pPr>
        <w:jc w:val="both"/>
        <w:rPr>
          <w:rFonts w:asciiTheme="majorBidi" w:hAnsiTheme="majorBidi" w:cstheme="majorBidi"/>
          <w:b/>
          <w:bCs/>
          <w:sz w:val="24"/>
          <w:szCs w:val="24"/>
        </w:rPr>
      </w:pPr>
    </w:p>
    <w:p w14:paraId="1EA2F075" w14:textId="77777777" w:rsidR="00C10CAF" w:rsidRPr="003952B3" w:rsidRDefault="00C10CAF" w:rsidP="00C10CAF">
      <w:pPr>
        <w:jc w:val="both"/>
        <w:rPr>
          <w:rFonts w:asciiTheme="majorBidi" w:hAnsiTheme="majorBidi" w:cstheme="majorBidi"/>
          <w:b/>
          <w:bCs/>
          <w:sz w:val="24"/>
          <w:szCs w:val="24"/>
        </w:rPr>
      </w:pPr>
      <w:r w:rsidRPr="003952B3">
        <w:rPr>
          <w:rFonts w:asciiTheme="majorBidi" w:hAnsiTheme="majorBidi" w:cstheme="majorBidi"/>
          <w:b/>
          <w:bCs/>
          <w:sz w:val="24"/>
          <w:szCs w:val="24"/>
        </w:rPr>
        <w:lastRenderedPageBreak/>
        <w:t>Abstract</w:t>
      </w:r>
    </w:p>
    <w:p w14:paraId="6BEF806F" w14:textId="77777777" w:rsidR="00C10CAF" w:rsidRPr="003952B3" w:rsidRDefault="00C10CAF" w:rsidP="00C10CAF">
      <w:pPr>
        <w:pStyle w:val="Paragraphedeliste"/>
        <w:numPr>
          <w:ilvl w:val="0"/>
          <w:numId w:val="11"/>
        </w:numPr>
        <w:spacing w:after="0" w:line="480" w:lineRule="auto"/>
        <w:ind w:left="357" w:hanging="357"/>
        <w:jc w:val="both"/>
        <w:rPr>
          <w:rFonts w:asciiTheme="majorBidi" w:hAnsiTheme="majorBidi" w:cstheme="majorBidi"/>
          <w:sz w:val="24"/>
          <w:szCs w:val="24"/>
        </w:rPr>
      </w:pPr>
      <w:r w:rsidRPr="003952B3">
        <w:rPr>
          <w:rFonts w:asciiTheme="majorBidi" w:hAnsiTheme="majorBidi" w:cstheme="majorBidi"/>
          <w:sz w:val="24"/>
          <w:szCs w:val="24"/>
        </w:rPr>
        <w:t xml:space="preserve">Camera traps have become one of the most popular tools in the area of wildlife research and their use is prevalent in many studies examining activity patterns, animal behaviour, as well estimation of population parameters such as occupancy, abundance, and diversity. Thus, an overview of the literature examining the threshold of sampling in different </w:t>
      </w:r>
      <w:r>
        <w:rPr>
          <w:rFonts w:asciiTheme="majorBidi" w:hAnsiTheme="majorBidi" w:cstheme="majorBidi"/>
          <w:sz w:val="24"/>
          <w:szCs w:val="24"/>
        </w:rPr>
        <w:t>eco</w:t>
      </w:r>
      <w:r w:rsidRPr="003952B3">
        <w:rPr>
          <w:rFonts w:asciiTheme="majorBidi" w:hAnsiTheme="majorBidi" w:cstheme="majorBidi"/>
          <w:sz w:val="24"/>
          <w:szCs w:val="24"/>
        </w:rPr>
        <w:t>systems is valuable.</w:t>
      </w:r>
    </w:p>
    <w:p w14:paraId="5E1F0A8C" w14:textId="77777777" w:rsidR="00C10CAF" w:rsidRPr="003952B3" w:rsidRDefault="00C10CAF" w:rsidP="00C10CAF">
      <w:pPr>
        <w:pStyle w:val="Paragraphedeliste"/>
        <w:numPr>
          <w:ilvl w:val="0"/>
          <w:numId w:val="11"/>
        </w:numPr>
        <w:spacing w:after="0" w:line="480" w:lineRule="auto"/>
        <w:ind w:left="357" w:hanging="357"/>
        <w:jc w:val="both"/>
        <w:rPr>
          <w:rFonts w:asciiTheme="majorBidi" w:hAnsiTheme="majorBidi" w:cstheme="majorBidi"/>
          <w:sz w:val="24"/>
          <w:szCs w:val="24"/>
        </w:rPr>
      </w:pPr>
      <w:r w:rsidRPr="003952B3">
        <w:rPr>
          <w:rFonts w:asciiTheme="majorBidi" w:hAnsiTheme="majorBidi" w:cstheme="majorBidi"/>
          <w:sz w:val="24"/>
          <w:szCs w:val="24"/>
        </w:rPr>
        <w:t>A synthesis of camera trap papers to test for reported sampling effort was carried where we reviewed over 252 full-text articles. Using exclusion criteria, we included 119 studies in our analysis and extracted data pertaining to sampling effort, including the number of camera trap days and photographs, richness, and the system of study. A meta-analysis was carried out to test for the relationship between trapping effort and vertebrate diversity.</w:t>
      </w:r>
    </w:p>
    <w:p w14:paraId="67E4902C" w14:textId="77777777" w:rsidR="00C10CAF" w:rsidRPr="003952B3" w:rsidRDefault="00C10CAF" w:rsidP="00C10CAF">
      <w:pPr>
        <w:pStyle w:val="Paragraphedeliste"/>
        <w:numPr>
          <w:ilvl w:val="0"/>
          <w:numId w:val="11"/>
        </w:numPr>
        <w:spacing w:after="0" w:line="480" w:lineRule="auto"/>
        <w:ind w:left="357" w:hanging="357"/>
        <w:jc w:val="both"/>
        <w:rPr>
          <w:rFonts w:asciiTheme="majorBidi" w:hAnsiTheme="majorBidi" w:cstheme="majorBidi"/>
          <w:b/>
          <w:bCs/>
          <w:sz w:val="24"/>
          <w:szCs w:val="24"/>
        </w:rPr>
      </w:pPr>
      <w:r w:rsidRPr="003952B3">
        <w:rPr>
          <w:rFonts w:asciiTheme="majorBidi" w:hAnsiTheme="majorBidi" w:cstheme="majorBidi"/>
          <w:sz w:val="24"/>
          <w:szCs w:val="24"/>
        </w:rPr>
        <w:t>Our results illustrate that the net</w:t>
      </w:r>
      <w:del w:id="38" w:author="Laura McKinnon" w:date="2021-05-05T11:36:00Z">
        <w:r w:rsidRPr="003952B3" w:rsidDel="006A0326">
          <w:rPr>
            <w:rFonts w:asciiTheme="majorBidi" w:hAnsiTheme="majorBidi" w:cstheme="majorBidi"/>
            <w:sz w:val="24"/>
            <w:szCs w:val="24"/>
          </w:rPr>
          <w:delText xml:space="preserve"> positive</w:delText>
        </w:r>
      </w:del>
      <w:r w:rsidRPr="003952B3">
        <w:rPr>
          <w:rFonts w:asciiTheme="majorBidi" w:hAnsiTheme="majorBidi" w:cstheme="majorBidi"/>
          <w:sz w:val="24"/>
          <w:szCs w:val="24"/>
        </w:rPr>
        <w:t xml:space="preserve"> effect for increasing the number of cameras is positive. This means a greater number of camera traps returns higher capture rates, specifically in deserts and grasslands, and higher diversity in the majority of systems of study. Increasing the duration of trapping did not necessarily increase capture rate or diversity.</w:t>
      </w:r>
    </w:p>
    <w:p w14:paraId="467BD6BA" w14:textId="4D3CEB89" w:rsidR="00C10CAF" w:rsidRPr="003952B3" w:rsidRDefault="00C10CAF" w:rsidP="00C10CAF">
      <w:pPr>
        <w:pStyle w:val="Paragraphedeliste"/>
        <w:numPr>
          <w:ilvl w:val="0"/>
          <w:numId w:val="11"/>
        </w:numPr>
        <w:spacing w:after="0" w:line="480" w:lineRule="auto"/>
        <w:ind w:left="357" w:hanging="357"/>
        <w:jc w:val="both"/>
        <w:rPr>
          <w:rFonts w:asciiTheme="majorBidi" w:hAnsiTheme="majorBidi" w:cstheme="majorBidi"/>
          <w:b/>
          <w:bCs/>
          <w:sz w:val="24"/>
          <w:szCs w:val="24"/>
        </w:rPr>
      </w:pPr>
      <w:r w:rsidRPr="003952B3">
        <w:rPr>
          <w:rFonts w:asciiTheme="majorBidi" w:hAnsiTheme="majorBidi" w:cstheme="majorBidi"/>
          <w:sz w:val="24"/>
          <w:szCs w:val="24"/>
        </w:rPr>
        <w:t>Camera trap</w:t>
      </w:r>
      <w:ins w:id="39" w:author="Laura McKinnon" w:date="2021-05-05T11:37:00Z">
        <w:r w:rsidR="006A0326">
          <w:rPr>
            <w:rFonts w:asciiTheme="majorBidi" w:hAnsiTheme="majorBidi" w:cstheme="majorBidi"/>
            <w:sz w:val="24"/>
            <w:szCs w:val="24"/>
          </w:rPr>
          <w:t>s</w:t>
        </w:r>
      </w:ins>
      <w:r w:rsidRPr="003952B3">
        <w:rPr>
          <w:rFonts w:asciiTheme="majorBidi" w:hAnsiTheme="majorBidi" w:cstheme="majorBidi"/>
          <w:sz w:val="24"/>
          <w:szCs w:val="24"/>
        </w:rPr>
        <w:t xml:space="preserve"> will continue to grow in popularity as a tool in the years to come; hence, it is important to consider all aspects of experimental design to maximize the probability of collecting biodiversity data that is as true </w:t>
      </w:r>
      <w:ins w:id="40" w:author="Laura McKinnon" w:date="2021-05-05T11:37:00Z">
        <w:r w:rsidR="006A0326">
          <w:rPr>
            <w:rFonts w:asciiTheme="majorBidi" w:hAnsiTheme="majorBidi" w:cstheme="majorBidi"/>
            <w:sz w:val="24"/>
            <w:szCs w:val="24"/>
          </w:rPr>
          <w:t>a</w:t>
        </w:r>
      </w:ins>
      <w:del w:id="41" w:author="Laura McKinnon" w:date="2021-05-05T11:37:00Z">
        <w:r w:rsidRPr="003952B3" w:rsidDel="006A0326">
          <w:rPr>
            <w:rFonts w:asciiTheme="majorBidi" w:hAnsiTheme="majorBidi" w:cstheme="majorBidi"/>
            <w:sz w:val="24"/>
            <w:szCs w:val="24"/>
          </w:rPr>
          <w:delText>of the</w:delText>
        </w:r>
      </w:del>
      <w:r w:rsidRPr="003952B3">
        <w:rPr>
          <w:rFonts w:asciiTheme="majorBidi" w:hAnsiTheme="majorBidi" w:cstheme="majorBidi"/>
          <w:sz w:val="24"/>
          <w:szCs w:val="24"/>
        </w:rPr>
        <w:t xml:space="preserve"> representation of the natural community as photographs can be. </w:t>
      </w:r>
    </w:p>
    <w:p w14:paraId="17E9893F" w14:textId="77777777" w:rsidR="00C10CAF" w:rsidRPr="003952B3" w:rsidRDefault="00C10CAF" w:rsidP="00C10CAF">
      <w:pPr>
        <w:jc w:val="both"/>
        <w:rPr>
          <w:rFonts w:asciiTheme="majorBidi" w:hAnsiTheme="majorBidi" w:cstheme="majorBidi"/>
          <w:b/>
          <w:bCs/>
          <w:sz w:val="24"/>
          <w:szCs w:val="24"/>
        </w:rPr>
      </w:pPr>
    </w:p>
    <w:p w14:paraId="7542EA09" w14:textId="77777777" w:rsidR="00C10CAF" w:rsidRPr="003952B3" w:rsidRDefault="00C10CAF" w:rsidP="00C10CAF">
      <w:pPr>
        <w:jc w:val="both"/>
        <w:rPr>
          <w:rFonts w:asciiTheme="majorBidi" w:hAnsiTheme="majorBidi" w:cstheme="majorBidi"/>
          <w:b/>
          <w:bCs/>
          <w:sz w:val="24"/>
          <w:szCs w:val="24"/>
        </w:rPr>
      </w:pPr>
    </w:p>
    <w:p w14:paraId="2319454C" w14:textId="77777777" w:rsidR="00C10CAF" w:rsidRPr="003952B3" w:rsidRDefault="00C10CAF" w:rsidP="00C10CAF">
      <w:pPr>
        <w:jc w:val="both"/>
        <w:rPr>
          <w:rFonts w:asciiTheme="majorBidi" w:hAnsiTheme="majorBidi" w:cstheme="majorBidi"/>
          <w:b/>
          <w:bCs/>
          <w:sz w:val="24"/>
          <w:szCs w:val="24"/>
        </w:rPr>
      </w:pPr>
    </w:p>
    <w:p w14:paraId="1B8428FD" w14:textId="77777777" w:rsidR="00C10CAF" w:rsidRPr="003952B3" w:rsidRDefault="00C10CAF" w:rsidP="00C10CAF">
      <w:pPr>
        <w:jc w:val="both"/>
        <w:rPr>
          <w:rFonts w:asciiTheme="majorBidi" w:hAnsiTheme="majorBidi" w:cstheme="majorBidi"/>
          <w:b/>
          <w:bCs/>
          <w:sz w:val="24"/>
          <w:szCs w:val="24"/>
        </w:rPr>
      </w:pPr>
    </w:p>
    <w:p w14:paraId="3825241D" w14:textId="77777777" w:rsidR="00C10CAF" w:rsidRPr="003952B3" w:rsidRDefault="00C10CAF" w:rsidP="00C10CAF">
      <w:pPr>
        <w:jc w:val="both"/>
        <w:rPr>
          <w:rFonts w:asciiTheme="majorBidi" w:hAnsiTheme="majorBidi" w:cstheme="majorBidi"/>
          <w:b/>
          <w:bCs/>
          <w:sz w:val="24"/>
          <w:szCs w:val="24"/>
        </w:rPr>
      </w:pPr>
      <w:r w:rsidRPr="003952B3">
        <w:rPr>
          <w:rFonts w:asciiTheme="majorBidi" w:hAnsiTheme="majorBidi" w:cstheme="majorBidi"/>
          <w:b/>
          <w:bCs/>
          <w:sz w:val="24"/>
          <w:szCs w:val="24"/>
        </w:rPr>
        <w:t>Keywords</w:t>
      </w:r>
    </w:p>
    <w:p w14:paraId="03E73AD7" w14:textId="77777777" w:rsidR="00C10CAF" w:rsidRPr="003952B3" w:rsidRDefault="00C10CAF" w:rsidP="00C10CAF">
      <w:pPr>
        <w:jc w:val="both"/>
        <w:rPr>
          <w:rFonts w:asciiTheme="majorBidi" w:hAnsiTheme="majorBidi" w:cstheme="majorBidi"/>
          <w:sz w:val="24"/>
          <w:szCs w:val="24"/>
        </w:rPr>
      </w:pPr>
      <w:r w:rsidRPr="003952B3">
        <w:rPr>
          <w:rFonts w:asciiTheme="majorBidi" w:hAnsiTheme="majorBidi" w:cstheme="majorBidi"/>
          <w:sz w:val="24"/>
          <w:szCs w:val="24"/>
        </w:rPr>
        <w:t>Camera traps, diversity, population estimates, richness, sampling effort</w:t>
      </w:r>
    </w:p>
    <w:p w14:paraId="58C8F676" w14:textId="77777777" w:rsidR="00C10CAF" w:rsidRPr="003952B3" w:rsidRDefault="00C10CAF" w:rsidP="00C10CAF">
      <w:pPr>
        <w:jc w:val="both"/>
        <w:rPr>
          <w:rFonts w:asciiTheme="majorBidi" w:hAnsiTheme="majorBidi" w:cstheme="majorBidi"/>
          <w:b/>
          <w:bCs/>
          <w:sz w:val="24"/>
          <w:szCs w:val="24"/>
        </w:rPr>
      </w:pPr>
      <w:r w:rsidRPr="003952B3">
        <w:rPr>
          <w:rFonts w:asciiTheme="majorBidi" w:hAnsiTheme="majorBidi" w:cstheme="majorBidi"/>
          <w:b/>
          <w:bCs/>
          <w:sz w:val="24"/>
          <w:szCs w:val="24"/>
        </w:rPr>
        <w:lastRenderedPageBreak/>
        <w:t>Introduction</w:t>
      </w:r>
    </w:p>
    <w:p w14:paraId="30A3FB17" w14:textId="5F197B60" w:rsidR="00C10CAF" w:rsidRPr="003952B3" w:rsidRDefault="00C10CAF" w:rsidP="00C10CAF">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 xml:space="preserve">Camera traps provide a means to survey wildlife and its interactions with the surrounding environment with relatively little human interference. These survey devices normally record animal presence via a triggered passive, infrared motion sensor </w:t>
      </w:r>
      <w:commentRangeStart w:id="42"/>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{"citationID":"IwqAdxKo","properties":{"formattedCitation":"(Marcus Rowcliffe et al. 2011)","plainCitation":"(Marcus Rowcliffe et al. 2011)","noteIndex":0},"citationItems":[{"id":256,"uris":["http://zotero.org/users/local/vcRA7dFA/items/GURRNEQ3"],"uri":["http://zotero.org/users/local/vcRA7dFA/items/GURRNEQ3"],"itemData":{"id":256,"type":"article-journal","container-title":"Methods in Ecology and Evolution","DOI":"10.1111/j.2041-210X.2011.00094.x","ISSN":"2041210X","issue":"5","language":"en","page":"464-476","source":"DOI.org (Crossref)","title":"Quantifying the sensitivity of camera traps: an adapted distance sampling approach: &lt;i&gt;Quantifying camera trap sensitivity&lt;/i&gt;","title-short":"Quantifying the sensitivity of camera traps","volume":"2","author":[{"family":"Marcus Rowcliffe","given":"J."},{"family":"Carbone","given":"Chris"},{"family":"Jansen","given":"Patrick A."},{"family":"Kays","given":"Roland"},{"family":"Kranstauber","given":"Bart"}],"issued":{"date-parts":[["2011",10]]}}}],"schema":"https://github.com/citation-style-language/schema/raw/master/csl-citation.json"}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(Marcus Rowcliffe et al. 2011)</w:t>
      </w:r>
      <w:r w:rsidRPr="003952B3">
        <w:rPr>
          <w:rFonts w:asciiTheme="majorBidi" w:hAnsiTheme="majorBidi" w:cstheme="majorBidi"/>
          <w:sz w:val="24"/>
          <w:szCs w:val="24"/>
        </w:rPr>
        <w:fldChar w:fldCharType="end"/>
      </w:r>
      <w:commentRangeEnd w:id="42"/>
      <w:r w:rsidR="006A0326">
        <w:rPr>
          <w:rStyle w:val="Marquedecommentaire"/>
        </w:rPr>
        <w:commentReference w:id="42"/>
      </w:r>
      <w:r w:rsidRPr="003952B3">
        <w:rPr>
          <w:rFonts w:asciiTheme="majorBidi" w:hAnsiTheme="majorBidi" w:cstheme="majorBidi"/>
          <w:sz w:val="24"/>
          <w:szCs w:val="24"/>
        </w:rPr>
        <w:t xml:space="preserve">. They are one of the most popular survey tools in current wildlife research, particularly in the domain of terrestrial vertebrate biology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{"citationID":"3tqebkGX","properties":{"formattedCitation":"(P. Meek et al. 2014)","plainCitation":"(P. Meek et al. 2014)","noteIndex":0},"citationItems":[{"id":258,"uris":["http://zotero.org/users/local/vcRA7dFA/items/7LYWNSQU"],"uri":["http://zotero.org/users/local/vcRA7dFA/items/7LYWNSQU"],"itemData":{"id":258,"type":"book","abstract":"\"Camera trapping in wildlife management and research is a growing global phenomenon. The technology is advancing very quickly, providing unique opportunities for collecting new biological knowledge. In order for fellow camera trap researchers and managers to share their knowledge and experience, the First International Camera Trapping Colloquium in Wildlife Management and Research was held in Sydney, Australia. \"Camera Trapping brings together papers from a selection of the presentations at the colloquium and provides a benchmark of the international developments and uses of camera traps for monitoring wildlife for research and management. Four major themes are presented: case studies demonstrating camera trapping for monitoring; the constraints and pitfalls of camera technologies; design standards and protocols for camera trapping surveys; and the identification, management and analyses of the myriad images that derive from camera trapping studies. The final chapter provides future directions for research using camera traps. \"Remarkable photographs are included, showing interesting, enlightening and entertaining images of animals 'doing their thing'.\"--Publisher's description.","ISBN":"978-1-4863-0039-6","language":"English","note":"OCLC: 882414855","source":"Open WorldCat","title":"Camera trapping: wildlife management and research","title-short":"Camera trapping","editor":[{"family":"Meek","given":"Paul"},{"family":"Fleming","given":"Peter J. S"},{"family":"Ballard","given":"Guy"},{"family":"Banks","given":"Peter"},{"family":"Claridge","given":"Andrew W"},{"family":"Sanderson","given":"James"},{"family":"Swann","given":"Don E"},{"literal":"Australasian Wildlife Management Society"},{"literal":"Royal Zoological Society of New South Wales"}],"issued":{"date-parts":[["2014"]]}}}],"schema":"https://github.com/citation-style-language/schema/raw/master/csl-citation.json"}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(P. Meek et al. 2014)</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w:t>
      </w:r>
      <w:ins w:id="43" w:author="Laura McKinnon" w:date="2021-05-05T11:38:00Z">
        <w:r w:rsidR="006A0326">
          <w:rPr>
            <w:rFonts w:asciiTheme="majorBidi" w:hAnsiTheme="majorBidi" w:cstheme="majorBidi"/>
            <w:sz w:val="24"/>
            <w:szCs w:val="24"/>
          </w:rPr>
          <w:t xml:space="preserve"> where they are primarily</w:t>
        </w:r>
      </w:ins>
      <w:r w:rsidRPr="003952B3">
        <w:rPr>
          <w:rFonts w:asciiTheme="majorBidi" w:hAnsiTheme="majorBidi" w:cstheme="majorBidi"/>
          <w:sz w:val="24"/>
          <w:szCs w:val="24"/>
        </w:rPr>
        <w:t xml:space="preserve"> used to record activity patterns and determine parameters such as occupancy, abundance, and diversity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{"citationID":"89ZJ9U6S","properties":{"formattedCitation":"(K. U. Karanth et al. 2004)","plainCitation":"(K. U. Karanth et al. 2004)","dontUpdate":true,"noteIndex":0},"citationItems":[{"id":"wjNDCud9/whpZRgTN","uris":["http://zotero.org/users/local/tCrvyoCs/items/KZCYKWWS"],"uri":["http://zotero.org/users/local/tCrvyoCs/items/KZCYKWWS"],"itemData":{"id":119,"type":"article-journal","title":"Tigers and their prey: Predicting carnivore densities from prey abundance","container-title":"Proceedings of the National Academy of Sciences","page":"4854-4858","volume":"101","issue":"14","source":"CrossRef","DOI":"10.1073/pnas.0306210101","ISSN":"0027-8424, 1091-6490","shortTitle":"Tigers and their prey","language":"en","author":[{"family":"Karanth","given":"K. U."},{"family":"Nichols","given":"J. D."},{"family":"Kumar","given":"N. S."},{"family":"Link","given":"W. A."},{"family":"Hines","given":"J. E."}],"issued":{"date-parts":[["2004",4,6]]}}}],"schema":"https://github.com/citation-style-language/schema/raw/master/csl-citation.json"}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 xml:space="preserve">(Karanth et al. 2004; </w:t>
      </w:r>
      <w:r w:rsidRPr="003952B3">
        <w:rPr>
          <w:rFonts w:asciiTheme="majorBidi" w:hAnsiTheme="majorBidi" w:cstheme="majorBidi"/>
          <w:sz w:val="24"/>
          <w:szCs w:val="24"/>
        </w:rPr>
        <w:fldChar w:fldCharType="end"/>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{"citationID":"54Bo24ia","properties":{"formattedCitation":"(Kelly et al. 2008)","plainCitation":"(Kelly et al. 2008)","dontUpdate":true,"noteIndex":0},"citationItems":[{"id":"wjNDCud9/8kxir0Kz","uris":["http://zotero.org/users/local/tCrvyoCs/items/2MFID58S"],"uri":["http://zotero.org/users/local/tCrvyoCs/items/2MFID58S"],"itemData":{"id":120,"type":"article-journal","title":"Estimating Puma Densities from Camera Trapping across Three Study Sites: Bolivia, Argentina, and Belize","container-title":"Journal of Mammalogy","page":"408-418","volume":"89","issue":"2","source":"CrossRef","DOI":"10.1644/06-MAMM-A-424R.1","ISSN":"0022-2372, 1545-1542","shortTitle":"Estimating Puma Densities from Camera Trapping across Three Study Sites","language":"en","author":[{"family":"Kelly","given":"Marcella J."},{"family":"Noss","given":"Andrew J."},{"family":"Di Bitetti","given":"Mario S."},{"family":"Maffei","given":"Leonardo"},{"family":"Arispe","given":"Rosario L."},{"family":"Paviolo","given":"Agustin"},{"family":"De Angelo","given":"Carlos D."},{"family":"Di Blanco","given":"Yamil E."}],"issued":{"date-parts":[["2008",4]]}}}],"schema":"https://github.com/citation-style-language/schema/raw/master/csl-citation.json"}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Kelly et al. 2008)</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Besides their use in wildlife research, camera traps have been used in studies that focus on nest ecology, detection of rare species, estimation of population size and species richness, behavioural studies, habitat use, and occupation of human-built structures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{"citationID":"sTHJ5dFd","properties":{"formattedCitation":"(Cutler and Swann 1999)","plainCitation":"(Cutler and Swann 1999)","dontUpdate":true,"noteIndex":0},"citationItems":[{"id":"wjNDCud9/1I0diSVH","uris":["http://zotero.org/users/local/tCrvyoCs/items/6U9HQYMK"],"uri":["http://zotero.org/users/local/tCrvyoCs/items/6U9HQYMK"],"itemData":{"id":118,"type":"book","title":"Using remote photography in wildlife ecology: A review","volume":"27","number-of-pages":"571","author":[{"family":"Cutler","given":"T.L."},{"family":"Swann","given":"D.E."}],"issued":{"date-parts":[["1999",9,1]]}}}],"schema":"https://github.com/citation-style-language/schema/raw/master/csl-citation.json"}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(Cutler and Swann 1999; O’Connell et al. 2011 )</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Thus, camera traps are a versatile method for collecting data on the functioning of many systems that can be used for a variety of management and conservation practices. Knowing their popularity in abundance and diversity research, herein we examine the sampling effort of this tool to predict animal diversity </w:t>
      </w:r>
      <w:del w:id="44" w:author="Laura McKinnon" w:date="2021-05-05T11:39:00Z">
        <w:r w:rsidRPr="003952B3" w:rsidDel="006A0326">
          <w:rPr>
            <w:rFonts w:asciiTheme="majorBidi" w:hAnsiTheme="majorBidi" w:cstheme="majorBidi"/>
            <w:sz w:val="24"/>
            <w:szCs w:val="24"/>
          </w:rPr>
          <w:delText>for a system</w:delText>
        </w:r>
      </w:del>
      <w:ins w:id="45" w:author="Laura McKinnon" w:date="2021-05-05T11:39:00Z">
        <w:r w:rsidR="006A0326">
          <w:rPr>
            <w:rFonts w:asciiTheme="majorBidi" w:hAnsiTheme="majorBidi" w:cstheme="majorBidi"/>
            <w:sz w:val="24"/>
            <w:szCs w:val="24"/>
          </w:rPr>
          <w:t>across a range of ecosystems</w:t>
        </w:r>
      </w:ins>
      <w:r w:rsidRPr="003952B3">
        <w:rPr>
          <w:rFonts w:asciiTheme="majorBidi" w:hAnsiTheme="majorBidi" w:cstheme="majorBidi"/>
          <w:sz w:val="24"/>
          <w:szCs w:val="24"/>
        </w:rPr>
        <w:t xml:space="preserve">. </w:t>
      </w:r>
    </w:p>
    <w:p w14:paraId="1DE45C40" w14:textId="1421EA8E" w:rsidR="00C10CAF" w:rsidRPr="003952B3" w:rsidRDefault="00C10CAF" w:rsidP="00C10CAF">
      <w:pPr>
        <w:spacing w:after="0" w:line="480" w:lineRule="auto"/>
        <w:ind w:firstLine="720"/>
        <w:contextualSpacing/>
        <w:jc w:val="both"/>
        <w:rPr>
          <w:rFonts w:asciiTheme="majorBidi" w:hAnsiTheme="majorBidi" w:cstheme="majorBidi"/>
          <w:sz w:val="24"/>
          <w:szCs w:val="24"/>
        </w:rPr>
      </w:pPr>
      <w:del w:id="46" w:author="Laura McKinnon" w:date="2021-05-05T11:39:00Z">
        <w:r w:rsidRPr="003952B3" w:rsidDel="006A0326">
          <w:rPr>
            <w:rFonts w:asciiTheme="majorBidi" w:hAnsiTheme="majorBidi" w:cstheme="majorBidi"/>
            <w:sz w:val="24"/>
            <w:szCs w:val="24"/>
          </w:rPr>
          <w:delText>Various crucial aspects</w:delText>
        </w:r>
      </w:del>
      <w:ins w:id="47" w:author="Laura McKinnon" w:date="2021-05-05T11:39:00Z">
        <w:r w:rsidR="006A0326">
          <w:rPr>
            <w:rFonts w:asciiTheme="majorBidi" w:hAnsiTheme="majorBidi" w:cstheme="majorBidi"/>
            <w:sz w:val="24"/>
            <w:szCs w:val="24"/>
          </w:rPr>
          <w:t>Numerous factors</w:t>
        </w:r>
      </w:ins>
      <w:r w:rsidRPr="003952B3">
        <w:rPr>
          <w:rFonts w:asciiTheme="majorBidi" w:hAnsiTheme="majorBidi" w:cstheme="majorBidi"/>
          <w:sz w:val="24"/>
          <w:szCs w:val="24"/>
        </w:rPr>
        <w:t xml:space="preserve"> can influence the number of species detected by camera traps, as well as the trapping rate (ratio of photographs to camera trapping time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{"citationID":"43Sm5xfo","properties":{"formattedCitation":"(Rovero and Marshall 2009)","plainCitation":"(Rovero and Marshall 2009)","noteIndex":0},"citationItems":[{"id":225,"uris":["http://zotero.org/users/local/vcRA7dFA/items/HVP2JJAH"],"uri":["http://zotero.org/users/local/vcRA7dFA/items/HVP2JJAH"],"itemData":{"id":225,"type":"article-journal","container-title":"Journal of Applied Ecology","DOI":"10.1111/j.1365-2664.2009.01705.x","ISSN":"00218901, 13652664","issue":"5","language":"en","page":"1011-1017","source":"DOI.org (Crossref)","title":"Camera trapping photographic rate as an index of density in forest ungulates","volume":"46","author":[{"family":"Rovero","given":"Francesco"},{"family":"Marshall","given":"Andrew R."}],"issued":{"date-parts":[["2009",10]]}}}],"schema":"https://github.com/citation-style-language/schema/raw/master/csl-citation.json"}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(Rovero and Marshall 2009)</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w:t>
      </w:r>
      <w:commentRangeStart w:id="48"/>
      <w:r w:rsidRPr="003952B3">
        <w:rPr>
          <w:rFonts w:asciiTheme="majorBidi" w:hAnsiTheme="majorBidi" w:cstheme="majorBidi"/>
          <w:sz w:val="24"/>
          <w:szCs w:val="24"/>
        </w:rPr>
        <w:t xml:space="preserve">These include trigger speed, detection zone, recovery time, night detection, and battery consumption </w:t>
      </w:r>
      <w:del w:id="49" w:author="Laura McKinnon" w:date="2021-05-05T11:40:00Z">
        <w:r w:rsidRPr="003952B3" w:rsidDel="006A0326">
          <w:rPr>
            <w:rFonts w:asciiTheme="majorBidi" w:hAnsiTheme="majorBidi" w:cstheme="majorBidi"/>
            <w:sz w:val="24"/>
            <w:szCs w:val="24"/>
          </w:rPr>
          <w:delText xml:space="preserve">that can impact the collected data </w:delText>
        </w:r>
      </w:del>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{"citationID":"qlNbfnoC","properties":{"formattedCitation":"(Hughson and Darby 2010)","plainCitation":"(Hughson and Darby 2010)","noteIndex":0},"citationItems":[{"id":261,"uris":["http://zotero.org/users/local/vcRA7dFA/items/G9M54TIE"],"uri":["http://zotero.org/users/local/vcRA7dFA/items/G9M54TIE"],"itemData":{"id":261,"type":"article-journal","issue":"2","journalAbbreviation":"California Fish Game","page":"101-109","title":"Comparison of motion-activated cameras for wildlife investigations","volume":"96","author":[{"family":"Hughson","given":"D.L"},{"family":"Darby","given":"N.W"}],"issued":{"date-parts":[["2010"]]}}}],"schema":"https://github.com/citation-style-language/schema/raw/master/csl-citation.json"}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(Hughson and Darby 2010)</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w:t>
      </w:r>
      <w:commentRangeEnd w:id="48"/>
      <w:r w:rsidR="009F148F">
        <w:rPr>
          <w:rStyle w:val="Marquedecommentaire"/>
        </w:rPr>
        <w:commentReference w:id="48"/>
      </w:r>
      <w:r w:rsidRPr="003952B3">
        <w:rPr>
          <w:rFonts w:asciiTheme="majorBidi" w:hAnsiTheme="majorBidi" w:cstheme="majorBidi"/>
          <w:sz w:val="24"/>
          <w:szCs w:val="24"/>
        </w:rPr>
        <w:t xml:space="preserve">Limitations of this method can also arise from </w:t>
      </w:r>
      <w:ins w:id="50" w:author="Laura McKinnon" w:date="2021-05-05T11:40:00Z">
        <w:r w:rsidR="006A0326">
          <w:rPr>
            <w:rFonts w:asciiTheme="majorBidi" w:hAnsiTheme="majorBidi" w:cstheme="majorBidi"/>
            <w:sz w:val="24"/>
            <w:szCs w:val="24"/>
          </w:rPr>
          <w:t xml:space="preserve">variation in </w:t>
        </w:r>
      </w:ins>
      <w:r w:rsidRPr="003952B3">
        <w:rPr>
          <w:rFonts w:asciiTheme="majorBidi" w:hAnsiTheme="majorBidi" w:cstheme="majorBidi"/>
          <w:sz w:val="24"/>
          <w:szCs w:val="24"/>
        </w:rPr>
        <w:t xml:space="preserve">camera models, placement and orientation, temperature differentials, and species behavioural responses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{"citationID":"WP005pNp","properties":{"formattedCitation":"(P. D. Meek, Ballard, and Fleming 2015)","plainCitation":"(P. D. Meek, Ballard, and Fleming 2015)","noteIndex":0},"citationItems":[{"id":262,"uris":["http://zotero.org/users/local/vcRA7dFA/items/QMPCQYLG"],"uri":["http://zotero.org/users/local/vcRA7dFA/items/QMPCQYLG"],"itemData":{"id":262,"type":"article-journal","abstract":"Camera trapping is a relatively new addition to the wildlife survey repertoire in Australia. Its rapid adoption has been unparalleled in ecological science, but objective evaluation of camera traps and their application has not kept pace. With the aim of motivating practitioners to think more about selection and deployment of camera trap models in relation to research goals, we reviewed Australian camera trapping studies to determine how camera traps have been used and how their technological constraints may have affected reported results and conclusions. In the 54 camera trapping articles published between 1991 and 2013, mammals (86%) were studied more than birds (10%) and reptiles (3%), with small to medium-sized mammals being most studied. Australian camera trapping studies, like those elsewhere, have changed from more qualitative to more complex quantitative investigations. However, we found that camera trap constraints and limitations were rarely acknowledged, and we identified eight key issues requiring consideration and further research. These are: camera model, camera detection system, camera placement and orientation, triggering and recovery, camera trap settings, temperature differentials, species identification and behavioural responses of the animals to the cameras. In particular, alterations to animal behaviour by camera traps potentially have enormous influence on data quality, reliability and interpretation. The key issues were not considered in most Australian camera trap papers and require further study to better understand the factors that influence the analysis and interpretation of camera trap data and improve experimental design.","container-title":"Australian Mammalogy","DOI":"10.1071/AM14023","ISSN":"0310-0049","issue":"1","journalAbbreviation":"Aust. Mammalogy","language":"en","page":"13","source":"DOI.org (Crossref)","title":"The pitfalls of wildlife camera trapping as a survey tool in Australia","volume":"37","author":[{"family":"Meek","given":"Paul D."},{"family":"Ballard","given":"Guy-Anthony"},{"family":"Fleming","given":"Peter J. S."}],"issued":{"date-parts":[["2015"]]}}}],"schema":"https://github.com/citation-style-language/schema/raw/master/csl-citation.json"}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(P. D. Meek, Ballard, and Fleming 2015)</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The factors can be summarized as trapping effort and trapping design and can affect estimates of abundance and diversity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{"citationID":"TO4qxD6l","properties":{"formattedCitation":"(Yasuda 2004; Wegge, Pokheral, and Jnawali 2004)","plainCitation":"(Yasuda 2004; Wegge, Pokheral, and Jnawali 2004)","noteIndex":0},"citationItems":[{"id":264,"uris":["http://zotero.org/users/local/vcRA7dFA/items/2755MAGJ"],"uri":["http://zotero.org/users/local/vcRA7dFA/items/2755MAGJ"],"itemData":{"id":264,"type":"article-journal","container-title":"Mammal Study","DOI":"10.3106/mammalstudy.29.37","ISSN":"1343-4152, 1348-6160","issue":"1","journalAbbreviation":"Mammal Study","language":"en","page":"37-46","source":"DOI.org (Crossref)","title":"Monitoring diversity and abundance of mammals with camera traps: a case study on Mount Tsukuba, central Japan","title-short":"Monitoring diversity and abundance of mammals with camera traps","volume":"29","author":[{"family":"Yasuda","given":"Masatoshi"}],"issued":{"date-parts":[["2004"]]}}},{"id":263,"uris":["http://zotero.org/users/local/vcRA7dFA/items/X4S67CKW"],"uri":["http://zotero.org/users/local/vcRA7dFA/items/X4S67CKW"],"itemData":{"id":263,"type":"article-journal","container-title":"Animal Conservation","DOI":"10.1017/S1367943004001441","ISSN":"1367-9430, 1469-1795","issue":"3","journalAbbreviation":"Animal Conservation","language":"en","page":"251-256","source":"DOI.org (Crossref)","title":"Effects of trapping effort and trap shyness on estimates of tiger abundance from camera trap studies","volume":"7","author":[{"family":"Wegge","given":"Per"},{"family":"Pokheral","given":"Chiranjibi Pd."},{"family":"Jnawali","given":"Shant Raj"}],"issued":{"date-parts":[["2004",8]]}}}],"schema":"https://github.com/citation-style-language/schema/raw/master/csl-citation.json"}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(Yasuda 2004; Wegge, Pokheral, and Jnawali 2004)</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w:t>
      </w:r>
    </w:p>
    <w:p w14:paraId="5CB3D43F" w14:textId="77777777" w:rsidR="00C10CAF" w:rsidRPr="003952B3" w:rsidRDefault="00C10CAF" w:rsidP="00C10CAF">
      <w:pPr>
        <w:spacing w:after="0" w:line="480" w:lineRule="auto"/>
        <w:ind w:firstLine="720"/>
        <w:contextualSpacing/>
        <w:jc w:val="both"/>
        <w:rPr>
          <w:rFonts w:asciiTheme="majorBidi" w:hAnsiTheme="majorBidi" w:cstheme="majorBidi"/>
          <w:sz w:val="24"/>
          <w:szCs w:val="24"/>
        </w:rPr>
      </w:pPr>
      <w:commentRangeStart w:id="51"/>
      <w:r w:rsidRPr="003952B3">
        <w:rPr>
          <w:rFonts w:asciiTheme="majorBidi" w:hAnsiTheme="majorBidi" w:cstheme="majorBidi"/>
          <w:sz w:val="24"/>
          <w:szCs w:val="24"/>
        </w:rPr>
        <w:lastRenderedPageBreak/>
        <w:t xml:space="preserve">Trapping rate is a useful index for abundance and diversity estimates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{"citationID":"pjuw2PLK","properties":{"formattedCitation":"(Rovero and Marshall 2009; J. Marcus Rowcliffe et al. 2008; Silveira, J\\uc0\\u225{}como, and Diniz-Filho 2003)","plainCitation":"(Rovero and Marshall 2009; J. Marcus Rowcliffe et al. 2008; Silveira, Jácomo, and Diniz-Filho 2003)","noteIndex":0},"citationItems":[{"id":225,"uris":["http://zotero.org/users/local/vcRA7dFA/items/HVP2JJAH"],"uri":["http://zotero.org/users/local/vcRA7dFA/items/HVP2JJAH"],"itemData":{"id":225,"type":"article-journal","container-title":"Journal of Applied Ecology","DOI":"10.1111/j.1365-2664.2009.01705.x","ISSN":"00218901, 13652664","issue":"5","language":"en","page":"1011-1017","source":"DOI.org (Crossref)","title":"Camera trapping photographic rate as an index of density in forest ungulates","volume":"46","author":[{"family":"Rovero","given":"Francesco"},{"family":"Marshall","given":"Andrew R."}],"issued":{"date-parts":[["2009",10]]}}},{"id":267,"uris":["http://zotero.org/users/local/vcRA7dFA/items/KEPWGUE7"],"uri":["http://zotero.org/users/local/vcRA7dFA/items/KEPWGUE7"],"itemData":{"id":267,"type":"article-journal","container-title":"Journal of Applied Ecology","DOI":"10.1111/j.1365-2664.2008.01473.x","ISSN":"00218901, 13652664","issue":"4","language":"en","page":"1228-1236","source":"DOI.org (Crossref)","title":"Estimating animal density using camera traps without the need for individual recognition","volume":"45","author":[{"family":"Rowcliffe","given":"J. Marcus"},{"family":"Field","given":"Juliet"},{"family":"Turvey","given":"Samuel T."},{"family":"Carbone","given":"Chris"}],"issued":{"date-parts":[["2008",8]]}}},{"id":268,"uris":["http://zotero.org/users/local/vcRA7dFA/items/XYN694DM"],"uri":["http://zotero.org/users/local/vcRA7dFA/items/XYN694DM"],"itemData":{"id":268,"type":"article-journal","container-title":"Biological Conservation","DOI":"10.1016/S0006-3207(03)00063-6","ISSN":"00063207","issue":"3","journalAbbreviation":"Biological Conservation","language":"en","page":"351-355","source":"DOI.org (Crossref)","title":"Camera trap, line transect census and track surveys: a comparative evaluation","title-short":"Camera trap, line transect census and track surveys","volume":"114","author":[{"family":"Silveira","given":"Leandro"},{"family":"Jácomo","given":"Anah T.A."},{"family":"Diniz-Filho","given":"José Alexandre F."}],"issued":{"date-parts":[["2003",12]]}}}],"schema":"https://github.com/citation-style-language/schema/raw/master/csl-citation.json"}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(Rovero and Marshall 2009; J. Marcus Rowcliffe et al. 2008; Silveira, Jácomo, and Diniz-Filho 2003)</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w:t>
      </w:r>
      <w:commentRangeEnd w:id="51"/>
      <w:r w:rsidR="006A0326">
        <w:rPr>
          <w:rStyle w:val="Marquedecommentaire"/>
        </w:rPr>
        <w:commentReference w:id="51"/>
      </w:r>
      <w:r w:rsidRPr="003952B3">
        <w:rPr>
          <w:rFonts w:asciiTheme="majorBidi" w:hAnsiTheme="majorBidi" w:cstheme="majorBidi"/>
          <w:sz w:val="24"/>
          <w:szCs w:val="24"/>
        </w:rPr>
        <w:t xml:space="preserve">Minimum trapping effort (MTE) is another important factor for population estimates. MTE refers to the number of camera trap days required to record species of interest in an area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{"citationID":"1JXqAFeZ","properties":{"formattedCitation":"(Si, Kays, and Ding 2014)","plainCitation":"(Si, Kays, and Ding 2014)","noteIndex":0},"citationItems":[{"id":223,"uris":["http://zotero.org/users/local/vcRA7dFA/items/HW5APPDD"],"uri":["http://zotero.org/users/local/vcRA7dFA/items/HW5APPDD"],"itemData":{"id":223,"type":"article-journal","container-title":"PeerJ","DOI":"10.7717/peerj.374","ISSN":"2167-8359","language":"en","page":"e374","source":"DOI.org (Crossref)","title":"How long is enough to detect terrestrial animals? Estimating the minimum trapping effort on camera traps","title-short":"How long is enough to detect terrestrial animals?","volume":"2","author":[{"family":"Si","given":"Xingfeng"},{"family":"Kays","given":"Roland"},{"family":"Ding","given":"Ping"}],"issued":{"date-parts":[["2014",5,8]]}}}],"schema":"https://github.com/citation-style-language/schema/raw/master/csl-citation.json"}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(Si, Kays, and Ding 2014)</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and varies extensively across studies. The number of camera traps used in a study is directly related to both trapping design and effort because a small number of cameras can result in low detection probabilities and affect the strength of </w:t>
      </w:r>
      <w:commentRangeStart w:id="52"/>
      <w:r w:rsidRPr="003952B3">
        <w:rPr>
          <w:rFonts w:asciiTheme="majorBidi" w:hAnsiTheme="majorBidi" w:cstheme="majorBidi"/>
          <w:sz w:val="24"/>
          <w:szCs w:val="24"/>
        </w:rPr>
        <w:t xml:space="preserve">population estimates </w:t>
      </w:r>
      <w:commentRangeEnd w:id="52"/>
      <w:r w:rsidR="009F148F">
        <w:rPr>
          <w:rStyle w:val="Marquedecommentaire"/>
        </w:rPr>
        <w:commentReference w:id="52"/>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{"citationID":"D48MD1dP","properties":{"formattedCitation":"(Foster and Harmsen 2012)","plainCitation":"(Foster and Harmsen 2012)","noteIndex":0},"citationItems":[{"id":266,"uris":["http://zotero.org/users/local/vcRA7dFA/items/IGMLM8LE"],"uri":["http://zotero.org/users/local/vcRA7dFA/items/IGMLM8LE"],"itemData":{"id":266,"type":"article-journal","container-title":"The Journal of Wildlife Management","DOI":"10.1002/jwmg.275","ISSN":"0022541X","issue":"2","journalAbbreviation":"The Journal of Wildlife Management","language":"en","page":"224-236","source":"DOI.org (Crossref)","title":"A critique of density estimation from camera-trap data: Density Estimation From Camera-Trap Data","title-short":"A critique of density estimation from camera-trap data","volume":"76","author":[{"family":"Foster","given":"Rebecca J."},{"family":"Harmsen","given":"Bart J."}],"issued":{"date-parts":[["2012",2]]}}}],"schema":"https://github.com/citation-style-language/schema/raw/master/csl-citation.json"}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 xml:space="preserve">(Foster and </w:t>
      </w:r>
      <w:proofErr w:type="spellStart"/>
      <w:r w:rsidRPr="003952B3">
        <w:rPr>
          <w:rFonts w:asciiTheme="majorBidi" w:hAnsiTheme="majorBidi" w:cstheme="majorBidi"/>
          <w:sz w:val="24"/>
          <w:szCs w:val="24"/>
        </w:rPr>
        <w:t>Harmsen</w:t>
      </w:r>
      <w:proofErr w:type="spellEnd"/>
      <w:r w:rsidRPr="003952B3">
        <w:rPr>
          <w:rFonts w:asciiTheme="majorBidi" w:hAnsiTheme="majorBidi" w:cstheme="majorBidi"/>
          <w:sz w:val="24"/>
          <w:szCs w:val="24"/>
        </w:rPr>
        <w:t xml:space="preserve"> 2012)</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The interplay amongst these elements provides us with an excellent opportunity to explore the relationship between trapping time, number of cameras, and richness estimates across the literature. </w:t>
      </w:r>
    </w:p>
    <w:p w14:paraId="79E25C49" w14:textId="77777777" w:rsidR="00C10CAF" w:rsidRPr="003952B3" w:rsidRDefault="00C10CAF" w:rsidP="00C10CAF">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 xml:space="preserve">In the present study, we conducted a systematic review of camera trap literature to test for sampling effort as a predictor of animal diversity. We tested the threshold for sampling and provided an overview of the relationship between </w:t>
      </w:r>
      <w:commentRangeStart w:id="53"/>
      <w:r w:rsidRPr="003952B3">
        <w:rPr>
          <w:rFonts w:asciiTheme="majorBidi" w:hAnsiTheme="majorBidi" w:cstheme="majorBidi"/>
          <w:sz w:val="24"/>
          <w:szCs w:val="24"/>
        </w:rPr>
        <w:t xml:space="preserve">trapping rate </w:t>
      </w:r>
      <w:commentRangeEnd w:id="53"/>
      <w:r w:rsidR="009F148F">
        <w:rPr>
          <w:rStyle w:val="Marquedecommentaire"/>
        </w:rPr>
        <w:commentReference w:id="53"/>
      </w:r>
      <w:r w:rsidRPr="003952B3">
        <w:rPr>
          <w:rFonts w:asciiTheme="majorBidi" w:hAnsiTheme="majorBidi" w:cstheme="majorBidi"/>
          <w:sz w:val="24"/>
          <w:szCs w:val="24"/>
        </w:rPr>
        <w:t xml:space="preserve">and </w:t>
      </w:r>
      <w:proofErr w:type="gramStart"/>
      <w:r w:rsidRPr="003952B3">
        <w:rPr>
          <w:rFonts w:asciiTheme="majorBidi" w:hAnsiTheme="majorBidi" w:cstheme="majorBidi"/>
          <w:sz w:val="24"/>
          <w:szCs w:val="24"/>
        </w:rPr>
        <w:t>richness, and</w:t>
      </w:r>
      <w:proofErr w:type="gramEnd"/>
      <w:r w:rsidRPr="003952B3">
        <w:rPr>
          <w:rFonts w:asciiTheme="majorBidi" w:hAnsiTheme="majorBidi" w:cstheme="majorBidi"/>
          <w:sz w:val="24"/>
          <w:szCs w:val="24"/>
        </w:rPr>
        <w:t xml:space="preserve"> tested if the ecosystem affects this relationship. Given that camera traps are increasingly being used in wildlife estimations, our study can provide some insight into the ‘sweet spot’ in sampling in different systems. This is valuable considering the connectedness of this tool for data acquisition and the implementation of conservation and management practices.  </w:t>
      </w:r>
    </w:p>
    <w:p w14:paraId="7BFB4FD5" w14:textId="77777777" w:rsidR="00C10CAF" w:rsidRPr="003952B3" w:rsidRDefault="00C10CAF" w:rsidP="00C10CAF">
      <w:pPr>
        <w:spacing w:after="0" w:line="480" w:lineRule="auto"/>
        <w:contextualSpacing/>
        <w:jc w:val="both"/>
        <w:rPr>
          <w:rFonts w:asciiTheme="majorBidi" w:hAnsiTheme="majorBidi" w:cstheme="majorBidi"/>
          <w:b/>
          <w:bCs/>
          <w:sz w:val="24"/>
          <w:szCs w:val="24"/>
        </w:rPr>
      </w:pPr>
      <w:r w:rsidRPr="003952B3">
        <w:rPr>
          <w:rFonts w:asciiTheme="majorBidi" w:hAnsiTheme="majorBidi" w:cstheme="majorBidi"/>
          <w:b/>
          <w:bCs/>
          <w:sz w:val="24"/>
          <w:szCs w:val="24"/>
        </w:rPr>
        <w:t>Methods</w:t>
      </w:r>
    </w:p>
    <w:p w14:paraId="73328D32" w14:textId="77777777" w:rsidR="00C10CAF" w:rsidRPr="003952B3" w:rsidRDefault="00C10CAF" w:rsidP="00C10CAF">
      <w:pPr>
        <w:spacing w:after="0" w:line="480" w:lineRule="auto"/>
        <w:contextualSpacing/>
        <w:jc w:val="both"/>
        <w:rPr>
          <w:rFonts w:asciiTheme="majorBidi" w:hAnsiTheme="majorBidi" w:cstheme="majorBidi"/>
          <w:b/>
          <w:bCs/>
          <w:i/>
          <w:iCs/>
          <w:sz w:val="24"/>
          <w:szCs w:val="24"/>
        </w:rPr>
      </w:pPr>
      <w:r w:rsidRPr="003952B3">
        <w:rPr>
          <w:rFonts w:asciiTheme="majorBidi" w:hAnsiTheme="majorBidi" w:cstheme="majorBidi"/>
          <w:b/>
          <w:bCs/>
          <w:i/>
          <w:iCs/>
          <w:sz w:val="24"/>
          <w:szCs w:val="24"/>
        </w:rPr>
        <w:t>Systematic review</w:t>
      </w:r>
    </w:p>
    <w:p w14:paraId="755FA9E0" w14:textId="77777777" w:rsidR="00C10CAF" w:rsidRPr="003952B3" w:rsidRDefault="00C10CAF" w:rsidP="00C10CAF">
      <w:pPr>
        <w:spacing w:after="0" w:line="480" w:lineRule="auto"/>
        <w:ind w:firstLine="720"/>
        <w:contextualSpacing/>
        <w:jc w:val="both"/>
        <w:rPr>
          <w:rFonts w:asciiTheme="majorBidi" w:hAnsiTheme="majorBidi" w:cstheme="majorBidi"/>
          <w:b/>
          <w:bCs/>
          <w:i/>
          <w:iCs/>
          <w:sz w:val="24"/>
          <w:szCs w:val="24"/>
          <w:lang w:val="en-US"/>
        </w:rPr>
      </w:pPr>
      <w:r w:rsidRPr="003952B3">
        <w:rPr>
          <w:rFonts w:asciiTheme="majorBidi" w:hAnsiTheme="majorBidi" w:cstheme="majorBidi"/>
          <w:sz w:val="24"/>
          <w:szCs w:val="24"/>
        </w:rPr>
        <w:t xml:space="preserve">We conducted a systematic review using the terms </w:t>
      </w:r>
      <w:r w:rsidRPr="003952B3">
        <w:rPr>
          <w:rFonts w:asciiTheme="majorBidi" w:hAnsiTheme="majorBidi" w:cstheme="majorBidi"/>
          <w:sz w:val="24"/>
          <w:szCs w:val="24"/>
          <w:lang w:val="en-US"/>
        </w:rPr>
        <w:t xml:space="preserve">Camera Trap* AND Richness*, Camera* Trap* AND Diversity*, and Camera Trap* </w:t>
      </w:r>
      <w:commentRangeStart w:id="54"/>
      <w:r w:rsidRPr="003952B3">
        <w:rPr>
          <w:rFonts w:asciiTheme="majorBidi" w:hAnsiTheme="majorBidi" w:cstheme="majorBidi"/>
          <w:sz w:val="24"/>
          <w:szCs w:val="24"/>
          <w:lang w:val="en-US"/>
        </w:rPr>
        <w:t xml:space="preserve">AND Rarefaction* Curve* </w:t>
      </w:r>
      <w:commentRangeEnd w:id="54"/>
      <w:r w:rsidR="009F148F">
        <w:rPr>
          <w:rStyle w:val="Marquedecommentaire"/>
        </w:rPr>
        <w:commentReference w:id="54"/>
      </w:r>
      <w:r w:rsidRPr="003952B3">
        <w:rPr>
          <w:rFonts w:asciiTheme="majorBidi" w:hAnsiTheme="majorBidi" w:cstheme="majorBidi"/>
          <w:sz w:val="24"/>
          <w:szCs w:val="24"/>
          <w:lang w:val="en-US"/>
        </w:rPr>
        <w:t>in ISI Web of Science (</w:t>
      </w:r>
      <w:proofErr w:type="spellStart"/>
      <w:r w:rsidRPr="003952B3">
        <w:rPr>
          <w:rFonts w:asciiTheme="majorBidi" w:hAnsiTheme="majorBidi" w:cstheme="majorBidi"/>
          <w:sz w:val="24"/>
          <w:szCs w:val="24"/>
          <w:lang w:val="en-US"/>
        </w:rPr>
        <w:t>WoS</w:t>
      </w:r>
      <w:proofErr w:type="spellEnd"/>
      <w:r w:rsidRPr="003952B3">
        <w:rPr>
          <w:rFonts w:asciiTheme="majorBidi" w:hAnsiTheme="majorBidi" w:cstheme="majorBidi"/>
          <w:sz w:val="24"/>
          <w:szCs w:val="24"/>
          <w:lang w:val="en-US"/>
        </w:rPr>
        <w:t>). This search was done in January 2019. Search results were exported as a CSV file and are available publicly alongside the dataset (</w:t>
      </w:r>
      <w:proofErr w:type="spellStart"/>
      <w:r w:rsidRPr="003952B3">
        <w:rPr>
          <w:rFonts w:asciiTheme="majorBidi" w:hAnsiTheme="majorBidi" w:cstheme="majorBidi"/>
          <w:sz w:val="24"/>
          <w:szCs w:val="24"/>
          <w:lang w:val="en-US"/>
        </w:rPr>
        <w:t>Figshare</w:t>
      </w:r>
      <w:proofErr w:type="spellEnd"/>
      <w:r w:rsidRPr="003952B3">
        <w:rPr>
          <w:rFonts w:asciiTheme="majorBidi" w:hAnsiTheme="majorBidi" w:cstheme="majorBidi"/>
          <w:sz w:val="24"/>
          <w:szCs w:val="24"/>
          <w:lang w:val="en-US"/>
        </w:rPr>
        <w:t xml:space="preserve"> citation). Additionally, we conducted </w:t>
      </w:r>
      <w:r w:rsidRPr="003952B3">
        <w:rPr>
          <w:rFonts w:asciiTheme="majorBidi" w:hAnsiTheme="majorBidi" w:cstheme="majorBidi"/>
          <w:sz w:val="24"/>
          <w:szCs w:val="24"/>
          <w:lang w:val="en-US"/>
        </w:rPr>
        <w:lastRenderedPageBreak/>
        <w:t xml:space="preserve">supplemental searches in book chapters and Google Scholar to validate the publication coverage of </w:t>
      </w:r>
      <w:proofErr w:type="spellStart"/>
      <w:r w:rsidRPr="003952B3">
        <w:rPr>
          <w:rFonts w:asciiTheme="majorBidi" w:hAnsiTheme="majorBidi" w:cstheme="majorBidi"/>
          <w:sz w:val="24"/>
          <w:szCs w:val="24"/>
          <w:lang w:val="en-US"/>
        </w:rPr>
        <w:t>WoS</w:t>
      </w:r>
      <w:proofErr w:type="spellEnd"/>
      <w:r w:rsidRPr="003952B3">
        <w:rPr>
          <w:rFonts w:asciiTheme="majorBidi" w:hAnsiTheme="majorBidi" w:cstheme="majorBidi"/>
          <w:sz w:val="24"/>
          <w:szCs w:val="24"/>
          <w:lang w:val="en-US"/>
        </w:rPr>
        <w:t xml:space="preserve">. Searches resulted in a total of 397 publications once duplicates were removed. PRISMA diagram from Moher et al. </w:t>
      </w:r>
      <w:r w:rsidRPr="003952B3">
        <w:rPr>
          <w:rFonts w:asciiTheme="majorBidi" w:hAnsiTheme="majorBidi" w:cstheme="majorBidi"/>
          <w:sz w:val="24"/>
          <w:szCs w:val="24"/>
          <w:lang w:val="en-US"/>
        </w:rPr>
        <w:fldChar w:fldCharType="begin"/>
      </w:r>
      <w:r w:rsidRPr="003952B3">
        <w:rPr>
          <w:rFonts w:asciiTheme="majorBidi" w:hAnsiTheme="majorBidi" w:cstheme="majorBidi"/>
          <w:sz w:val="24"/>
          <w:szCs w:val="24"/>
          <w:lang w:val="en-US"/>
        </w:rPr>
        <w:instrText xml:space="preserve"> ADDIN ZOTERO_ITEM CSL_CITATION {"citationID":"2UFvIWuR","properties":{"formattedCitation":"(Moher et al. 2009)","plainCitation":"(Moher et al. 2009)","dontUpdate":true,"noteIndex":0},"citationItems":[{"id":271,"uris":["http://zotero.org/users/local/vcRA7dFA/items/97CYEVLU"],"uri":["http://zotero.org/users/local/vcRA7dFA/items/97CYEVLU"],"itemData":{"id":271,"type":"article-journal","container-title":"PLoS Medicine","DOI":"10.1371/journal.pmed.1000097","ISSN":"1549-1676","issue":"7","journalAbbreviation":"PLoS Med","language":"en","page":"e1000097","source":"DOI.org (Crossref)","title":"Preferred Reporting Items for Systematic Reviews and Meta-Analyses: The PRISMA Statement","title-short":"Preferred Reporting Items for Systematic Reviews and Meta-Analyses","volume":"6","author":[{"family":"Moher","given":"David"},{"family":"Liberati","given":"Alessandro"},{"family":"Tetzlaff","given":"Jennifer"},{"family":"Altman","given":"Douglas G."},{"literal":"The PRISMA Group"}],"issued":{"date-parts":[["2009",7,21]]}}}],"schema":"https://github.com/citation-style-language/schema/raw/master/csl-citation.json"} </w:instrText>
      </w:r>
      <w:r w:rsidRPr="003952B3">
        <w:rPr>
          <w:rFonts w:asciiTheme="majorBidi" w:hAnsiTheme="majorBidi" w:cstheme="majorBidi"/>
          <w:sz w:val="24"/>
          <w:szCs w:val="24"/>
          <w:lang w:val="en-US"/>
        </w:rPr>
        <w:fldChar w:fldCharType="separate"/>
      </w:r>
      <w:r w:rsidRPr="003952B3">
        <w:rPr>
          <w:rFonts w:asciiTheme="majorBidi" w:hAnsiTheme="majorBidi" w:cstheme="majorBidi"/>
          <w:sz w:val="24"/>
          <w:szCs w:val="24"/>
        </w:rPr>
        <w:t>(2009)</w:t>
      </w:r>
      <w:r w:rsidRPr="003952B3">
        <w:rPr>
          <w:rFonts w:asciiTheme="majorBidi" w:hAnsiTheme="majorBidi" w:cstheme="majorBidi"/>
          <w:sz w:val="24"/>
          <w:szCs w:val="24"/>
          <w:lang w:val="en-US"/>
        </w:rPr>
        <w:fldChar w:fldCharType="end"/>
      </w:r>
      <w:r w:rsidRPr="003952B3">
        <w:rPr>
          <w:rFonts w:asciiTheme="majorBidi" w:hAnsiTheme="majorBidi" w:cstheme="majorBidi"/>
          <w:sz w:val="24"/>
          <w:szCs w:val="24"/>
          <w:lang w:val="en-US"/>
        </w:rPr>
        <w:t xml:space="preserve"> demonstrates selection</w:t>
      </w:r>
      <w:r>
        <w:rPr>
          <w:rFonts w:asciiTheme="majorBidi" w:hAnsiTheme="majorBidi" w:cstheme="majorBidi"/>
          <w:sz w:val="24"/>
          <w:szCs w:val="24"/>
          <w:lang w:val="en-US"/>
        </w:rPr>
        <w:t xml:space="preserve"> and review procedure (SA, A</w:t>
      </w:r>
      <w:r w:rsidRPr="003952B3">
        <w:rPr>
          <w:rFonts w:asciiTheme="majorBidi" w:hAnsiTheme="majorBidi" w:cstheme="majorBidi"/>
          <w:sz w:val="24"/>
          <w:szCs w:val="24"/>
          <w:lang w:val="en-US"/>
        </w:rPr>
        <w:t>). We screened the abstracts and excluded papers based on relevance, whether they were a review, opinion, or idea paper, and if they focused on one species and were not quantitative. Moreover, only English language research papers were further examined. Full-text articles if they included: 1) a measure of richness or diversity; 2) the number of records; 3) duration of camera trapping (days). Additional variables such as the number of cameras and sites, as well the system were also recorded. The system of study was simplified into ecosystem, including coniferous, deciduous, desert, grassland, tropical, and mixed. In total, we screened 252 full-text articles.</w:t>
      </w:r>
    </w:p>
    <w:p w14:paraId="7204FA2C" w14:textId="77777777" w:rsidR="00C10CAF" w:rsidRPr="003952B3" w:rsidRDefault="00C10CAF" w:rsidP="00C10CAF">
      <w:pPr>
        <w:spacing w:after="0" w:line="480" w:lineRule="auto"/>
        <w:contextualSpacing/>
        <w:jc w:val="both"/>
        <w:rPr>
          <w:rFonts w:asciiTheme="majorBidi" w:hAnsiTheme="majorBidi" w:cstheme="majorBidi"/>
          <w:b/>
          <w:bCs/>
          <w:i/>
          <w:iCs/>
          <w:sz w:val="24"/>
          <w:szCs w:val="24"/>
          <w:lang w:val="en-US"/>
        </w:rPr>
      </w:pPr>
      <w:r w:rsidRPr="003952B3">
        <w:rPr>
          <w:rFonts w:asciiTheme="majorBidi" w:hAnsiTheme="majorBidi" w:cstheme="majorBidi"/>
          <w:b/>
          <w:bCs/>
          <w:i/>
          <w:iCs/>
          <w:sz w:val="24"/>
          <w:szCs w:val="24"/>
          <w:lang w:val="en-US"/>
        </w:rPr>
        <w:t>Statistical analyses</w:t>
      </w:r>
    </w:p>
    <w:p w14:paraId="43FE574E" w14:textId="77777777" w:rsidR="00C10CAF" w:rsidRPr="003952B3" w:rsidRDefault="00C10CAF" w:rsidP="00C10CAF">
      <w:pPr>
        <w:spacing w:after="0" w:line="480" w:lineRule="auto"/>
        <w:ind w:firstLine="720"/>
        <w:contextualSpacing/>
        <w:jc w:val="both"/>
        <w:rPr>
          <w:rFonts w:asciiTheme="majorBidi" w:hAnsiTheme="majorBidi" w:cstheme="majorBidi"/>
          <w:sz w:val="24"/>
          <w:szCs w:val="24"/>
          <w:lang w:val="en-US"/>
        </w:rPr>
      </w:pPr>
      <w:commentRangeStart w:id="55"/>
      <w:r w:rsidRPr="003952B3">
        <w:rPr>
          <w:rFonts w:asciiTheme="majorBidi" w:hAnsiTheme="majorBidi" w:cstheme="majorBidi"/>
          <w:sz w:val="24"/>
          <w:szCs w:val="24"/>
          <w:lang w:val="en-US"/>
        </w:rPr>
        <w:t xml:space="preserve">All meta-statistical analyses were performed in R version 4.0.4 </w:t>
      </w:r>
      <w:r w:rsidRPr="003952B3">
        <w:rPr>
          <w:rFonts w:asciiTheme="majorBidi" w:hAnsiTheme="majorBidi" w:cstheme="majorBidi"/>
          <w:sz w:val="24"/>
          <w:szCs w:val="24"/>
          <w:lang w:val="en-US"/>
        </w:rPr>
        <w:fldChar w:fldCharType="begin"/>
      </w:r>
      <w:r w:rsidRPr="003952B3">
        <w:rPr>
          <w:rFonts w:asciiTheme="majorBidi" w:hAnsiTheme="majorBidi" w:cstheme="majorBidi"/>
          <w:sz w:val="24"/>
          <w:szCs w:val="24"/>
          <w:lang w:val="en-US"/>
        </w:rPr>
        <w:instrText xml:space="preserve"> ADDIN ZOTERO_ITEM CSL_CITATION {"citationID":"YfXj9Vpz","properties":{"formattedCitation":"(R Development Core Team 2021)","plainCitation":"(R Development Core Team 2021)","noteIndex":0},"citationItems":[{"id":273,"uris":["http://zotero.org/users/local/vcRA7dFA/items/YJ69FJQX"],"uri":["http://zotero.org/users/local/vcRA7dFA/items/YJ69FJQX"],"itemData":{"id":273,"type":"book","title":"R","version":"4.0.4","author":[{"family":"R Development Core Team","given":""}],"issued":{"date-parts":[["2021"]]}}}],"schema":"https://github.com/citation-style-language/schema/raw/master/csl-citation.json"} </w:instrText>
      </w:r>
      <w:r w:rsidRPr="003952B3">
        <w:rPr>
          <w:rFonts w:asciiTheme="majorBidi" w:hAnsiTheme="majorBidi" w:cstheme="majorBidi"/>
          <w:sz w:val="24"/>
          <w:szCs w:val="24"/>
          <w:lang w:val="en-US"/>
        </w:rPr>
        <w:fldChar w:fldCharType="separate"/>
      </w:r>
      <w:r w:rsidRPr="003952B3">
        <w:rPr>
          <w:rFonts w:asciiTheme="majorBidi" w:hAnsiTheme="majorBidi" w:cstheme="majorBidi"/>
          <w:sz w:val="24"/>
          <w:szCs w:val="24"/>
        </w:rPr>
        <w:t>(R Development Core Team 2021)</w:t>
      </w:r>
      <w:r w:rsidRPr="003952B3">
        <w:rPr>
          <w:rFonts w:asciiTheme="majorBidi" w:hAnsiTheme="majorBidi" w:cstheme="majorBidi"/>
          <w:sz w:val="24"/>
          <w:szCs w:val="24"/>
          <w:lang w:val="en-US"/>
        </w:rPr>
        <w:fldChar w:fldCharType="end"/>
      </w:r>
      <w:r w:rsidRPr="003952B3">
        <w:rPr>
          <w:rFonts w:asciiTheme="majorBidi" w:hAnsiTheme="majorBidi" w:cstheme="majorBidi"/>
          <w:sz w:val="24"/>
          <w:szCs w:val="24"/>
          <w:lang w:val="en-US"/>
        </w:rPr>
        <w:t xml:space="preserve">. Codes are published openly on </w:t>
      </w:r>
      <w:proofErr w:type="spellStart"/>
      <w:r w:rsidRPr="003952B3">
        <w:rPr>
          <w:rFonts w:asciiTheme="majorBidi" w:hAnsiTheme="majorBidi" w:cstheme="majorBidi"/>
          <w:sz w:val="24"/>
          <w:szCs w:val="24"/>
          <w:lang w:val="en-US"/>
        </w:rPr>
        <w:t>Zenodo</w:t>
      </w:r>
      <w:proofErr w:type="spellEnd"/>
      <w:r w:rsidRPr="003952B3">
        <w:rPr>
          <w:rFonts w:asciiTheme="majorBidi" w:hAnsiTheme="majorBidi" w:cstheme="majorBidi"/>
          <w:sz w:val="24"/>
          <w:szCs w:val="24"/>
          <w:lang w:val="en-US"/>
        </w:rPr>
        <w:t xml:space="preserve"> (Citation). Species richness and the number of captures were independent event count variables and treated as raw incidence rates using the number of cameras in effect size calculations </w:t>
      </w:r>
      <w:r w:rsidRPr="003952B3">
        <w:rPr>
          <w:rFonts w:asciiTheme="majorBidi" w:hAnsiTheme="majorBidi" w:cstheme="majorBidi"/>
          <w:sz w:val="24"/>
          <w:szCs w:val="24"/>
          <w:lang w:val="en-US"/>
        </w:rPr>
        <w:fldChar w:fldCharType="begin"/>
      </w:r>
      <w:r w:rsidRPr="003952B3">
        <w:rPr>
          <w:rFonts w:asciiTheme="majorBidi" w:hAnsiTheme="majorBidi" w:cstheme="majorBidi"/>
          <w:sz w:val="24"/>
          <w:szCs w:val="24"/>
          <w:lang w:val="en-US"/>
        </w:rPr>
        <w:instrText xml:space="preserve"> ADDIN ZOTERO_ITEM CSL_CITATION {"citationID":"DTjEHy9p","properties":{"formattedCitation":"(PT Higgins, Li, and Deeks 2021)","plainCitation":"(PT Higgins, Li, and Deeks 2021)","noteIndex":0},"citationItems":[{"id":274,"uris":["http://zotero.org/users/local/vcRA7dFA/items/R5NTF9C6"],"uri":["http://zotero.org/users/local/vcRA7dFA/items/R5NTF9C6"],"itemData":{"id":274,"type":"post-weblog","container-title":"Cochrane Training","title":"Choosing effect measures and computing estimates of effect","URL":"https://training.cochrane.org/handbook/current/chapter-06#section-6-1","author":[{"family":"PT Higgins","given":"Julian"},{"family":"Li","given":"Tianjing"},{"family":"Deeks","given":"Jonathan J."}],"issued":{"date-parts":[["2021"]]}}}],"schema":"https://github.com/citation-style-language/schema/raw/master/csl-citation.json"} </w:instrText>
      </w:r>
      <w:r w:rsidRPr="003952B3">
        <w:rPr>
          <w:rFonts w:asciiTheme="majorBidi" w:hAnsiTheme="majorBidi" w:cstheme="majorBidi"/>
          <w:sz w:val="24"/>
          <w:szCs w:val="24"/>
          <w:lang w:val="en-US"/>
        </w:rPr>
        <w:fldChar w:fldCharType="separate"/>
      </w:r>
      <w:r w:rsidRPr="003952B3">
        <w:rPr>
          <w:rFonts w:asciiTheme="majorBidi" w:hAnsiTheme="majorBidi" w:cstheme="majorBidi"/>
          <w:sz w:val="24"/>
          <w:szCs w:val="24"/>
        </w:rPr>
        <w:t>(PT Higgins, Li, and Deeks 2021)</w:t>
      </w:r>
      <w:r w:rsidRPr="003952B3">
        <w:rPr>
          <w:rFonts w:asciiTheme="majorBidi" w:hAnsiTheme="majorBidi" w:cstheme="majorBidi"/>
          <w:sz w:val="24"/>
          <w:szCs w:val="24"/>
          <w:lang w:val="en-US"/>
        </w:rPr>
        <w:fldChar w:fldCharType="end"/>
      </w:r>
      <w:r w:rsidRPr="003952B3">
        <w:rPr>
          <w:rFonts w:asciiTheme="majorBidi" w:hAnsiTheme="majorBidi" w:cstheme="majorBidi"/>
          <w:sz w:val="24"/>
          <w:szCs w:val="24"/>
          <w:lang w:val="en-US"/>
        </w:rPr>
        <w:t xml:space="preserve">. Effects sizes were calculated using the function </w:t>
      </w:r>
      <w:proofErr w:type="spellStart"/>
      <w:r w:rsidRPr="003952B3">
        <w:rPr>
          <w:rFonts w:asciiTheme="majorBidi" w:hAnsiTheme="majorBidi" w:cstheme="majorBidi"/>
          <w:i/>
          <w:iCs/>
          <w:sz w:val="24"/>
          <w:szCs w:val="24"/>
          <w:lang w:val="en-US"/>
        </w:rPr>
        <w:t>escalc</w:t>
      </w:r>
      <w:proofErr w:type="spellEnd"/>
      <w:r w:rsidRPr="003952B3">
        <w:rPr>
          <w:rFonts w:asciiTheme="majorBidi" w:hAnsiTheme="majorBidi" w:cstheme="majorBidi"/>
          <w:i/>
          <w:iCs/>
          <w:sz w:val="24"/>
          <w:szCs w:val="24"/>
          <w:lang w:val="en-US"/>
        </w:rPr>
        <w:t xml:space="preserve"> </w:t>
      </w:r>
      <w:r w:rsidRPr="003952B3">
        <w:rPr>
          <w:rFonts w:asciiTheme="majorBidi" w:hAnsiTheme="majorBidi" w:cstheme="majorBidi"/>
          <w:sz w:val="24"/>
          <w:szCs w:val="24"/>
          <w:lang w:val="en-US"/>
        </w:rPr>
        <w:t xml:space="preserve">from the </w:t>
      </w:r>
      <w:proofErr w:type="spellStart"/>
      <w:r w:rsidRPr="003952B3">
        <w:rPr>
          <w:rFonts w:asciiTheme="majorBidi" w:hAnsiTheme="majorBidi" w:cstheme="majorBidi"/>
          <w:i/>
          <w:iCs/>
          <w:sz w:val="24"/>
          <w:szCs w:val="24"/>
          <w:lang w:val="en-US"/>
        </w:rPr>
        <w:t>metafor</w:t>
      </w:r>
      <w:proofErr w:type="spellEnd"/>
      <w:r w:rsidRPr="003952B3">
        <w:rPr>
          <w:rFonts w:asciiTheme="majorBidi" w:hAnsiTheme="majorBidi" w:cstheme="majorBidi"/>
          <w:sz w:val="24"/>
          <w:szCs w:val="24"/>
          <w:lang w:val="en-US"/>
        </w:rPr>
        <w:t xml:space="preserve"> package </w:t>
      </w:r>
      <w:r w:rsidRPr="003952B3">
        <w:rPr>
          <w:rFonts w:asciiTheme="majorBidi" w:hAnsiTheme="majorBidi" w:cstheme="majorBidi"/>
          <w:sz w:val="24"/>
          <w:szCs w:val="24"/>
          <w:lang w:val="en-US"/>
        </w:rPr>
        <w:fldChar w:fldCharType="begin"/>
      </w:r>
      <w:r w:rsidRPr="003952B3">
        <w:rPr>
          <w:rFonts w:asciiTheme="majorBidi" w:hAnsiTheme="majorBidi" w:cstheme="majorBidi"/>
          <w:sz w:val="24"/>
          <w:szCs w:val="24"/>
          <w:lang w:val="en-US"/>
        </w:rPr>
        <w:instrText xml:space="preserve"> ADDIN ZOTERO_ITEM CSL_CITATION {"citationID":"iSsHKA8i","properties":{"formattedCitation":"(Viechtbauer 2010)","plainCitation":"(Viechtbauer 2010)","noteIndex":0},"citationItems":[{"id":275,"uris":["http://zotero.org/users/local/vcRA7dFA/items/BSKS5X54"],"uri":["http://zotero.org/users/local/vcRA7dFA/items/BSKS5X54"],"itemData":{"id":275,"type":"article-journal","container-title":"Journal of Statistical Software","DOI":"10.18637/jss.v036.i03","ISSN":"1548-7660","issue":"3","journalAbbreviation":"J. Stat. Soft.","language":"en","source":"DOI.org (Crossref)","title":"Conducting Meta-Analyses in &lt;i&gt;R&lt;/i&gt; with the &lt;b&gt;metafor&lt;/b&gt; Package","URL":"http://www.jstatsoft.org/v36/i03/","volume":"36","author":[{"family":"Viechtbauer","given":"Wolfgang"}],"accessed":{"date-parts":[["2021",3,15]]},"issued":{"date-parts":[["2010"]]}}}],"schema":"https://github.com/citation-style-language/schema/raw/master/csl-citation.json"} </w:instrText>
      </w:r>
      <w:r w:rsidRPr="003952B3">
        <w:rPr>
          <w:rFonts w:asciiTheme="majorBidi" w:hAnsiTheme="majorBidi" w:cstheme="majorBidi"/>
          <w:sz w:val="24"/>
          <w:szCs w:val="24"/>
          <w:lang w:val="en-US"/>
        </w:rPr>
        <w:fldChar w:fldCharType="separate"/>
      </w:r>
      <w:r w:rsidRPr="003952B3">
        <w:rPr>
          <w:rFonts w:asciiTheme="majorBidi" w:hAnsiTheme="majorBidi" w:cstheme="majorBidi"/>
          <w:sz w:val="24"/>
          <w:szCs w:val="24"/>
        </w:rPr>
        <w:t>(Viechtbauer 2010)</w:t>
      </w:r>
      <w:r w:rsidRPr="003952B3">
        <w:rPr>
          <w:rFonts w:asciiTheme="majorBidi" w:hAnsiTheme="majorBidi" w:cstheme="majorBidi"/>
          <w:sz w:val="24"/>
          <w:szCs w:val="24"/>
          <w:lang w:val="en-US"/>
        </w:rPr>
        <w:fldChar w:fldCharType="end"/>
      </w:r>
      <w:r w:rsidRPr="003952B3">
        <w:rPr>
          <w:rFonts w:asciiTheme="majorBidi" w:hAnsiTheme="majorBidi" w:cstheme="majorBidi"/>
          <w:sz w:val="24"/>
          <w:szCs w:val="24"/>
          <w:lang w:val="en-US"/>
        </w:rPr>
        <w:t>. Random-</w:t>
      </w:r>
      <w:commentRangeEnd w:id="55"/>
      <w:r w:rsidR="009F148F">
        <w:rPr>
          <w:rStyle w:val="Marquedecommentaire"/>
        </w:rPr>
        <w:commentReference w:id="55"/>
      </w:r>
      <w:r w:rsidRPr="003952B3">
        <w:rPr>
          <w:rFonts w:asciiTheme="majorBidi" w:hAnsiTheme="majorBidi" w:cstheme="majorBidi"/>
          <w:sz w:val="24"/>
          <w:szCs w:val="24"/>
          <w:lang w:val="en-US"/>
        </w:rPr>
        <w:t>effects models (</w:t>
      </w:r>
      <w:proofErr w:type="spellStart"/>
      <w:r w:rsidRPr="003952B3">
        <w:rPr>
          <w:rFonts w:asciiTheme="majorBidi" w:hAnsiTheme="majorBidi" w:cstheme="majorBidi"/>
          <w:i/>
          <w:iCs/>
          <w:sz w:val="24"/>
          <w:szCs w:val="24"/>
          <w:lang w:val="en-US"/>
        </w:rPr>
        <w:t>rma</w:t>
      </w:r>
      <w:proofErr w:type="spellEnd"/>
      <w:r w:rsidRPr="003952B3">
        <w:rPr>
          <w:rFonts w:asciiTheme="majorBidi" w:hAnsiTheme="majorBidi" w:cstheme="majorBidi"/>
          <w:i/>
          <w:iCs/>
          <w:sz w:val="24"/>
          <w:szCs w:val="24"/>
          <w:lang w:val="en-US"/>
        </w:rPr>
        <w:t>)</w:t>
      </w:r>
      <w:r w:rsidRPr="003952B3">
        <w:rPr>
          <w:rFonts w:asciiTheme="majorBidi" w:hAnsiTheme="majorBidi" w:cstheme="majorBidi"/>
          <w:sz w:val="24"/>
          <w:szCs w:val="24"/>
          <w:lang w:val="en-US"/>
        </w:rPr>
        <w:t xml:space="preserve"> were applied to analyze estimate values and stand error for the number of cameras (sampling effort) and the number of captures and species diversity. Heterogeneity in models was examined to ensure that variance does not rise from grouping similar measures in random-effect models </w:t>
      </w:r>
      <w:r w:rsidRPr="003952B3">
        <w:rPr>
          <w:rFonts w:asciiTheme="majorBidi" w:hAnsiTheme="majorBidi" w:cstheme="majorBidi"/>
          <w:sz w:val="24"/>
          <w:szCs w:val="24"/>
          <w:lang w:val="en-US"/>
        </w:rPr>
        <w:fldChar w:fldCharType="begin"/>
      </w:r>
      <w:r w:rsidRPr="003952B3">
        <w:rPr>
          <w:rFonts w:asciiTheme="majorBidi" w:hAnsiTheme="majorBidi" w:cstheme="majorBidi"/>
          <w:sz w:val="24"/>
          <w:szCs w:val="24"/>
          <w:lang w:val="en-US"/>
        </w:rPr>
        <w:instrText xml:space="preserve"> ADDIN ZOTERO_ITEM CSL_CITATION {"citationID":"VZOxQZYL","properties":{"formattedCitation":"(Langan et al. 2019)","plainCitation":"(Langan et al. 2019)","noteIndex":0},"citationItems":[{"id":277,"uris":["http://zotero.org/users/local/vcRA7dFA/items/5LV8NINV"],"uri":["http://zotero.org/users/local/vcRA7dFA/items/5LV8NINV"],"itemData":{"id":277,"type":"article-journal","container-title":"Research Synthesis Methods","DOI":"10.1002/jrsm.1316","ISSN":"1759-2879, 1759-2887","issue":"1","journalAbbreviation":"Res Syn Meth","language":"en","page":"83-98","source":"DOI.org (Crossref)","title":"A comparison of heterogeneity variance estimators in simulated random‐effects meta‐analyses","volume":"10","author":[{"family":"Langan","given":"Dean"},{"family":"Higgins","given":"Julian P.T."},{"family":"Jackson","given":"Dan"},{"family":"Bowden","given":"Jack"},{"family":"Veroniki","given":"Areti Angeliki"},{"family":"Kontopantelis","given":"Evangelos"},{"family":"Viechtbauer","given":"Wolfgang"},{"family":"Simmonds","given":"Mark"}],"issued":{"date-parts":[["2019",3]]}}}],"schema":"https://github.com/citation-style-language/schema/raw/master/csl-citation.json"} </w:instrText>
      </w:r>
      <w:r w:rsidRPr="003952B3">
        <w:rPr>
          <w:rFonts w:asciiTheme="majorBidi" w:hAnsiTheme="majorBidi" w:cstheme="majorBidi"/>
          <w:sz w:val="24"/>
          <w:szCs w:val="24"/>
          <w:lang w:val="en-US"/>
        </w:rPr>
        <w:fldChar w:fldCharType="separate"/>
      </w:r>
      <w:r w:rsidRPr="003952B3">
        <w:rPr>
          <w:rFonts w:asciiTheme="majorBidi" w:hAnsiTheme="majorBidi" w:cstheme="majorBidi"/>
          <w:sz w:val="24"/>
          <w:szCs w:val="24"/>
        </w:rPr>
        <w:t>(Langan et al. 2019)</w:t>
      </w:r>
      <w:r w:rsidRPr="003952B3">
        <w:rPr>
          <w:rFonts w:asciiTheme="majorBidi" w:hAnsiTheme="majorBidi" w:cstheme="majorBidi"/>
          <w:sz w:val="24"/>
          <w:szCs w:val="24"/>
          <w:lang w:val="en-US"/>
        </w:rPr>
        <w:fldChar w:fldCharType="end"/>
      </w:r>
      <w:r w:rsidRPr="003952B3">
        <w:rPr>
          <w:rFonts w:asciiTheme="majorBidi" w:hAnsiTheme="majorBidi" w:cstheme="majorBidi"/>
          <w:sz w:val="24"/>
          <w:szCs w:val="24"/>
          <w:lang w:val="en-US"/>
        </w:rPr>
        <w:t xml:space="preserve">. </w:t>
      </w:r>
      <w:commentRangeStart w:id="56"/>
      <w:r w:rsidRPr="003952B3">
        <w:rPr>
          <w:rFonts w:asciiTheme="majorBidi" w:hAnsiTheme="majorBidi" w:cstheme="majorBidi"/>
          <w:sz w:val="24"/>
          <w:szCs w:val="24"/>
          <w:lang w:val="en-US"/>
        </w:rPr>
        <w:t xml:space="preserve">Forest plots </w:t>
      </w:r>
      <w:commentRangeEnd w:id="56"/>
      <w:r w:rsidR="009F148F">
        <w:rPr>
          <w:rStyle w:val="Marquedecommentaire"/>
        </w:rPr>
        <w:commentReference w:id="56"/>
      </w:r>
      <w:r w:rsidRPr="003952B3">
        <w:rPr>
          <w:rFonts w:asciiTheme="majorBidi" w:hAnsiTheme="majorBidi" w:cstheme="majorBidi"/>
          <w:sz w:val="24"/>
          <w:szCs w:val="24"/>
          <w:lang w:val="en-US"/>
        </w:rPr>
        <w:t xml:space="preserve">were constructed using the function </w:t>
      </w:r>
      <w:proofErr w:type="spellStart"/>
      <w:r w:rsidRPr="003952B3">
        <w:rPr>
          <w:rFonts w:asciiTheme="majorBidi" w:hAnsiTheme="majorBidi" w:cstheme="majorBidi"/>
          <w:i/>
          <w:iCs/>
          <w:sz w:val="24"/>
          <w:szCs w:val="24"/>
          <w:lang w:val="en-US"/>
        </w:rPr>
        <w:t>ggplot</w:t>
      </w:r>
      <w:proofErr w:type="spellEnd"/>
      <w:r w:rsidRPr="003952B3">
        <w:rPr>
          <w:rFonts w:asciiTheme="majorBidi" w:hAnsiTheme="majorBidi" w:cstheme="majorBidi"/>
          <w:sz w:val="24"/>
          <w:szCs w:val="24"/>
          <w:lang w:val="en-US"/>
        </w:rPr>
        <w:t xml:space="preserve"> from the package </w:t>
      </w:r>
      <w:r w:rsidRPr="003952B3">
        <w:rPr>
          <w:rFonts w:asciiTheme="majorBidi" w:hAnsiTheme="majorBidi" w:cstheme="majorBidi"/>
          <w:i/>
          <w:iCs/>
          <w:sz w:val="24"/>
          <w:szCs w:val="24"/>
          <w:lang w:val="en-US"/>
        </w:rPr>
        <w:t xml:space="preserve">ggplot2 </w:t>
      </w:r>
      <w:r w:rsidRPr="003952B3">
        <w:rPr>
          <w:rFonts w:asciiTheme="majorBidi" w:hAnsiTheme="majorBidi" w:cstheme="majorBidi"/>
          <w:sz w:val="24"/>
          <w:szCs w:val="24"/>
          <w:lang w:val="en-US"/>
        </w:rPr>
        <w:fldChar w:fldCharType="begin"/>
      </w:r>
      <w:r w:rsidRPr="003952B3">
        <w:rPr>
          <w:rFonts w:asciiTheme="majorBidi" w:hAnsiTheme="majorBidi" w:cstheme="majorBidi"/>
          <w:sz w:val="24"/>
          <w:szCs w:val="24"/>
          <w:lang w:val="en-US"/>
        </w:rPr>
        <w:instrText xml:space="preserve"> ADDIN ZOTERO_ITEM CSL_CITATION {"citationID":"5Yg4p2q3","properties":{"formattedCitation":"(Wickham 2009)","plainCitation":"(Wickham 2009)","noteIndex":0},"citationItems":[{"id":33,"uris":["http://zotero.org/users/local/vcRA7dFA/items/6QDPQ9CX"],"uri":["http://zotero.org/users/local/vcRA7dFA/items/6QDPQ9CX"],"itemData":{"id":33,"type":"book","call-number":"QA90 .W53 2009","collection-title":"Use R!","event-place":"New York","ISBN":"978-0-387-98140-6","note":"OCLC: ocn382399721","number-of-pages":"212","publisher":"Springer","publisher-place":"New York","source":"Library of Congress ISBN","title":"Ggplot2: elegant graphics for data analysis","title-short":"Ggplot2","author":[{"family":"Wickham","given":"Hadley"}],"issued":{"date-parts":[["2009"]]}}}],"schema":"https://github.com/citation-style-language/schema/raw/master/csl-citation.json"} </w:instrText>
      </w:r>
      <w:r w:rsidRPr="003952B3">
        <w:rPr>
          <w:rFonts w:asciiTheme="majorBidi" w:hAnsiTheme="majorBidi" w:cstheme="majorBidi"/>
          <w:sz w:val="24"/>
          <w:szCs w:val="24"/>
          <w:lang w:val="en-US"/>
        </w:rPr>
        <w:fldChar w:fldCharType="separate"/>
      </w:r>
      <w:r w:rsidRPr="003952B3">
        <w:rPr>
          <w:rFonts w:asciiTheme="majorBidi" w:hAnsiTheme="majorBidi" w:cstheme="majorBidi"/>
          <w:sz w:val="24"/>
          <w:szCs w:val="24"/>
        </w:rPr>
        <w:t>(Wickham 2009)</w:t>
      </w:r>
      <w:r w:rsidRPr="003952B3">
        <w:rPr>
          <w:rFonts w:asciiTheme="majorBidi" w:hAnsiTheme="majorBidi" w:cstheme="majorBidi"/>
          <w:sz w:val="24"/>
          <w:szCs w:val="24"/>
          <w:lang w:val="en-US"/>
        </w:rPr>
        <w:fldChar w:fldCharType="end"/>
      </w:r>
      <w:r w:rsidRPr="003952B3">
        <w:rPr>
          <w:rFonts w:asciiTheme="majorBidi" w:hAnsiTheme="majorBidi" w:cstheme="majorBidi"/>
          <w:sz w:val="24"/>
          <w:szCs w:val="24"/>
          <w:lang w:val="en-US"/>
        </w:rPr>
        <w:t xml:space="preserve"> where the dashed vertical line represents no effect and studies that do not cross this line significantly differ from the null effect </w:t>
      </w:r>
      <w:r w:rsidRPr="003952B3">
        <w:rPr>
          <w:rFonts w:asciiTheme="majorBidi" w:hAnsiTheme="majorBidi" w:cstheme="majorBidi"/>
          <w:sz w:val="24"/>
          <w:szCs w:val="24"/>
          <w:lang w:val="en-US"/>
        </w:rPr>
        <w:fldChar w:fldCharType="begin"/>
      </w:r>
      <w:r w:rsidRPr="003952B3">
        <w:rPr>
          <w:rFonts w:asciiTheme="majorBidi" w:hAnsiTheme="majorBidi" w:cstheme="majorBidi"/>
          <w:sz w:val="24"/>
          <w:szCs w:val="24"/>
          <w:lang w:val="en-US"/>
        </w:rPr>
        <w:instrText xml:space="preserve"> ADDIN ZOTERO_ITEM CSL_CITATION {"citationID":"woRHBUwh","properties":{"formattedCitation":"(Verhagen and Ferreira 2014)","plainCitation":"(Verhagen and Ferreira 2014)","noteIndex":0},"citationItems":[{"id":279,"uris":["http://zotero.org/users/local/vcRA7dFA/items/XVZGQN7J"],"uri":["http://zotero.org/users/local/vcRA7dFA/items/XVZGQN7J"],"itemData":{"id":279,"type":"article-journal","container-title":"Journal of Physiotherapy","DOI":"10.1016/j.jphys.2014.06.021","ISSN":"18369553","issue":"3","journalAbbreviation":"Journal of Physiotherapy","language":"en","page":"170-173","source":"DOI.org (Crossref)","title":"Forest plots","volume":"60","author":[{"family":"Verhagen","given":"Arianne P"},{"family":"Ferreira","given":"Manuela L"}],"issued":{"date-parts":[["2014",9]]}}}],"schema":"https://github.com/citation-style-language/schema/raw/master/csl-citation.json"} </w:instrText>
      </w:r>
      <w:r w:rsidRPr="003952B3">
        <w:rPr>
          <w:rFonts w:asciiTheme="majorBidi" w:hAnsiTheme="majorBidi" w:cstheme="majorBidi"/>
          <w:sz w:val="24"/>
          <w:szCs w:val="24"/>
          <w:lang w:val="en-US"/>
        </w:rPr>
        <w:fldChar w:fldCharType="separate"/>
      </w:r>
      <w:r w:rsidRPr="003952B3">
        <w:rPr>
          <w:rFonts w:asciiTheme="majorBidi" w:hAnsiTheme="majorBidi" w:cstheme="majorBidi"/>
          <w:sz w:val="24"/>
          <w:szCs w:val="24"/>
        </w:rPr>
        <w:t>(Verhagen and Ferreira 2014)</w:t>
      </w:r>
      <w:r w:rsidRPr="003952B3">
        <w:rPr>
          <w:rFonts w:asciiTheme="majorBidi" w:hAnsiTheme="majorBidi" w:cstheme="majorBidi"/>
          <w:sz w:val="24"/>
          <w:szCs w:val="24"/>
          <w:lang w:val="en-US"/>
        </w:rPr>
        <w:fldChar w:fldCharType="end"/>
      </w:r>
      <w:r w:rsidRPr="003952B3">
        <w:rPr>
          <w:rFonts w:asciiTheme="majorBidi" w:hAnsiTheme="majorBidi" w:cstheme="majorBidi"/>
          <w:sz w:val="24"/>
          <w:szCs w:val="24"/>
          <w:lang w:val="en-US"/>
        </w:rPr>
        <w:t xml:space="preserve">. </w:t>
      </w:r>
    </w:p>
    <w:p w14:paraId="0F6825C7" w14:textId="77777777" w:rsidR="00C10CAF" w:rsidRDefault="00C10CAF" w:rsidP="00C10CAF">
      <w:pPr>
        <w:spacing w:after="0" w:line="480" w:lineRule="auto"/>
        <w:contextualSpacing/>
        <w:jc w:val="both"/>
        <w:rPr>
          <w:rFonts w:asciiTheme="majorBidi" w:hAnsiTheme="majorBidi" w:cstheme="majorBidi"/>
          <w:b/>
          <w:bCs/>
          <w:sz w:val="24"/>
          <w:szCs w:val="24"/>
          <w:lang w:val="en-US"/>
        </w:rPr>
      </w:pPr>
    </w:p>
    <w:p w14:paraId="297DFFFD" w14:textId="77777777" w:rsidR="00C10CAF" w:rsidRDefault="00C10CAF" w:rsidP="00C10CAF">
      <w:pPr>
        <w:spacing w:after="0" w:line="480" w:lineRule="auto"/>
        <w:contextualSpacing/>
        <w:jc w:val="both"/>
        <w:rPr>
          <w:rFonts w:asciiTheme="majorBidi" w:hAnsiTheme="majorBidi" w:cstheme="majorBidi"/>
          <w:b/>
          <w:bCs/>
          <w:sz w:val="24"/>
          <w:szCs w:val="24"/>
          <w:lang w:val="en-US"/>
        </w:rPr>
      </w:pPr>
    </w:p>
    <w:p w14:paraId="61D24554" w14:textId="77777777" w:rsidR="00C10CAF" w:rsidRPr="003952B3" w:rsidRDefault="00C10CAF" w:rsidP="00C10CAF">
      <w:pPr>
        <w:spacing w:after="0" w:line="480" w:lineRule="auto"/>
        <w:contextualSpacing/>
        <w:jc w:val="both"/>
        <w:rPr>
          <w:rFonts w:asciiTheme="majorBidi" w:hAnsiTheme="majorBidi" w:cstheme="majorBidi"/>
          <w:b/>
          <w:bCs/>
          <w:sz w:val="24"/>
          <w:szCs w:val="24"/>
          <w:lang w:val="en-US"/>
        </w:rPr>
      </w:pPr>
      <w:r w:rsidRPr="003952B3">
        <w:rPr>
          <w:rFonts w:asciiTheme="majorBidi" w:hAnsiTheme="majorBidi" w:cstheme="majorBidi"/>
          <w:b/>
          <w:bCs/>
          <w:sz w:val="24"/>
          <w:szCs w:val="24"/>
          <w:lang w:val="en-US"/>
        </w:rPr>
        <w:t>Results</w:t>
      </w:r>
    </w:p>
    <w:p w14:paraId="5ABA9F1A" w14:textId="77777777" w:rsidR="00C10CAF" w:rsidRPr="003952B3" w:rsidRDefault="00C10CAF" w:rsidP="00C10CAF">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 xml:space="preserve">A total of 119 articles were included in this study. Most studies were either conducted in tropical or deciduous forests. </w:t>
      </w:r>
      <w:commentRangeStart w:id="57"/>
      <w:r w:rsidRPr="003952B3">
        <w:rPr>
          <w:rFonts w:asciiTheme="majorBidi" w:hAnsiTheme="majorBidi" w:cstheme="majorBidi"/>
          <w:sz w:val="24"/>
          <w:szCs w:val="24"/>
        </w:rPr>
        <w:t xml:space="preserve">Residual funnel plots </w:t>
      </w:r>
      <w:commentRangeEnd w:id="57"/>
      <w:r w:rsidR="009F148F">
        <w:rPr>
          <w:rStyle w:val="Marquedecommentaire"/>
        </w:rPr>
        <w:commentReference w:id="57"/>
      </w:r>
      <w:r w:rsidRPr="003952B3">
        <w:rPr>
          <w:rFonts w:asciiTheme="majorBidi" w:hAnsiTheme="majorBidi" w:cstheme="majorBidi"/>
          <w:sz w:val="24"/>
          <w:szCs w:val="24"/>
        </w:rPr>
        <w:t xml:space="preserve">were </w:t>
      </w:r>
      <w:proofErr w:type="gramStart"/>
      <w:r w:rsidRPr="003952B3">
        <w:rPr>
          <w:rFonts w:asciiTheme="majorBidi" w:hAnsiTheme="majorBidi" w:cstheme="majorBidi"/>
          <w:sz w:val="24"/>
          <w:szCs w:val="24"/>
        </w:rPr>
        <w:t>asymmetrically-skewed</w:t>
      </w:r>
      <w:proofErr w:type="gramEnd"/>
      <w:r w:rsidRPr="003952B3">
        <w:rPr>
          <w:rFonts w:asciiTheme="majorBidi" w:hAnsiTheme="majorBidi" w:cstheme="majorBidi"/>
          <w:sz w:val="24"/>
          <w:szCs w:val="24"/>
        </w:rPr>
        <w:t>, indicating systemat</w:t>
      </w:r>
      <w:r>
        <w:rPr>
          <w:rFonts w:asciiTheme="majorBidi" w:hAnsiTheme="majorBidi" w:cstheme="majorBidi"/>
          <w:sz w:val="24"/>
          <w:szCs w:val="24"/>
        </w:rPr>
        <w:t>ic heterogeneity (SA, B and C</w:t>
      </w:r>
      <w:r w:rsidRPr="003952B3">
        <w:rPr>
          <w:rFonts w:asciiTheme="majorBidi" w:hAnsiTheme="majorBidi" w:cstheme="majorBidi"/>
          <w:sz w:val="24"/>
          <w:szCs w:val="24"/>
        </w:rPr>
        <w:t>). Mixe</w:t>
      </w:r>
      <w:commentRangeStart w:id="58"/>
      <w:r w:rsidRPr="003952B3">
        <w:rPr>
          <w:rFonts w:asciiTheme="majorBidi" w:hAnsiTheme="majorBidi" w:cstheme="majorBidi"/>
          <w:sz w:val="24"/>
          <w:szCs w:val="24"/>
        </w:rPr>
        <w:t xml:space="preserve">d-effect models were used to model the number of cameras as sampling effort by the number of captures and the estimate was significantly positive </w:t>
      </w:r>
      <w:commentRangeEnd w:id="58"/>
      <w:r w:rsidR="009F148F">
        <w:rPr>
          <w:rStyle w:val="Marquedecommentaire"/>
        </w:rPr>
        <w:commentReference w:id="58"/>
      </w:r>
      <w:r w:rsidRPr="003952B3">
        <w:rPr>
          <w:rFonts w:asciiTheme="majorBidi" w:hAnsiTheme="majorBidi" w:cstheme="majorBidi"/>
          <w:sz w:val="24"/>
          <w:szCs w:val="24"/>
        </w:rPr>
        <w:t>(132.9475 ± 35.6037, p&lt;0.0001, Figure 1). There was significant heterogeneity between groups (Q = 299612.31, p&lt;0.0001). We tested the same model with the variable ‘ecosystem’ and found it to be a significant moderator (F = 5.6266, p-Value = 0.0002). The relationship remained positive in all systems but was only significant in deserts and grasslands (Table 1</w:t>
      </w:r>
      <w:r>
        <w:rPr>
          <w:rFonts w:asciiTheme="majorBidi" w:hAnsiTheme="majorBidi" w:cstheme="majorBidi"/>
          <w:sz w:val="24"/>
          <w:szCs w:val="24"/>
        </w:rPr>
        <w:t xml:space="preserve"> and SA, D</w:t>
      </w:r>
      <w:r w:rsidRPr="003952B3">
        <w:rPr>
          <w:rFonts w:asciiTheme="majorBidi" w:hAnsiTheme="majorBidi" w:cstheme="majorBidi"/>
          <w:sz w:val="24"/>
          <w:szCs w:val="24"/>
        </w:rPr>
        <w:t xml:space="preserve">). Significant heterogeneity between groups was observed (Q = 237835.99, p = 0.0002). Additionally, the number of camera trap days was not a </w:t>
      </w:r>
      <w:commentRangeStart w:id="59"/>
      <w:r w:rsidRPr="003952B3">
        <w:rPr>
          <w:rFonts w:asciiTheme="majorBidi" w:hAnsiTheme="majorBidi" w:cstheme="majorBidi"/>
          <w:sz w:val="24"/>
          <w:szCs w:val="24"/>
        </w:rPr>
        <w:t xml:space="preserve">significant moderator </w:t>
      </w:r>
      <w:commentRangeEnd w:id="59"/>
      <w:r w:rsidR="009F148F">
        <w:rPr>
          <w:rStyle w:val="Marquedecommentaire"/>
        </w:rPr>
        <w:commentReference w:id="59"/>
      </w:r>
      <w:r w:rsidRPr="003952B3">
        <w:rPr>
          <w:rFonts w:asciiTheme="majorBidi" w:hAnsiTheme="majorBidi" w:cstheme="majorBidi"/>
          <w:sz w:val="24"/>
          <w:szCs w:val="24"/>
        </w:rPr>
        <w:t xml:space="preserve">in this model. </w:t>
      </w:r>
    </w:p>
    <w:p w14:paraId="44767E63" w14:textId="77777777" w:rsidR="00C10CAF" w:rsidRPr="003952B3" w:rsidRDefault="00C10CAF" w:rsidP="00C10CAF">
      <w:pPr>
        <w:spacing w:after="0" w:line="480" w:lineRule="auto"/>
        <w:ind w:firstLine="720"/>
        <w:contextualSpacing/>
        <w:jc w:val="both"/>
        <w:rPr>
          <w:rFonts w:asciiTheme="majorBidi" w:hAnsiTheme="majorBidi" w:cstheme="majorBidi"/>
          <w:sz w:val="24"/>
          <w:szCs w:val="24"/>
        </w:rPr>
      </w:pPr>
      <w:commentRangeStart w:id="60"/>
      <w:r w:rsidRPr="003952B3">
        <w:rPr>
          <w:rFonts w:asciiTheme="majorBidi" w:hAnsiTheme="majorBidi" w:cstheme="majorBidi"/>
          <w:sz w:val="24"/>
          <w:szCs w:val="24"/>
        </w:rPr>
        <w:t xml:space="preserve">Subsequently, we modeled the effect between the number of cameras and richness found a </w:t>
      </w:r>
      <w:commentRangeEnd w:id="60"/>
      <w:r w:rsidR="009F148F">
        <w:rPr>
          <w:rStyle w:val="Marquedecommentaire"/>
        </w:rPr>
        <w:commentReference w:id="60"/>
      </w:r>
      <w:r w:rsidRPr="003952B3">
        <w:rPr>
          <w:rFonts w:asciiTheme="majorBidi" w:hAnsiTheme="majorBidi" w:cstheme="majorBidi"/>
          <w:sz w:val="24"/>
          <w:szCs w:val="24"/>
        </w:rPr>
        <w:t>smaller effect size than the above model, though still significantly positive (0.7878 ± 0.1064, p&lt;0.0001, Figure 1). Heterogeneity between groups was significant (Q = 94675.90, p&lt;0.0001). Ecosystem was a significant moderator in this model (F = 16.15, p&lt;0.0001) and animal richness significantly increased with the number of cameras in all ecosystems except coniferous forest (Table 2</w:t>
      </w:r>
      <w:r>
        <w:rPr>
          <w:rFonts w:asciiTheme="majorBidi" w:hAnsiTheme="majorBidi" w:cstheme="majorBidi"/>
          <w:sz w:val="24"/>
          <w:szCs w:val="24"/>
        </w:rPr>
        <w:t xml:space="preserve"> and SA, E</w:t>
      </w:r>
      <w:r w:rsidRPr="003952B3">
        <w:rPr>
          <w:rFonts w:asciiTheme="majorBidi" w:hAnsiTheme="majorBidi" w:cstheme="majorBidi"/>
          <w:sz w:val="24"/>
          <w:szCs w:val="24"/>
        </w:rPr>
        <w:t xml:space="preserve">). The number of days was also not significant as a moderator in this model. Both the capture rate and richness rate were different from the null effect in all systems (SA, Figures 3 and 4, forest plots). </w:t>
      </w:r>
    </w:p>
    <w:p w14:paraId="10DB82EB" w14:textId="77777777" w:rsidR="00C10CAF" w:rsidRPr="003952B3" w:rsidRDefault="00C10CAF" w:rsidP="00C10CAF">
      <w:pPr>
        <w:spacing w:after="0" w:line="480" w:lineRule="auto"/>
        <w:contextualSpacing/>
        <w:jc w:val="both"/>
        <w:rPr>
          <w:rFonts w:asciiTheme="majorBidi" w:hAnsiTheme="majorBidi" w:cstheme="majorBidi"/>
          <w:b/>
          <w:bCs/>
          <w:sz w:val="24"/>
          <w:szCs w:val="24"/>
        </w:rPr>
      </w:pPr>
      <w:r w:rsidRPr="003952B3">
        <w:rPr>
          <w:rFonts w:asciiTheme="majorBidi" w:hAnsiTheme="majorBidi" w:cstheme="majorBidi"/>
          <w:b/>
          <w:bCs/>
          <w:sz w:val="24"/>
          <w:szCs w:val="24"/>
        </w:rPr>
        <w:t>Discussion</w:t>
      </w:r>
    </w:p>
    <w:p w14:paraId="503A3AE0" w14:textId="43388AD6" w:rsidR="00C10CAF" w:rsidRPr="003952B3" w:rsidRDefault="00C10CAF" w:rsidP="00C10CAF">
      <w:pPr>
        <w:spacing w:after="0" w:line="480" w:lineRule="auto"/>
        <w:ind w:firstLine="720"/>
        <w:contextualSpacing/>
        <w:jc w:val="both"/>
        <w:rPr>
          <w:rFonts w:asciiTheme="majorBidi" w:hAnsiTheme="majorBidi" w:cstheme="majorBidi"/>
          <w:sz w:val="24"/>
          <w:szCs w:val="24"/>
        </w:rPr>
      </w:pPr>
      <w:commentRangeStart w:id="61"/>
      <w:r w:rsidRPr="003952B3">
        <w:rPr>
          <w:rFonts w:asciiTheme="majorBidi" w:hAnsiTheme="majorBidi" w:cstheme="majorBidi"/>
          <w:sz w:val="24"/>
          <w:szCs w:val="24"/>
        </w:rPr>
        <w:lastRenderedPageBreak/>
        <w:t xml:space="preserve">Our results demonstrate the utility of camera traps as a tool in population estimate studies. </w:t>
      </w:r>
      <w:commentRangeEnd w:id="61"/>
      <w:r w:rsidR="008434E8">
        <w:rPr>
          <w:rStyle w:val="Marquedecommentaire"/>
        </w:rPr>
        <w:commentReference w:id="61"/>
      </w:r>
      <w:r w:rsidRPr="003952B3">
        <w:rPr>
          <w:rFonts w:asciiTheme="majorBidi" w:hAnsiTheme="majorBidi" w:cstheme="majorBidi"/>
          <w:sz w:val="24"/>
          <w:szCs w:val="24"/>
        </w:rPr>
        <w:t xml:space="preserve">In the last 20 years, camera traps have not only become more readily available as a tool but have also become more affordable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{"citationID":"HI6wN37s","properties":{"formattedCitation":"(J. M. Rowcliffe and Carbone 2008)","plainCitation":"(J. M. Rowcliffe and Carbone 2008)","noteIndex":0},"citationItems":[{"id":281,"uris":["http://zotero.org/users/local/vcRA7dFA/items/Q9X67B6T"],"uri":["http://zotero.org/users/local/vcRA7dFA/items/Q9X67B6T"],"itemData":{"id":281,"type":"article-journal","container-title":"Animal Conservation","DOI":"10.1111/j.1469-1795.2008.00180.x","ISSN":"1367-9430, 1469-1795","issue":"3","journalAbbreviation":"Animal Conservation","language":"en","page":"185-186","source":"DOI.org (Crossref)","title":"Surveys using camera traps: are we looking to a brighter future?","title-short":"Surveys using camera traps","volume":"11","author":[{"family":"Rowcliffe","given":"J. M."},{"family":"Carbone","given":"C."}],"issued":{"date-parts":[["2008",6]]}}}],"schema":"https://github.com/citation-style-language/schema/raw/master/csl-citation.json"}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(J. M. Rowcliffe and Carbone 2008)</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which is good news for conservation, ecology, wildlife, and species inventory studies. Their popularity in richness estimate studies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{"citationID":"9z28MuoT","properties":{"formattedCitation":"(Tobler et al. 2008b; 2008a)","plainCitation":"(Tobler et al. 2008b; 2008a)","noteIndex":0},"citationItems":[{"id":283,"uris":["http://zotero.org/users/local/vcRA7dFA/items/BIPTNEYB"],"uri":["http://zotero.org/users/local/vcRA7dFA/items/BIPTNEYB"],"itemData":{"id":283,"type":"article-journal","container-title":"Animal Conservation","DOI":"10.1111/j.1469-1795.2008.00181.x","ISSN":"1367-9430, 1469-1795","issue":"3","journalAbbreviation":"Animal Conservation","language":"en","page":"187-189","source":"DOI.org (Crossref)","title":"Further notes on the analysis of mammal inventory data collected with camera traps","volume":"11","author":[{"family":"Tobler","given":"M. W."},{"family":"Carrillo-Percastegui","given":"S. E."},{"family":"Leite Pitman","given":"R."},{"family":"Mares","given":"R."},{"family":"Powell","given":"G."}],"issued":{"date-parts":[["2008",6]]}}},{"id":285,"uris":["http://zotero.org/users/local/vcRA7dFA/items/8FT8JPP3"],"uri":["http://zotero.org/users/local/vcRA7dFA/items/8FT8JPP3"],"itemData":{"id":285,"type":"article-journal","container-title":"Animal Conservation","DOI":"10.1111/j.1469-1795.2008.00169.x","ISSN":"1367-9430, 1469-1795","issue":"3","journalAbbreviation":"Animal Conservation","language":"en","page":"169-178","source":"DOI.org (Crossref)","title":"An evaluation of camera traps for inventorying large- and medium-sized terrestrial rainforest mammals","volume":"11","author":[{"family":"Tobler","given":"M. W."},{"family":"Carrillo-Percastegui","given":"S. E."},{"family":"Leite Pitman","given":"R."},{"family":"Mares","given":"R."},{"family":"Powell","given":"G."}],"issued":{"date-parts":[["2008",6]]}}}],"schema":"https://github.com/citation-style-language/schema/raw/master/csl-citation.json"}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(Tobler et al. 2008b; 2008a)</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provides us with the opportunity to explore aspects related to experimental design, intending to develop future frameworks that aid in the optimization of camera trapping procedures. The idea that trapping may be influenced by the number of cameras was supported here with increased number of cameras returning significantly </w:t>
      </w:r>
      <w:commentRangeStart w:id="62"/>
      <w:r w:rsidRPr="003952B3">
        <w:rPr>
          <w:rFonts w:asciiTheme="majorBidi" w:hAnsiTheme="majorBidi" w:cstheme="majorBidi"/>
          <w:sz w:val="24"/>
          <w:szCs w:val="24"/>
        </w:rPr>
        <w:t xml:space="preserve">higher capture rates specifically in grasslands and deserts. </w:t>
      </w:r>
      <w:commentRangeEnd w:id="62"/>
      <w:r w:rsidR="008434E8">
        <w:rPr>
          <w:rStyle w:val="Marquedecommentaire"/>
        </w:rPr>
        <w:commentReference w:id="62"/>
      </w:r>
      <w:r w:rsidRPr="003952B3">
        <w:rPr>
          <w:rFonts w:asciiTheme="majorBidi" w:hAnsiTheme="majorBidi" w:cstheme="majorBidi"/>
          <w:sz w:val="24"/>
          <w:szCs w:val="24"/>
        </w:rPr>
        <w:t>We demonstrated that increased number of cameras also resulted in higher diversity in almost all ecosystems, except for coniferous forest. Additionally, it did not come as a surprise that increasing the number of trapping days past a certain point did not increase the capacity of the number of cameras to detect more animal species. This evidence suggest</w:t>
      </w:r>
      <w:ins w:id="63" w:author="Laura McKinnon" w:date="2021-05-05T12:03:00Z">
        <w:r w:rsidR="008434E8">
          <w:rPr>
            <w:rFonts w:asciiTheme="majorBidi" w:hAnsiTheme="majorBidi" w:cstheme="majorBidi"/>
            <w:sz w:val="24"/>
            <w:szCs w:val="24"/>
          </w:rPr>
          <w:t>s</w:t>
        </w:r>
      </w:ins>
      <w:r w:rsidRPr="003952B3">
        <w:rPr>
          <w:rFonts w:asciiTheme="majorBidi" w:hAnsiTheme="majorBidi" w:cstheme="majorBidi"/>
          <w:sz w:val="24"/>
          <w:szCs w:val="24"/>
        </w:rPr>
        <w:t xml:space="preserve"> that the </w:t>
      </w:r>
      <w:commentRangeStart w:id="64"/>
      <w:r w:rsidRPr="003952B3">
        <w:rPr>
          <w:rFonts w:asciiTheme="majorBidi" w:hAnsiTheme="majorBidi" w:cstheme="majorBidi"/>
          <w:sz w:val="24"/>
          <w:szCs w:val="24"/>
        </w:rPr>
        <w:t xml:space="preserve">chosen system of study may be key to enhancing trapping effort and offers a great deal of promise for the utilities of camera traps in arid scrubland and grassland. </w:t>
      </w:r>
      <w:commentRangeEnd w:id="64"/>
      <w:r w:rsidR="008434E8">
        <w:rPr>
          <w:rStyle w:val="Marquedecommentaire"/>
        </w:rPr>
        <w:commentReference w:id="64"/>
      </w:r>
    </w:p>
    <w:p w14:paraId="64F1847B" w14:textId="77777777" w:rsidR="00C10CAF" w:rsidRPr="003952B3" w:rsidRDefault="00C10CAF" w:rsidP="00C10CAF">
      <w:pPr>
        <w:spacing w:after="0" w:line="480" w:lineRule="auto"/>
        <w:ind w:firstLine="720"/>
        <w:contextualSpacing/>
        <w:jc w:val="both"/>
        <w:rPr>
          <w:rFonts w:asciiTheme="majorBidi" w:hAnsiTheme="majorBidi" w:cstheme="majorBidi"/>
          <w:color w:val="1C1D1E"/>
          <w:sz w:val="24"/>
          <w:szCs w:val="24"/>
          <w:shd w:val="clear" w:color="auto" w:fill="FFFFFF"/>
        </w:rPr>
      </w:pPr>
      <w:commentRangeStart w:id="65"/>
      <w:r w:rsidRPr="003952B3">
        <w:rPr>
          <w:rFonts w:asciiTheme="majorBidi" w:hAnsiTheme="majorBidi" w:cstheme="majorBidi"/>
          <w:sz w:val="24"/>
          <w:szCs w:val="24"/>
        </w:rPr>
        <w:t xml:space="preserve">The number of cameras used in the study affects the trapping effort. </w:t>
      </w:r>
      <w:commentRangeEnd w:id="65"/>
      <w:r w:rsidR="008434E8">
        <w:rPr>
          <w:rStyle w:val="Marquedecommentaire"/>
        </w:rPr>
        <w:commentReference w:id="65"/>
      </w:r>
      <w:r w:rsidRPr="003952B3">
        <w:rPr>
          <w:rFonts w:asciiTheme="majorBidi" w:hAnsiTheme="majorBidi" w:cstheme="majorBidi"/>
          <w:sz w:val="24"/>
          <w:szCs w:val="24"/>
        </w:rPr>
        <w:t xml:space="preserve">We found that the net effect of increasing the number of cameras was positive. As well, the increase in the number of cameras resulted in the highest captures of animal diversity. According to </w:t>
      </w:r>
      <w:proofErr w:type="spellStart"/>
      <w:r w:rsidRPr="003952B3">
        <w:rPr>
          <w:rFonts w:asciiTheme="majorBidi" w:hAnsiTheme="majorBidi" w:cstheme="majorBidi"/>
          <w:sz w:val="24"/>
          <w:szCs w:val="24"/>
        </w:rPr>
        <w:t>Ferreras</w:t>
      </w:r>
      <w:proofErr w:type="spellEnd"/>
      <w:r w:rsidRPr="003952B3">
        <w:rPr>
          <w:rFonts w:asciiTheme="majorBidi" w:hAnsiTheme="majorBidi" w:cstheme="majorBidi"/>
          <w:sz w:val="24"/>
          <w:szCs w:val="24"/>
        </w:rPr>
        <w:t xml:space="preserve"> et al.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{"citationID":"4KkrsCwa","properties":{"formattedCitation":"(Ferreras et al. 2017)","plainCitation":"(Ferreras et al. 2017)","dontUpdate":true,"noteIndex":0},"citationItems":[{"id":287,"uris":["http://zotero.org/users/local/vcRA7dFA/items/HISDBL4U"],"uri":["http://zotero.org/users/local/vcRA7dFA/items/HISDBL4U"],"itemData":{"id":287,"type":"article-journal","container-title":"Journal of Zoology","DOI":"10.1111/jzo.12386","ISSN":"09528369","issue":"1","journalAbbreviation":"J Zool","language":"en","page":"23-31","source":"DOI.org (Crossref)","title":"Optimizing camera-trapping protocols for characterizing mesocarnivore communities in south-western Europe","volume":"301","author":[{"family":"Ferreras","given":"P."},{"family":"Díaz-Ruiz","given":"F."},{"family":"Alves","given":"P. C."},{"family":"Monterroso","given":"P."}],"issued":{"date-parts":[["2017",1]]}}}],"schema":"https://github.com/citation-style-language/schema/raw/master/csl-citation.json"}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2017)</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success in detecting all the species in the system depends on many factors, including the number of cameras. They too suggest that</w:t>
      </w:r>
      <w:r w:rsidRPr="003952B3">
        <w:rPr>
          <w:rFonts w:asciiTheme="majorBidi" w:hAnsiTheme="majorBidi" w:cstheme="majorBidi"/>
          <w:color w:val="1C1D1E"/>
          <w:sz w:val="24"/>
          <w:szCs w:val="24"/>
          <w:shd w:val="clear" w:color="auto" w:fill="FFFFFF"/>
        </w:rPr>
        <w:t xml:space="preserve"> it is more efficient to deploy more camera traps for a shorter duration rather than to deploy fewer camera traps for a longer one, for any given number of camera traps days. There is an enormous expansion in the number of sites that camera traps are being used and most literature acknowledges the fact that one cannot discuss the notion of the number of cameras without talking about how far apart cameras were placed and how extensively the site was </w:t>
      </w:r>
      <w:r w:rsidRPr="003952B3">
        <w:rPr>
          <w:rFonts w:asciiTheme="majorBidi" w:hAnsiTheme="majorBidi" w:cstheme="majorBidi"/>
          <w:color w:val="1C1D1E"/>
          <w:sz w:val="24"/>
          <w:szCs w:val="24"/>
          <w:shd w:val="clear" w:color="auto" w:fill="FFFFFF"/>
        </w:rPr>
        <w:lastRenderedPageBreak/>
        <w:t xml:space="preserve">studied. Trap placement designs are important and the use of systematic trap placement design or a design suited to the habitat may be appropriate if the primary goal of the survey is richness estimation </w:t>
      </w:r>
      <w:r w:rsidRPr="003952B3">
        <w:rPr>
          <w:rFonts w:asciiTheme="majorBidi" w:hAnsiTheme="majorBidi" w:cstheme="majorBidi"/>
          <w:color w:val="1C1D1E"/>
          <w:sz w:val="24"/>
          <w:szCs w:val="24"/>
          <w:shd w:val="clear" w:color="auto" w:fill="FFFFFF"/>
        </w:rPr>
        <w:fldChar w:fldCharType="begin"/>
      </w:r>
      <w:r w:rsidRPr="003952B3">
        <w:rPr>
          <w:rFonts w:asciiTheme="majorBidi" w:hAnsiTheme="majorBidi" w:cstheme="majorBidi"/>
          <w:color w:val="1C1D1E"/>
          <w:sz w:val="24"/>
          <w:szCs w:val="24"/>
          <w:shd w:val="clear" w:color="auto" w:fill="FFFFFF"/>
        </w:rPr>
        <w:instrText xml:space="preserve"> ADDIN ZOTERO_ITEM CSL_CITATION {"citationID":"tL0CgggE","properties":{"formattedCitation":"(O\\uc0\\u8217{}Brien 2008)","plainCitation":"(O’Brien 2008)","noteIndex":0},"citationItems":[{"id":288,"uris":["http://zotero.org/users/local/vcRA7dFA/items/6GEWAGKM"],"uri":["http://zotero.org/users/local/vcRA7dFA/items/6GEWAGKM"],"itemData":{"id":288,"type":"article-journal","container-title":"Animal Conservation","DOI":"10.1111/j.1469-1795.2008.00178.x","ISSN":"1367-9430, 1469-1795","issue":"3","journalAbbreviation":"Animal Conservation","language":"en","page":"179-181","source":"DOI.org (Crossref)","title":"On the use of automated cameras to estimate species richness for large- and medium-sized rainforest mammals","volume":"11","author":[{"family":"O'Brien","given":"T. G."}],"issued":{"date-parts":[["2008",6]]}}}],"schema":"https://github.com/citation-style-language/schema/raw/master/csl-citation.json"} </w:instrText>
      </w:r>
      <w:r w:rsidRPr="003952B3">
        <w:rPr>
          <w:rFonts w:asciiTheme="majorBidi" w:hAnsiTheme="majorBidi" w:cstheme="majorBidi"/>
          <w:color w:val="1C1D1E"/>
          <w:sz w:val="24"/>
          <w:szCs w:val="24"/>
          <w:shd w:val="clear" w:color="auto" w:fill="FFFFFF"/>
        </w:rPr>
        <w:fldChar w:fldCharType="separate"/>
      </w:r>
      <w:r w:rsidRPr="003952B3">
        <w:rPr>
          <w:rFonts w:asciiTheme="majorBidi" w:hAnsiTheme="majorBidi" w:cstheme="majorBidi"/>
          <w:sz w:val="24"/>
          <w:szCs w:val="24"/>
        </w:rPr>
        <w:t>(O’Brien 2008)</w:t>
      </w:r>
      <w:r w:rsidRPr="003952B3">
        <w:rPr>
          <w:rFonts w:asciiTheme="majorBidi" w:hAnsiTheme="majorBidi" w:cstheme="majorBidi"/>
          <w:color w:val="1C1D1E"/>
          <w:sz w:val="24"/>
          <w:szCs w:val="24"/>
          <w:shd w:val="clear" w:color="auto" w:fill="FFFFFF"/>
        </w:rPr>
        <w:fldChar w:fldCharType="end"/>
      </w:r>
      <w:r w:rsidRPr="003952B3">
        <w:rPr>
          <w:rFonts w:asciiTheme="majorBidi" w:hAnsiTheme="majorBidi" w:cstheme="majorBidi"/>
          <w:color w:val="1C1D1E"/>
          <w:sz w:val="24"/>
          <w:szCs w:val="24"/>
          <w:shd w:val="clear" w:color="auto" w:fill="FFFFFF"/>
        </w:rPr>
        <w:t xml:space="preserve">. To limit the chance of missing species, camera traps should not be too close together and maximize the total area covered </w:t>
      </w:r>
      <w:r w:rsidRPr="003952B3">
        <w:rPr>
          <w:rFonts w:asciiTheme="majorBidi" w:hAnsiTheme="majorBidi" w:cstheme="majorBidi"/>
          <w:color w:val="1C1D1E"/>
          <w:sz w:val="24"/>
          <w:szCs w:val="24"/>
          <w:shd w:val="clear" w:color="auto" w:fill="FFFFFF"/>
        </w:rPr>
        <w:fldChar w:fldCharType="begin"/>
      </w:r>
      <w:r w:rsidRPr="003952B3">
        <w:rPr>
          <w:rFonts w:asciiTheme="majorBidi" w:hAnsiTheme="majorBidi" w:cstheme="majorBidi"/>
          <w:color w:val="1C1D1E"/>
          <w:sz w:val="24"/>
          <w:szCs w:val="24"/>
          <w:shd w:val="clear" w:color="auto" w:fill="FFFFFF"/>
        </w:rPr>
        <w:instrText xml:space="preserve"> ADDIN ZOTERO_ITEM CSL_CITATION {"citationID":"RlOFoAC8","properties":{"formattedCitation":"(O\\uc0\\u8217{}Connell, Nichols, and Karanth 2011)","plainCitation":"(O’Connell, Nichols, and Karanth 2011)","noteIndex":0},"citationItems":[{"id":209,"uris":["http://zotero.org/users/local/vcRA7dFA/items/PSNMJ8U3"],"uri":["http://zotero.org/users/local/vcRA7dFA/items/PSNMJ8U3"],"itemData":{"id":209,"type":"book","call-number":"QH541.15.R4 C36 2011","event-place":"Tokyo ; New York","ISBN":"978-4-431-99494-7","note":"event: International Mammalogical Conference\nOCLC: ocn449851869","number-of-pages":"271","publisher":"Springer","publisher-place":"Tokyo ; New York","source":"Library of Congress ISBN","title":"Camera traps in animal ecology: methods and analyses / Allan F. O'Connell, James D. Nichols, K. Ullas Karanth, editors","title-short":"Camera traps in animal ecology","editor":[{"family":"O'Connell","given":"Allan F."},{"family":"Nichols","given":"James D."},{"family":"Karanth","given":"K. Ullas"}],"issued":{"date-parts":[["2011"]]}}}],"schema":"https://github.com/citation-style-language/schema/raw/master/csl-citation.json"} </w:instrText>
      </w:r>
      <w:r w:rsidRPr="003952B3">
        <w:rPr>
          <w:rFonts w:asciiTheme="majorBidi" w:hAnsiTheme="majorBidi" w:cstheme="majorBidi"/>
          <w:color w:val="1C1D1E"/>
          <w:sz w:val="24"/>
          <w:szCs w:val="24"/>
          <w:shd w:val="clear" w:color="auto" w:fill="FFFFFF"/>
        </w:rPr>
        <w:fldChar w:fldCharType="separate"/>
      </w:r>
      <w:r w:rsidRPr="003952B3">
        <w:rPr>
          <w:rFonts w:asciiTheme="majorBidi" w:hAnsiTheme="majorBidi" w:cstheme="majorBidi"/>
          <w:sz w:val="24"/>
          <w:szCs w:val="24"/>
        </w:rPr>
        <w:t>(O’Connell, Nichols, and Karanth 2011)</w:t>
      </w:r>
      <w:r w:rsidRPr="003952B3">
        <w:rPr>
          <w:rFonts w:asciiTheme="majorBidi" w:hAnsiTheme="majorBidi" w:cstheme="majorBidi"/>
          <w:color w:val="1C1D1E"/>
          <w:sz w:val="24"/>
          <w:szCs w:val="24"/>
          <w:shd w:val="clear" w:color="auto" w:fill="FFFFFF"/>
        </w:rPr>
        <w:fldChar w:fldCharType="end"/>
      </w:r>
      <w:r w:rsidRPr="003952B3">
        <w:rPr>
          <w:rFonts w:asciiTheme="majorBidi" w:hAnsiTheme="majorBidi" w:cstheme="majorBidi"/>
          <w:color w:val="1C1D1E"/>
          <w:sz w:val="24"/>
          <w:szCs w:val="24"/>
          <w:shd w:val="clear" w:color="auto" w:fill="FFFFFF"/>
        </w:rPr>
        <w:t xml:space="preserve">. The interrelatedness of camera trap placement and the number of cameras is not an idea that we explored </w:t>
      </w:r>
      <w:r w:rsidRPr="003952B3">
        <w:rPr>
          <w:rFonts w:asciiTheme="majorBidi" w:hAnsiTheme="majorBidi" w:cstheme="majorBidi"/>
          <w:i/>
          <w:iCs/>
          <w:color w:val="1C1D1E"/>
          <w:sz w:val="24"/>
          <w:szCs w:val="24"/>
          <w:shd w:val="clear" w:color="auto" w:fill="FFFFFF"/>
        </w:rPr>
        <w:t>per se</w:t>
      </w:r>
      <w:r w:rsidRPr="003952B3">
        <w:rPr>
          <w:rFonts w:asciiTheme="majorBidi" w:hAnsiTheme="majorBidi" w:cstheme="majorBidi"/>
          <w:color w:val="1C1D1E"/>
          <w:sz w:val="24"/>
          <w:szCs w:val="24"/>
          <w:shd w:val="clear" w:color="auto" w:fill="FFFFFF"/>
        </w:rPr>
        <w:t xml:space="preserve">, though is integral in maximizing the potential of camera traps for wildlife monitoring. </w:t>
      </w:r>
    </w:p>
    <w:p w14:paraId="20744C1C" w14:textId="77777777" w:rsidR="00C10CAF" w:rsidRPr="003952B3" w:rsidRDefault="00C10CAF" w:rsidP="00C10CAF">
      <w:pPr>
        <w:spacing w:after="0" w:line="480" w:lineRule="auto"/>
        <w:ind w:firstLine="720"/>
        <w:contextualSpacing/>
        <w:jc w:val="both"/>
        <w:rPr>
          <w:rFonts w:asciiTheme="majorBidi" w:hAnsiTheme="majorBidi" w:cstheme="majorBidi"/>
          <w:color w:val="1C1D1E"/>
          <w:sz w:val="24"/>
          <w:szCs w:val="24"/>
          <w:shd w:val="clear" w:color="auto" w:fill="FFFFFF"/>
        </w:rPr>
      </w:pPr>
      <w:r w:rsidRPr="003952B3">
        <w:rPr>
          <w:rFonts w:asciiTheme="majorBidi" w:hAnsiTheme="majorBidi" w:cstheme="majorBidi"/>
          <w:color w:val="1C1D1E"/>
          <w:sz w:val="24"/>
          <w:szCs w:val="24"/>
          <w:shd w:val="clear" w:color="auto" w:fill="FFFFFF"/>
        </w:rPr>
        <w:t xml:space="preserve">The duration of camera trapping has to be adequate-enough so that rare species can be detected </w:t>
      </w:r>
      <w:r w:rsidRPr="003952B3">
        <w:rPr>
          <w:rFonts w:asciiTheme="majorBidi" w:hAnsiTheme="majorBidi" w:cstheme="majorBidi"/>
          <w:color w:val="1C1D1E"/>
          <w:sz w:val="24"/>
          <w:szCs w:val="24"/>
          <w:shd w:val="clear" w:color="auto" w:fill="FFFFFF"/>
        </w:rPr>
        <w:fldChar w:fldCharType="begin"/>
      </w:r>
      <w:r w:rsidRPr="003952B3">
        <w:rPr>
          <w:rFonts w:asciiTheme="majorBidi" w:hAnsiTheme="majorBidi" w:cstheme="majorBidi"/>
          <w:color w:val="1C1D1E"/>
          <w:sz w:val="24"/>
          <w:szCs w:val="24"/>
          <w:shd w:val="clear" w:color="auto" w:fill="FFFFFF"/>
        </w:rPr>
        <w:instrText xml:space="preserve"> ADDIN ZOTERO_ITEM CSL_CITATION {"citationID":"ceG9WKcl","properties":{"formattedCitation":"(O\\uc0\\u8217{}Brien, Kinnaird, and Wibisono 2011)","plainCitation":"(O’Brien, Kinnaird, and Wibisono 2011)","noteIndex":0},"citationItems":[{"id":290,"uris":["http://zotero.org/users/local/vcRA7dFA/items/ML7IA8Q4"],"uri":["http://zotero.org/users/local/vcRA7dFA/items/ML7IA8Q4"],"itemData":{"id":290,"type":"article-journal","container-title":"Tokyo: Springer","journalAbbreviation":"Camera traps in animal ecology: methods and analyses.","page":"233-252","title":"Estimation of species richness of large vertebrates using camera traps: an example from an Indonesian rainforest","author":[{"family":"O'Brien","given":"T.G."},{"family":"Kinnaird","given":"M.F."},{"family":"Wibisono","given":"T.H."}],"issued":{"date-parts":[["2011"]]}}}],"schema":"https://github.com/citation-style-language/schema/raw/master/csl-citation.json"} </w:instrText>
      </w:r>
      <w:r w:rsidRPr="003952B3">
        <w:rPr>
          <w:rFonts w:asciiTheme="majorBidi" w:hAnsiTheme="majorBidi" w:cstheme="majorBidi"/>
          <w:color w:val="1C1D1E"/>
          <w:sz w:val="24"/>
          <w:szCs w:val="24"/>
          <w:shd w:val="clear" w:color="auto" w:fill="FFFFFF"/>
        </w:rPr>
        <w:fldChar w:fldCharType="separate"/>
      </w:r>
      <w:r w:rsidRPr="003952B3">
        <w:rPr>
          <w:rFonts w:asciiTheme="majorBidi" w:hAnsiTheme="majorBidi" w:cstheme="majorBidi"/>
          <w:sz w:val="24"/>
          <w:szCs w:val="24"/>
        </w:rPr>
        <w:t>(O’Brien, Kinnaird, and Wibisono 2011)</w:t>
      </w:r>
      <w:r w:rsidRPr="003952B3">
        <w:rPr>
          <w:rFonts w:asciiTheme="majorBidi" w:hAnsiTheme="majorBidi" w:cstheme="majorBidi"/>
          <w:color w:val="1C1D1E"/>
          <w:sz w:val="24"/>
          <w:szCs w:val="24"/>
          <w:shd w:val="clear" w:color="auto" w:fill="FFFFFF"/>
        </w:rPr>
        <w:fldChar w:fldCharType="end"/>
      </w:r>
      <w:r w:rsidRPr="003952B3">
        <w:rPr>
          <w:rFonts w:asciiTheme="majorBidi" w:hAnsiTheme="majorBidi" w:cstheme="majorBidi"/>
          <w:color w:val="1C1D1E"/>
          <w:sz w:val="24"/>
          <w:szCs w:val="24"/>
          <w:shd w:val="clear" w:color="auto" w:fill="FFFFFF"/>
        </w:rPr>
        <w:t xml:space="preserve">. Previously, we discussed the idea of MTE and its variation across the literature. Differences in the number of camera trap days across studies are related to animal richness at the site. MTE can be affected by habitat, local characteristics, target community, and sampling strategy, including camera spacing, presence or absence of bait, and camera models </w:t>
      </w:r>
      <w:r w:rsidRPr="003952B3">
        <w:rPr>
          <w:rFonts w:asciiTheme="majorBidi" w:hAnsiTheme="majorBidi" w:cstheme="majorBidi"/>
          <w:color w:val="1C1D1E"/>
          <w:sz w:val="24"/>
          <w:szCs w:val="24"/>
          <w:shd w:val="clear" w:color="auto" w:fill="FFFFFF"/>
        </w:rPr>
        <w:fldChar w:fldCharType="begin"/>
      </w:r>
      <w:r w:rsidRPr="003952B3">
        <w:rPr>
          <w:rFonts w:asciiTheme="majorBidi" w:hAnsiTheme="majorBidi" w:cstheme="majorBidi"/>
          <w:color w:val="1C1D1E"/>
          <w:sz w:val="24"/>
          <w:szCs w:val="24"/>
          <w:shd w:val="clear" w:color="auto" w:fill="FFFFFF"/>
        </w:rPr>
        <w:instrText xml:space="preserve"> ADDIN ZOTERO_ITEM CSL_CITATION {"citationID":"OU69qiK7","properties":{"formattedCitation":"(M. J. Kelly 2008; Rovero and Marshall 2009; Wegge, Pokheral, and Jnawali 2004)","plainCitation":"(M. J. Kelly 2008; Rovero and Marshall 2009; Wegge, Pokheral, and Jnawali 2004)","dontUpdate":true,"noteIndex":0},"citationItems":[{"id":291,"uris":["http://zotero.org/users/local/vcRA7dFA/items/B3QUS3UL"],"uri":["http://zotero.org/users/local/vcRA7dFA/items/B3QUS3UL"],"itemData":{"id":291,"type":"article-journal","container-title":"Animal Conservation","DOI":"10.1111/j.1469-1795.2008.00179.x","ISSN":"1367-9430, 1469-1795","issue":"3","journalAbbreviation":"Animal Conservation","language":"en","page":"182-184","source":"DOI.org (Crossref)","title":"Design, evaluate, refine: camera trap studies for elusive species","title-short":"Design, evaluate, refine","volume":"11","author":[{"family":"Kelly","given":"M. J."}],"issued":{"date-parts":[["2008",6]]}}},{"id":225,"uris":["http://zotero.org/users/local/vcRA7dFA/items/HVP2JJAH"],"uri":["http://zotero.org/users/local/vcRA7dFA/items/HVP2JJAH"],"itemData":{"id":225,"type":"article-journal","container-title":"Journal of Applied Ecology","DOI":"10.1111/j.1365-2664.2009.01705.x","ISSN":"00218901, 13652664","issue":"5","language":"en","page":"1011-1017","source":"DOI.org (Crossref)","title":"Camera trapping photographic rate as an index of density in forest ungulates","volume":"46","author":[{"family":"Rovero","given":"Francesco"},{"family":"Marshall","given":"Andrew R."}],"issued":{"date-parts":[["2009",10]]}}},{"id":263,"uris":["http://zotero.org/users/local/vcRA7dFA/items/X4S67CKW"],"uri":["http://zotero.org/users/local/vcRA7dFA/items/X4S67CKW"],"itemData":{"id":263,"type":"article-journal","container-title":"Animal Conservation","DOI":"10.1017/S1367943004001441","ISSN":"1367-9430, 1469-1795","issue":"3","journalAbbreviation":"Animal Conservation","language":"en","page":"251-256","source":"DOI.org (Crossref)","title":"Effects of trapping effort and trap shyness on estimates of tiger abundance from camera trap studies","volume":"7","author":[{"family":"Wegge","given":"Per"},{"family":"Pokheral","given":"Chiranjibi Pd."},{"family":"Jnawali","given":"Shant Raj"}],"issued":{"date-parts":[["2004",8]]}}}],"schema":"https://github.com/citation-style-language/schema/raw/master/csl-citation.json"} </w:instrText>
      </w:r>
      <w:r w:rsidRPr="003952B3">
        <w:rPr>
          <w:rFonts w:asciiTheme="majorBidi" w:hAnsiTheme="majorBidi" w:cstheme="majorBidi"/>
          <w:color w:val="1C1D1E"/>
          <w:sz w:val="24"/>
          <w:szCs w:val="24"/>
          <w:shd w:val="clear" w:color="auto" w:fill="FFFFFF"/>
        </w:rPr>
        <w:fldChar w:fldCharType="separate"/>
      </w:r>
      <w:r w:rsidRPr="003952B3">
        <w:rPr>
          <w:rFonts w:asciiTheme="majorBidi" w:hAnsiTheme="majorBidi" w:cstheme="majorBidi"/>
          <w:sz w:val="24"/>
          <w:szCs w:val="24"/>
        </w:rPr>
        <w:t>(Kelly 2008; Rovero and Marshall 2009; Wegge, Pokheral, and Jnawali 2004)</w:t>
      </w:r>
      <w:r w:rsidRPr="003952B3">
        <w:rPr>
          <w:rFonts w:asciiTheme="majorBidi" w:hAnsiTheme="majorBidi" w:cstheme="majorBidi"/>
          <w:color w:val="1C1D1E"/>
          <w:sz w:val="24"/>
          <w:szCs w:val="24"/>
          <w:shd w:val="clear" w:color="auto" w:fill="FFFFFF"/>
        </w:rPr>
        <w:fldChar w:fldCharType="end"/>
      </w:r>
      <w:r w:rsidRPr="003952B3">
        <w:rPr>
          <w:rFonts w:asciiTheme="majorBidi" w:hAnsiTheme="majorBidi" w:cstheme="majorBidi"/>
          <w:color w:val="1C1D1E"/>
          <w:sz w:val="24"/>
          <w:szCs w:val="24"/>
          <w:shd w:val="clear" w:color="auto" w:fill="FFFFFF"/>
        </w:rPr>
        <w:t xml:space="preserve">.   Our analysis showed that increasing the number of days does not augment the capacity of cameras to sense more animals, in the number of captures or diversity, in any of the systems. This is consistent with the analysis of </w:t>
      </w:r>
      <w:r w:rsidRPr="003952B3">
        <w:rPr>
          <w:rFonts w:asciiTheme="majorBidi" w:hAnsiTheme="majorBidi" w:cstheme="majorBidi"/>
          <w:color w:val="1C1D1E"/>
          <w:sz w:val="24"/>
          <w:szCs w:val="24"/>
          <w:shd w:val="clear" w:color="auto" w:fill="FFFFFF"/>
        </w:rPr>
        <w:fldChar w:fldCharType="begin"/>
      </w:r>
      <w:r w:rsidRPr="003952B3">
        <w:rPr>
          <w:rFonts w:asciiTheme="majorBidi" w:hAnsiTheme="majorBidi" w:cstheme="majorBidi"/>
          <w:color w:val="1C1D1E"/>
          <w:sz w:val="24"/>
          <w:szCs w:val="24"/>
          <w:shd w:val="clear" w:color="auto" w:fill="FFFFFF"/>
        </w:rPr>
        <w:instrText xml:space="preserve"> ADDIN ZOTERO_ITEM CSL_CITATION {"citationID":"zhtsA3Yh","properties":{"formattedCitation":"(Si, Kays, and Ding 2014)","plainCitation":"(Si, Kays, and Ding 2014)","noteIndex":0},"citationItems":[{"id":223,"uris":["http://zotero.org/users/local/vcRA7dFA/items/HW5APPDD"],"uri":["http://zotero.org/users/local/vcRA7dFA/items/HW5APPDD"],"itemData":{"id":223,"type":"article-journal","container-title":"PeerJ","DOI":"10.7717/peerj.374","ISSN":"2167-8359","language":"en","page":"e374","source":"DOI.org (Crossref)","title":"How long is enough to detect terrestrial animals? Estimating the minimum trapping effort on camera traps","title-short":"How long is enough to detect terrestrial animals?","volume":"2","author":[{"family":"Si","given":"Xingfeng"},{"family":"Kays","given":"Roland"},{"family":"Ding","given":"Ping"}],"issued":{"date-parts":[["2014",5,8]]}}}],"schema":"https://github.com/citation-style-language/schema/raw/master/csl-citation.json"} </w:instrText>
      </w:r>
      <w:r w:rsidRPr="003952B3">
        <w:rPr>
          <w:rFonts w:asciiTheme="majorBidi" w:hAnsiTheme="majorBidi" w:cstheme="majorBidi"/>
          <w:color w:val="1C1D1E"/>
          <w:sz w:val="24"/>
          <w:szCs w:val="24"/>
          <w:shd w:val="clear" w:color="auto" w:fill="FFFFFF"/>
        </w:rPr>
        <w:fldChar w:fldCharType="separate"/>
      </w:r>
      <w:r w:rsidRPr="003952B3">
        <w:rPr>
          <w:rFonts w:asciiTheme="majorBidi" w:hAnsiTheme="majorBidi" w:cstheme="majorBidi"/>
          <w:sz w:val="24"/>
          <w:szCs w:val="24"/>
        </w:rPr>
        <w:t>(Si, Kays, and Ding 2014)</w:t>
      </w:r>
      <w:r w:rsidRPr="003952B3">
        <w:rPr>
          <w:rFonts w:asciiTheme="majorBidi" w:hAnsiTheme="majorBidi" w:cstheme="majorBidi"/>
          <w:color w:val="1C1D1E"/>
          <w:sz w:val="24"/>
          <w:szCs w:val="24"/>
          <w:shd w:val="clear" w:color="auto" w:fill="FFFFFF"/>
        </w:rPr>
        <w:fldChar w:fldCharType="end"/>
      </w:r>
      <w:r w:rsidRPr="003952B3">
        <w:rPr>
          <w:rFonts w:asciiTheme="majorBidi" w:hAnsiTheme="majorBidi" w:cstheme="majorBidi"/>
          <w:color w:val="1C1D1E"/>
          <w:sz w:val="24"/>
          <w:szCs w:val="24"/>
          <w:shd w:val="clear" w:color="auto" w:fill="FFFFFF"/>
        </w:rPr>
        <w:t xml:space="preserve"> who demonstrated that increasing the number of camera sites and rotating cameras to new sites is more efficient for richness estimates as opposed to leaving cameras at the same site for a longer duration of time. This is because regardless of the system of study, after a certain number of days species </w:t>
      </w:r>
      <w:proofErr w:type="spellStart"/>
      <w:r w:rsidRPr="003952B3">
        <w:rPr>
          <w:rFonts w:asciiTheme="majorBidi" w:hAnsiTheme="majorBidi" w:cstheme="majorBidi"/>
          <w:color w:val="1C1D1E"/>
          <w:sz w:val="24"/>
          <w:szCs w:val="24"/>
          <w:shd w:val="clear" w:color="auto" w:fill="FFFFFF"/>
        </w:rPr>
        <w:t>rarefraction</w:t>
      </w:r>
      <w:proofErr w:type="spellEnd"/>
      <w:r w:rsidRPr="003952B3">
        <w:rPr>
          <w:rFonts w:asciiTheme="majorBidi" w:hAnsiTheme="majorBidi" w:cstheme="majorBidi"/>
          <w:color w:val="1C1D1E"/>
          <w:sz w:val="24"/>
          <w:szCs w:val="24"/>
          <w:shd w:val="clear" w:color="auto" w:fill="FFFFFF"/>
        </w:rPr>
        <w:t xml:space="preserve"> level-off and a longer trapping period does not result in increased diversity. Hence, to increase the likelihood of detection, we suggest taking the above factors into consideration when designing the study, as well as increasing the number of sites and cameras, and rotating cameras. </w:t>
      </w:r>
    </w:p>
    <w:p w14:paraId="28989774" w14:textId="77777777" w:rsidR="00C10CAF" w:rsidRPr="003952B3" w:rsidRDefault="00C10CAF" w:rsidP="00C10CAF">
      <w:pPr>
        <w:spacing w:after="0" w:line="480" w:lineRule="auto"/>
        <w:ind w:firstLine="720"/>
        <w:contextualSpacing/>
        <w:jc w:val="both"/>
        <w:rPr>
          <w:rFonts w:asciiTheme="majorBidi" w:hAnsiTheme="majorBidi" w:cstheme="majorBidi"/>
          <w:color w:val="1C1D1E"/>
          <w:sz w:val="24"/>
          <w:szCs w:val="24"/>
          <w:shd w:val="clear" w:color="auto" w:fill="FFFFFF"/>
        </w:rPr>
      </w:pPr>
      <w:commentRangeStart w:id="66"/>
      <w:r w:rsidRPr="003952B3">
        <w:rPr>
          <w:rFonts w:asciiTheme="majorBidi" w:hAnsiTheme="majorBidi" w:cstheme="majorBidi"/>
          <w:color w:val="1C1D1E"/>
          <w:sz w:val="24"/>
          <w:szCs w:val="24"/>
          <w:shd w:val="clear" w:color="auto" w:fill="FFFFFF"/>
        </w:rPr>
        <w:lastRenderedPageBreak/>
        <w:t xml:space="preserve">It was striking that although grasslands and deserts were not the most popular system of study, increasing </w:t>
      </w:r>
      <w:commentRangeEnd w:id="66"/>
      <w:r w:rsidR="00DD6AE3">
        <w:rPr>
          <w:rStyle w:val="Marquedecommentaire"/>
        </w:rPr>
        <w:commentReference w:id="66"/>
      </w:r>
      <w:r w:rsidRPr="003952B3">
        <w:rPr>
          <w:rFonts w:asciiTheme="majorBidi" w:hAnsiTheme="majorBidi" w:cstheme="majorBidi"/>
          <w:color w:val="1C1D1E"/>
          <w:sz w:val="24"/>
          <w:szCs w:val="24"/>
          <w:shd w:val="clear" w:color="auto" w:fill="FFFFFF"/>
        </w:rPr>
        <w:t xml:space="preserve">the number of cameras significantly increased the rate of animal captures in these systems. Arid ecosystems are globally threatened with increased rates of anthropogenic changes, such as climate change and land-use </w:t>
      </w:r>
      <w:r w:rsidRPr="003952B3">
        <w:rPr>
          <w:rFonts w:asciiTheme="majorBidi" w:hAnsiTheme="majorBidi" w:cstheme="majorBidi"/>
          <w:color w:val="1C1D1E"/>
          <w:sz w:val="24"/>
          <w:szCs w:val="24"/>
          <w:shd w:val="clear" w:color="auto" w:fill="FFFFFF"/>
        </w:rPr>
        <w:fldChar w:fldCharType="begin"/>
      </w:r>
      <w:r w:rsidRPr="003952B3">
        <w:rPr>
          <w:rFonts w:asciiTheme="majorBidi" w:hAnsiTheme="majorBidi" w:cstheme="majorBidi"/>
          <w:color w:val="1C1D1E"/>
          <w:sz w:val="24"/>
          <w:szCs w:val="24"/>
          <w:shd w:val="clear" w:color="auto" w:fill="FFFFFF"/>
        </w:rPr>
        <w:instrText xml:space="preserve"> ADDIN ZOTERO_ITEM CSL_CITATION {"citationID":"S2s7cO9O","properties":{"formattedCitation":"(Mahmoud and Gan 2018)","plainCitation":"(Mahmoud and Gan 2018)","noteIndex":0},"citationItems":[{"id":294,"uris":["http://zotero.org/users/local/vcRA7dFA/items/LQ2NA25J"],"uri":["http://zotero.org/users/local/vcRA7dFA/items/LQ2NA25J"],"itemData":{"id":294,"type":"article-journal","container-title":"Science of The Total Environment","DOI":"10.1016/j.scitotenv.2018.03.290","ISSN":"00489697","journalAbbreviation":"Science of The Total Environment","language":"en","page":"1329-1344","source":"DOI.org (Crossref)","title":"Impact of anthropogenic climate change and human activities on environment and ecosystem services in arid regions","volume":"633","author":[{"family":"Mahmoud","given":"Shereif H."},{"family":"Gan","given":"Thian Y."}],"issued":{"date-parts":[["2018",8]]}}}],"schema":"https://github.com/citation-style-language/schema/raw/master/csl-citation.json"} </w:instrText>
      </w:r>
      <w:r w:rsidRPr="003952B3">
        <w:rPr>
          <w:rFonts w:asciiTheme="majorBidi" w:hAnsiTheme="majorBidi" w:cstheme="majorBidi"/>
          <w:color w:val="1C1D1E"/>
          <w:sz w:val="24"/>
          <w:szCs w:val="24"/>
          <w:shd w:val="clear" w:color="auto" w:fill="FFFFFF"/>
        </w:rPr>
        <w:fldChar w:fldCharType="separate"/>
      </w:r>
      <w:r w:rsidRPr="003952B3">
        <w:rPr>
          <w:rFonts w:asciiTheme="majorBidi" w:hAnsiTheme="majorBidi" w:cstheme="majorBidi"/>
          <w:sz w:val="24"/>
          <w:szCs w:val="24"/>
        </w:rPr>
        <w:t>(Mahmoud and Gan 2018)</w:t>
      </w:r>
      <w:r w:rsidRPr="003952B3">
        <w:rPr>
          <w:rFonts w:asciiTheme="majorBidi" w:hAnsiTheme="majorBidi" w:cstheme="majorBidi"/>
          <w:color w:val="1C1D1E"/>
          <w:sz w:val="24"/>
          <w:szCs w:val="24"/>
          <w:shd w:val="clear" w:color="auto" w:fill="FFFFFF"/>
        </w:rPr>
        <w:fldChar w:fldCharType="end"/>
      </w:r>
      <w:r w:rsidRPr="003952B3">
        <w:rPr>
          <w:rFonts w:asciiTheme="majorBidi" w:hAnsiTheme="majorBidi" w:cstheme="majorBidi"/>
          <w:color w:val="1C1D1E"/>
          <w:sz w:val="24"/>
          <w:szCs w:val="24"/>
          <w:shd w:val="clear" w:color="auto" w:fill="FFFFFF"/>
        </w:rPr>
        <w:t xml:space="preserve">, and species in these regions are faced extensive ecological shifts </w:t>
      </w:r>
      <w:r w:rsidRPr="003952B3">
        <w:rPr>
          <w:rFonts w:asciiTheme="majorBidi" w:hAnsiTheme="majorBidi" w:cstheme="majorBidi"/>
          <w:color w:val="1C1D1E"/>
          <w:sz w:val="24"/>
          <w:szCs w:val="24"/>
          <w:shd w:val="clear" w:color="auto" w:fill="FFFFFF"/>
        </w:rPr>
        <w:fldChar w:fldCharType="begin"/>
      </w:r>
      <w:r w:rsidRPr="003952B3">
        <w:rPr>
          <w:rFonts w:asciiTheme="majorBidi" w:hAnsiTheme="majorBidi" w:cstheme="majorBidi"/>
          <w:color w:val="1C1D1E"/>
          <w:sz w:val="24"/>
          <w:szCs w:val="24"/>
          <w:shd w:val="clear" w:color="auto" w:fill="FFFFFF"/>
        </w:rPr>
        <w:instrText xml:space="preserve"> ADDIN ZOTERO_ITEM CSL_CITATION {"citationID":"eGIkjP9z","properties":{"formattedCitation":"(Barrows 2011; Bachelet et al. 2016)","plainCitation":"(Barrows 2011; Bachelet et al. 2016)","noteIndex":0},"citationItems":[{"id":128,"uris":["http://zotero.org/users/local/vcRA7dFA/items/Y7KYMYCR"],"uri":["http://zotero.org/users/local/vcRA7dFA/items/Y7KYMYCR"],"itemData":{"id":128,"type":"article-journal","container-title":"Journal of Arid Environments","DOI":"10.1016/j.jaridenv.2011.01.018","ISSN":"01401963","issue":"7","journalAbbreviation":"Journal of Arid Environments","language":"en","page":"629-635","source":"DOI.org (Crossref)","title":"Sensitivity to climate change for two reptiles at the Mojave–Sonoran Desert interface","volume":"75","author":[{"family":"Barrows","given":"C.W."}],"issued":{"date-parts":[["2011",7]]}}},{"id":125,"uris":["http://zotero.org/users/local/vcRA7dFA/items/LPT8Y7MH"],"uri":["http://zotero.org/users/local/vcRA7dFA/items/LPT8Y7MH"],"itemData":{"id":125,"type":"article-journal","container-title":"Journal of Arid Environments","DOI":"10.1016/j.jaridenv.2015.10.003","ISSN":"01401963","journalAbbreviation":"Journal of Arid Environments","language":"en","page":"17-29","source":"DOI.org (Crossref)","title":"Climate change effects on southern California deserts","volume":"127","author":[{"family":"Bachelet","given":"D."},{"family":"Ferschweiler","given":"K."},{"family":"Sheehan","given":"T."},{"family":"Strittholt","given":"J."}],"issued":{"date-parts":[["2016",4]]}}}],"schema":"https://github.com/citation-style-language/schema/raw/master/csl-citation.json"} </w:instrText>
      </w:r>
      <w:r w:rsidRPr="003952B3">
        <w:rPr>
          <w:rFonts w:asciiTheme="majorBidi" w:hAnsiTheme="majorBidi" w:cstheme="majorBidi"/>
          <w:color w:val="1C1D1E"/>
          <w:sz w:val="24"/>
          <w:szCs w:val="24"/>
          <w:shd w:val="clear" w:color="auto" w:fill="FFFFFF"/>
        </w:rPr>
        <w:fldChar w:fldCharType="separate"/>
      </w:r>
      <w:r w:rsidRPr="003952B3">
        <w:rPr>
          <w:rFonts w:asciiTheme="majorBidi" w:hAnsiTheme="majorBidi" w:cstheme="majorBidi"/>
          <w:sz w:val="24"/>
          <w:szCs w:val="24"/>
        </w:rPr>
        <w:t>(Barrows 2011; Bachelet et al. 2016)</w:t>
      </w:r>
      <w:r w:rsidRPr="003952B3">
        <w:rPr>
          <w:rFonts w:asciiTheme="majorBidi" w:hAnsiTheme="majorBidi" w:cstheme="majorBidi"/>
          <w:color w:val="1C1D1E"/>
          <w:sz w:val="24"/>
          <w:szCs w:val="24"/>
          <w:shd w:val="clear" w:color="auto" w:fill="FFFFFF"/>
        </w:rPr>
        <w:fldChar w:fldCharType="end"/>
      </w:r>
      <w:r w:rsidRPr="003952B3">
        <w:rPr>
          <w:rFonts w:asciiTheme="majorBidi" w:hAnsiTheme="majorBidi" w:cstheme="majorBidi"/>
          <w:color w:val="1C1D1E"/>
          <w:sz w:val="24"/>
          <w:szCs w:val="24"/>
          <w:shd w:val="clear" w:color="auto" w:fill="FFFFFF"/>
        </w:rPr>
        <w:t xml:space="preserve">. Thus, the intensive monitoring of local species in these regions will be critical for the maintenance of biodiversity and implementation of management practices in the years to come. Our results offer new and exciting insight into the utility of camera traps as a tool in dryland wildlife monitoring and show promising outcomes for conservation and restoration strategies. Camera traps are a powerful instrument that allow for the monitoring of terrestrial communities with little human bias. In the years to come, not only will their popularity increase as </w:t>
      </w:r>
      <w:proofErr w:type="gramStart"/>
      <w:r w:rsidRPr="003952B3">
        <w:rPr>
          <w:rFonts w:asciiTheme="majorBidi" w:hAnsiTheme="majorBidi" w:cstheme="majorBidi"/>
          <w:color w:val="1C1D1E"/>
          <w:sz w:val="24"/>
          <w:szCs w:val="24"/>
          <w:shd w:val="clear" w:color="auto" w:fill="FFFFFF"/>
        </w:rPr>
        <w:t>an</w:t>
      </w:r>
      <w:proofErr w:type="gramEnd"/>
      <w:r w:rsidRPr="003952B3">
        <w:rPr>
          <w:rFonts w:asciiTheme="majorBidi" w:hAnsiTheme="majorBidi" w:cstheme="majorBidi"/>
          <w:color w:val="1C1D1E"/>
          <w:sz w:val="24"/>
          <w:szCs w:val="24"/>
          <w:shd w:val="clear" w:color="auto" w:fill="FFFFFF"/>
        </w:rPr>
        <w:t xml:space="preserve"> stand-alone tool but we will also see a rise in their cross implementation in AI environmental monitoring studies. Future challenges for researchers will include well-planned experimental designs to maximize the extent of surveys. </w:t>
      </w:r>
    </w:p>
    <w:p w14:paraId="00F70959" w14:textId="77777777" w:rsidR="00C10CAF" w:rsidRPr="003952B3" w:rsidRDefault="00C10CAF" w:rsidP="00C10CAF">
      <w:pPr>
        <w:spacing w:after="0" w:line="480" w:lineRule="auto"/>
        <w:contextualSpacing/>
        <w:jc w:val="both"/>
        <w:rPr>
          <w:rFonts w:asciiTheme="majorBidi" w:hAnsiTheme="majorBidi" w:cstheme="majorBidi"/>
          <w:b/>
          <w:bCs/>
          <w:sz w:val="24"/>
          <w:szCs w:val="24"/>
        </w:rPr>
      </w:pPr>
    </w:p>
    <w:p w14:paraId="202E4465" w14:textId="77777777" w:rsidR="00C10CAF" w:rsidRPr="003952B3" w:rsidRDefault="00C10CAF" w:rsidP="00C10CAF">
      <w:pPr>
        <w:spacing w:after="0" w:line="480" w:lineRule="auto"/>
        <w:contextualSpacing/>
        <w:jc w:val="both"/>
        <w:rPr>
          <w:rFonts w:asciiTheme="majorBidi" w:hAnsiTheme="majorBidi" w:cstheme="majorBidi"/>
          <w:b/>
          <w:bCs/>
          <w:sz w:val="24"/>
          <w:szCs w:val="24"/>
        </w:rPr>
      </w:pPr>
      <w:r w:rsidRPr="003952B3">
        <w:rPr>
          <w:rFonts w:asciiTheme="majorBidi" w:hAnsiTheme="majorBidi" w:cstheme="majorBidi"/>
          <w:b/>
          <w:bCs/>
          <w:sz w:val="24"/>
          <w:szCs w:val="24"/>
        </w:rPr>
        <w:t xml:space="preserve">Acknowledgments </w:t>
      </w:r>
    </w:p>
    <w:p w14:paraId="2A029EDA" w14:textId="77777777" w:rsidR="00C10CAF" w:rsidRPr="003952B3" w:rsidRDefault="00C10CAF" w:rsidP="00C10CAF">
      <w:pPr>
        <w:spacing w:after="0" w:line="480" w:lineRule="auto"/>
        <w:contextualSpacing/>
        <w:jc w:val="both"/>
        <w:rPr>
          <w:rStyle w:val="None"/>
          <w:rFonts w:asciiTheme="majorBidi" w:hAnsiTheme="majorBidi" w:cstheme="majorBidi"/>
          <w:sz w:val="24"/>
          <w:szCs w:val="24"/>
        </w:rPr>
      </w:pPr>
      <w:r w:rsidRPr="003952B3">
        <w:rPr>
          <w:rStyle w:val="None"/>
          <w:rFonts w:asciiTheme="majorBidi" w:hAnsiTheme="majorBidi" w:cstheme="majorBidi"/>
          <w:sz w:val="24"/>
          <w:szCs w:val="24"/>
        </w:rPr>
        <w:t xml:space="preserve">This research was made possible through a Natural Sciences and Engineering Research Council of Canada (NSERC) grant awarded to CJL. NG and CJL declare no conflict of interest. </w:t>
      </w:r>
    </w:p>
    <w:p w14:paraId="4194CD1A" w14:textId="77777777" w:rsidR="00C10CAF" w:rsidRPr="003952B3" w:rsidRDefault="00C10CAF" w:rsidP="00C10CAF">
      <w:pPr>
        <w:spacing w:after="0" w:line="480" w:lineRule="auto"/>
        <w:contextualSpacing/>
        <w:jc w:val="both"/>
        <w:rPr>
          <w:rStyle w:val="None"/>
          <w:rFonts w:asciiTheme="majorBidi" w:hAnsiTheme="majorBidi" w:cstheme="majorBidi"/>
          <w:b/>
          <w:bCs/>
          <w:sz w:val="24"/>
          <w:szCs w:val="24"/>
        </w:rPr>
      </w:pPr>
      <w:r w:rsidRPr="003952B3">
        <w:rPr>
          <w:rStyle w:val="None"/>
          <w:rFonts w:asciiTheme="majorBidi" w:hAnsiTheme="majorBidi" w:cstheme="majorBidi"/>
          <w:b/>
          <w:bCs/>
          <w:sz w:val="24"/>
          <w:szCs w:val="24"/>
        </w:rPr>
        <w:t>Author’s contributions</w:t>
      </w:r>
    </w:p>
    <w:p w14:paraId="048D2D9C" w14:textId="77777777" w:rsidR="00C10CAF" w:rsidRPr="003952B3" w:rsidRDefault="00C10CAF" w:rsidP="00C10CAF">
      <w:pPr>
        <w:spacing w:after="0" w:line="480" w:lineRule="auto"/>
        <w:contextualSpacing/>
        <w:jc w:val="both"/>
        <w:rPr>
          <w:rFonts w:asciiTheme="majorBidi" w:hAnsiTheme="majorBidi" w:cstheme="majorBidi"/>
          <w:sz w:val="24"/>
          <w:szCs w:val="24"/>
        </w:rPr>
      </w:pPr>
      <w:r w:rsidRPr="003952B3">
        <w:rPr>
          <w:rFonts w:asciiTheme="majorBidi" w:hAnsiTheme="majorBidi" w:cstheme="majorBidi"/>
          <w:sz w:val="24"/>
          <w:szCs w:val="24"/>
        </w:rPr>
        <w:t xml:space="preserve">CJL and NG designed the study and methodologies; NG wrote the manuscript; CJL analyzed the data; CJL thoroughly edited the manuscript and contributed critically.  </w:t>
      </w:r>
    </w:p>
    <w:p w14:paraId="371B7CA9" w14:textId="77777777" w:rsidR="00C10CAF" w:rsidRPr="003952B3" w:rsidRDefault="00C10CAF" w:rsidP="00C10CAF">
      <w:pPr>
        <w:spacing w:after="0" w:line="480" w:lineRule="auto"/>
        <w:contextualSpacing/>
        <w:jc w:val="both"/>
        <w:rPr>
          <w:rFonts w:asciiTheme="majorBidi" w:hAnsiTheme="majorBidi" w:cstheme="majorBidi"/>
          <w:sz w:val="24"/>
          <w:szCs w:val="24"/>
        </w:rPr>
      </w:pPr>
    </w:p>
    <w:p w14:paraId="348A21B5" w14:textId="77777777" w:rsidR="00C10CAF" w:rsidRPr="003952B3" w:rsidRDefault="00C10CAF" w:rsidP="00C10CAF">
      <w:pPr>
        <w:rPr>
          <w:rFonts w:asciiTheme="majorBidi" w:hAnsiTheme="majorBidi" w:cstheme="majorBidi"/>
          <w:sz w:val="24"/>
          <w:szCs w:val="24"/>
        </w:rPr>
      </w:pPr>
    </w:p>
    <w:p w14:paraId="323BED14" w14:textId="77777777" w:rsidR="00C10CAF" w:rsidRPr="003952B3" w:rsidRDefault="00C10CAF" w:rsidP="00C10CAF">
      <w:pPr>
        <w:rPr>
          <w:rFonts w:asciiTheme="majorBidi" w:hAnsiTheme="majorBidi" w:cstheme="majorBidi"/>
          <w:sz w:val="24"/>
          <w:szCs w:val="24"/>
        </w:rPr>
      </w:pPr>
    </w:p>
    <w:p w14:paraId="4002E751" w14:textId="77777777" w:rsidR="00C10CAF" w:rsidRPr="003952B3" w:rsidRDefault="00C10CAF" w:rsidP="00C10CAF">
      <w:pPr>
        <w:rPr>
          <w:rFonts w:asciiTheme="majorBidi" w:hAnsiTheme="majorBidi" w:cstheme="majorBidi"/>
          <w:sz w:val="24"/>
          <w:szCs w:val="24"/>
        </w:rPr>
      </w:pPr>
    </w:p>
    <w:p w14:paraId="4A70DA1A" w14:textId="77777777" w:rsidR="00C10CAF" w:rsidRPr="003952B3" w:rsidRDefault="00C10CAF" w:rsidP="00C10CAF">
      <w:pPr>
        <w:rPr>
          <w:rFonts w:asciiTheme="majorBidi" w:hAnsiTheme="majorBidi" w:cstheme="majorBidi"/>
          <w:sz w:val="24"/>
          <w:szCs w:val="24"/>
        </w:rPr>
      </w:pPr>
    </w:p>
    <w:p w14:paraId="666C02D1" w14:textId="77777777" w:rsidR="00C10CAF" w:rsidRPr="003952B3" w:rsidRDefault="00C10CAF" w:rsidP="00C10CAF">
      <w:pPr>
        <w:rPr>
          <w:rFonts w:asciiTheme="majorBidi" w:hAnsiTheme="majorBidi" w:cstheme="majorBidi"/>
          <w:sz w:val="24"/>
          <w:szCs w:val="24"/>
        </w:rPr>
      </w:pPr>
    </w:p>
    <w:p w14:paraId="58B4F0EE" w14:textId="77777777" w:rsidR="00C10CAF" w:rsidRPr="003952B3" w:rsidRDefault="00C10CAF" w:rsidP="00C10CAF">
      <w:pPr>
        <w:rPr>
          <w:rFonts w:asciiTheme="majorBidi" w:hAnsiTheme="majorBidi" w:cstheme="majorBidi"/>
          <w:sz w:val="24"/>
          <w:szCs w:val="24"/>
        </w:rPr>
      </w:pPr>
    </w:p>
    <w:p w14:paraId="308BAE9B" w14:textId="77777777" w:rsidR="00C10CAF" w:rsidRPr="003952B3" w:rsidRDefault="00C10CAF" w:rsidP="00C10CAF">
      <w:pPr>
        <w:rPr>
          <w:rFonts w:asciiTheme="majorBidi" w:hAnsiTheme="majorBidi" w:cstheme="majorBidi"/>
          <w:sz w:val="24"/>
          <w:szCs w:val="24"/>
        </w:rPr>
      </w:pPr>
    </w:p>
    <w:p w14:paraId="79B64978" w14:textId="77777777" w:rsidR="00C10CAF" w:rsidRPr="003952B3" w:rsidRDefault="00C10CAF" w:rsidP="00C10CAF">
      <w:pPr>
        <w:rPr>
          <w:rFonts w:asciiTheme="majorBidi" w:hAnsiTheme="majorBidi" w:cstheme="majorBidi"/>
          <w:sz w:val="24"/>
          <w:szCs w:val="24"/>
        </w:rPr>
      </w:pPr>
    </w:p>
    <w:p w14:paraId="612D86A4" w14:textId="77777777" w:rsidR="00C10CAF" w:rsidRPr="003952B3" w:rsidRDefault="00C10CAF" w:rsidP="00C10CAF">
      <w:pPr>
        <w:rPr>
          <w:rFonts w:asciiTheme="majorBidi" w:hAnsiTheme="majorBidi" w:cstheme="majorBidi"/>
          <w:b/>
          <w:bCs/>
          <w:sz w:val="24"/>
          <w:szCs w:val="24"/>
        </w:rPr>
      </w:pPr>
      <w:r w:rsidRPr="003952B3">
        <w:rPr>
          <w:rFonts w:asciiTheme="majorBidi" w:hAnsiTheme="majorBidi" w:cstheme="majorBidi"/>
          <w:b/>
          <w:bCs/>
          <w:sz w:val="24"/>
          <w:szCs w:val="24"/>
        </w:rPr>
        <w:t>Work Cited</w:t>
      </w:r>
    </w:p>
    <w:p w14:paraId="2A9319C5" w14:textId="77777777" w:rsidR="00C10CAF" w:rsidRPr="003952B3" w:rsidRDefault="00C10CAF" w:rsidP="00C10CAF">
      <w:pPr>
        <w:pStyle w:val="Bibliographie"/>
        <w:spacing w:line="480" w:lineRule="auto"/>
        <w:rPr>
          <w:rFonts w:asciiTheme="majorBidi" w:hAnsiTheme="majorBidi" w:cstheme="majorBidi"/>
          <w:sz w:val="24"/>
          <w:szCs w:val="24"/>
        </w:rPr>
      </w:pP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ZOTERO_BIBL {"uncited":[],"omitted":[],"custom":[]} CSL_BIBLIOGRAPHY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 xml:space="preserve">Bachelet, D., K. Ferschweiler, T. Sheehan, and J. Strittholt. 2016. “Climate Change Effects on Southern California Deserts.” </w:t>
      </w:r>
      <w:r w:rsidRPr="003952B3">
        <w:rPr>
          <w:rFonts w:asciiTheme="majorBidi" w:hAnsiTheme="majorBidi" w:cstheme="majorBidi"/>
          <w:i/>
          <w:iCs/>
          <w:sz w:val="24"/>
          <w:szCs w:val="24"/>
        </w:rPr>
        <w:t>Journal of Arid Environments</w:t>
      </w:r>
      <w:r w:rsidRPr="003952B3">
        <w:rPr>
          <w:rFonts w:asciiTheme="majorBidi" w:hAnsiTheme="majorBidi" w:cstheme="majorBidi"/>
          <w:sz w:val="24"/>
          <w:szCs w:val="24"/>
        </w:rPr>
        <w:t xml:space="preserve"> 127 (April): 17–29. https://doi.org/10.1016/j.jaridenv.2015.10.003.</w:t>
      </w:r>
    </w:p>
    <w:p w14:paraId="68506C63" w14:textId="77777777" w:rsidR="00C10CAF" w:rsidRPr="003952B3" w:rsidRDefault="00C10CAF" w:rsidP="00C10CAF">
      <w:pPr>
        <w:pStyle w:val="Bibliographie"/>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Barrows, C.W. 2011. “Sensitivity to Climate Change for Two Reptiles at the Mojave–Sonoran Desert Interface.” </w:t>
      </w:r>
      <w:r w:rsidRPr="003952B3">
        <w:rPr>
          <w:rFonts w:asciiTheme="majorBidi" w:hAnsiTheme="majorBidi" w:cstheme="majorBidi"/>
          <w:i/>
          <w:iCs/>
          <w:sz w:val="24"/>
          <w:szCs w:val="24"/>
        </w:rPr>
        <w:t>Journal of Arid Environments</w:t>
      </w:r>
      <w:r w:rsidRPr="003952B3">
        <w:rPr>
          <w:rFonts w:asciiTheme="majorBidi" w:hAnsiTheme="majorBidi" w:cstheme="majorBidi"/>
          <w:sz w:val="24"/>
          <w:szCs w:val="24"/>
        </w:rPr>
        <w:t xml:space="preserve"> 75 (7): 629–35. https://doi.org/10.1016/j.jaridenv.2011.01.018.</w:t>
      </w:r>
    </w:p>
    <w:p w14:paraId="705AF94A" w14:textId="77777777" w:rsidR="00C10CAF" w:rsidRPr="003952B3" w:rsidRDefault="00C10CAF" w:rsidP="00C10CAF">
      <w:pPr>
        <w:pStyle w:val="Bibliographie"/>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Cutler, T.L., and D.E. Swann. 1999. </w:t>
      </w:r>
      <w:r w:rsidRPr="003952B3">
        <w:rPr>
          <w:rFonts w:asciiTheme="majorBidi" w:hAnsiTheme="majorBidi" w:cstheme="majorBidi"/>
          <w:i/>
          <w:iCs/>
          <w:sz w:val="24"/>
          <w:szCs w:val="24"/>
        </w:rPr>
        <w:t>Using Remote Photography in Wildlife Ecology: A Review</w:t>
      </w:r>
      <w:r w:rsidRPr="003952B3">
        <w:rPr>
          <w:rFonts w:asciiTheme="majorBidi" w:hAnsiTheme="majorBidi" w:cstheme="majorBidi"/>
          <w:sz w:val="24"/>
          <w:szCs w:val="24"/>
        </w:rPr>
        <w:t>. Vol. 27.</w:t>
      </w:r>
    </w:p>
    <w:p w14:paraId="6D1A783A" w14:textId="77777777" w:rsidR="00C10CAF" w:rsidRPr="003952B3" w:rsidRDefault="00C10CAF" w:rsidP="00C10CAF">
      <w:pPr>
        <w:pStyle w:val="Bibliographie"/>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Ferreras, P., F. Díaz-Ruiz, P. C. Alves, and P. Monterroso. 2017. “Optimizing Camera-Trapping Protocols for Characterizing Mesocarnivore Communities in South-Western Europe.” </w:t>
      </w:r>
      <w:r w:rsidRPr="003952B3">
        <w:rPr>
          <w:rFonts w:asciiTheme="majorBidi" w:hAnsiTheme="majorBidi" w:cstheme="majorBidi"/>
          <w:i/>
          <w:iCs/>
          <w:sz w:val="24"/>
          <w:szCs w:val="24"/>
        </w:rPr>
        <w:t>Journal of Zoology</w:t>
      </w:r>
      <w:r w:rsidRPr="003952B3">
        <w:rPr>
          <w:rFonts w:asciiTheme="majorBidi" w:hAnsiTheme="majorBidi" w:cstheme="majorBidi"/>
          <w:sz w:val="24"/>
          <w:szCs w:val="24"/>
        </w:rPr>
        <w:t xml:space="preserve"> 301 (1): 23–31. https://doi.org/10.1111/jzo.12386.</w:t>
      </w:r>
    </w:p>
    <w:p w14:paraId="2B833C16" w14:textId="77777777" w:rsidR="00C10CAF" w:rsidRPr="003952B3" w:rsidRDefault="00C10CAF" w:rsidP="00C10CAF">
      <w:pPr>
        <w:pStyle w:val="Bibliographie"/>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Foster, Rebecca J., and Bart J. Harmsen. 2012. “A Critique of Density Estimation from Camera-Trap Data: Density Estimation From Camera-Trap Data.” </w:t>
      </w:r>
      <w:r w:rsidRPr="003952B3">
        <w:rPr>
          <w:rFonts w:asciiTheme="majorBidi" w:hAnsiTheme="majorBidi" w:cstheme="majorBidi"/>
          <w:i/>
          <w:iCs/>
          <w:sz w:val="24"/>
          <w:szCs w:val="24"/>
        </w:rPr>
        <w:t>The Journal of Wildlife Management</w:t>
      </w:r>
      <w:r w:rsidRPr="003952B3">
        <w:rPr>
          <w:rFonts w:asciiTheme="majorBidi" w:hAnsiTheme="majorBidi" w:cstheme="majorBidi"/>
          <w:sz w:val="24"/>
          <w:szCs w:val="24"/>
        </w:rPr>
        <w:t xml:space="preserve"> 76 (2): 224–36. https://doi.org/10.1002/jwmg.275.</w:t>
      </w:r>
    </w:p>
    <w:p w14:paraId="64A4EAF0" w14:textId="77777777" w:rsidR="00C10CAF" w:rsidRPr="003952B3" w:rsidRDefault="00C10CAF" w:rsidP="00C10CAF">
      <w:pPr>
        <w:pStyle w:val="Bibliographie"/>
        <w:spacing w:line="480" w:lineRule="auto"/>
        <w:rPr>
          <w:rFonts w:asciiTheme="majorBidi" w:hAnsiTheme="majorBidi" w:cstheme="majorBidi"/>
          <w:sz w:val="24"/>
          <w:szCs w:val="24"/>
        </w:rPr>
      </w:pPr>
      <w:r w:rsidRPr="003952B3">
        <w:rPr>
          <w:rFonts w:asciiTheme="majorBidi" w:hAnsiTheme="majorBidi" w:cstheme="majorBidi"/>
          <w:sz w:val="24"/>
          <w:szCs w:val="24"/>
        </w:rPr>
        <w:t>Hughson, D.L, and N.W Darby. 2010. “Comparison of Motion-Activated Cameras for Wildlife Investigations” 96 (2): 101–9.</w:t>
      </w:r>
    </w:p>
    <w:p w14:paraId="25D5D5F3" w14:textId="77777777" w:rsidR="00C10CAF" w:rsidRPr="003952B3" w:rsidRDefault="00C10CAF" w:rsidP="00C10CAF">
      <w:pPr>
        <w:pStyle w:val="Bibliographie"/>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Karanth, K. U., J. D. Nichols, N. S. Kumar, W. A. Link, and J. E. Hines. 2004. “Tigers and Their Prey: Predicting Carnivore Densities from Prey Abundance.” </w:t>
      </w:r>
      <w:r w:rsidRPr="003952B3">
        <w:rPr>
          <w:rFonts w:asciiTheme="majorBidi" w:hAnsiTheme="majorBidi" w:cstheme="majorBidi"/>
          <w:i/>
          <w:iCs/>
          <w:sz w:val="24"/>
          <w:szCs w:val="24"/>
        </w:rPr>
        <w:t>Proceedings of the National Academy of Sciences</w:t>
      </w:r>
      <w:r w:rsidRPr="003952B3">
        <w:rPr>
          <w:rFonts w:asciiTheme="majorBidi" w:hAnsiTheme="majorBidi" w:cstheme="majorBidi"/>
          <w:sz w:val="24"/>
          <w:szCs w:val="24"/>
        </w:rPr>
        <w:t xml:space="preserve"> 101 (14): 4854–58. https://doi.org/10.1073/pnas.0306210101.</w:t>
      </w:r>
    </w:p>
    <w:p w14:paraId="177DA02D" w14:textId="77777777" w:rsidR="00C10CAF" w:rsidRPr="003952B3" w:rsidRDefault="00C10CAF" w:rsidP="00C10CAF">
      <w:pPr>
        <w:pStyle w:val="Bibliographie"/>
        <w:spacing w:line="480" w:lineRule="auto"/>
        <w:rPr>
          <w:rFonts w:asciiTheme="majorBidi" w:hAnsiTheme="majorBidi" w:cstheme="majorBidi"/>
          <w:sz w:val="24"/>
          <w:szCs w:val="24"/>
        </w:rPr>
      </w:pPr>
      <w:r w:rsidRPr="003952B3">
        <w:rPr>
          <w:rFonts w:asciiTheme="majorBidi" w:hAnsiTheme="majorBidi" w:cstheme="majorBidi"/>
          <w:sz w:val="24"/>
          <w:szCs w:val="24"/>
        </w:rPr>
        <w:lastRenderedPageBreak/>
        <w:t xml:space="preserve">Kelly, M. J. 2008. “Design, Evaluate, Refine: Camera Trap Studies for Elusive Species.”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182–84. https://doi.org/10.1111/j.1469-1795.2008.00179.x.</w:t>
      </w:r>
    </w:p>
    <w:p w14:paraId="49768A1B" w14:textId="77777777" w:rsidR="00C10CAF" w:rsidRPr="003952B3" w:rsidRDefault="00C10CAF" w:rsidP="00C10CAF">
      <w:pPr>
        <w:pStyle w:val="Bibliographie"/>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Kelly, Marcella J., Andrew J. Noss, Mario S. Di Bitetti, Leonardo Maffei, Rosario L. Arispe, Agustin Paviolo, Carlos D. De Angelo, and Yamil E. Di Blanco. 2008. “Estimating Puma Densities from Camera Trapping across Three Study Sites: Bolivia, Argentina, and Belize.” </w:t>
      </w:r>
      <w:r w:rsidRPr="003952B3">
        <w:rPr>
          <w:rFonts w:asciiTheme="majorBidi" w:hAnsiTheme="majorBidi" w:cstheme="majorBidi"/>
          <w:i/>
          <w:iCs/>
          <w:sz w:val="24"/>
          <w:szCs w:val="24"/>
        </w:rPr>
        <w:t>Journal of Mammalogy</w:t>
      </w:r>
      <w:r w:rsidRPr="003952B3">
        <w:rPr>
          <w:rFonts w:asciiTheme="majorBidi" w:hAnsiTheme="majorBidi" w:cstheme="majorBidi"/>
          <w:sz w:val="24"/>
          <w:szCs w:val="24"/>
        </w:rPr>
        <w:t xml:space="preserve"> 89 (2): 408–18. https://doi.org/10.1644/06-MAMM-A-424R.1.</w:t>
      </w:r>
    </w:p>
    <w:p w14:paraId="639D0AA5" w14:textId="77777777" w:rsidR="00C10CAF" w:rsidRPr="003952B3" w:rsidRDefault="00C10CAF" w:rsidP="00C10CAF">
      <w:pPr>
        <w:pStyle w:val="Bibliographie"/>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Langan, Dean, Julian P.T. Higgins, Dan Jackson, Jack Bowden, Areti Angeliki Veroniki, Evangelos Kontopantelis, Wolfgang Viechtbauer, and Mark Simmonds. 2019. “A Comparison of Heterogeneity Variance Estimators in Simulated Random‐effects Meta‐analyses.” </w:t>
      </w:r>
      <w:r w:rsidRPr="003952B3">
        <w:rPr>
          <w:rFonts w:asciiTheme="majorBidi" w:hAnsiTheme="majorBidi" w:cstheme="majorBidi"/>
          <w:i/>
          <w:iCs/>
          <w:sz w:val="24"/>
          <w:szCs w:val="24"/>
        </w:rPr>
        <w:t>Research Synthesis Methods</w:t>
      </w:r>
      <w:r w:rsidRPr="003952B3">
        <w:rPr>
          <w:rFonts w:asciiTheme="majorBidi" w:hAnsiTheme="majorBidi" w:cstheme="majorBidi"/>
          <w:sz w:val="24"/>
          <w:szCs w:val="24"/>
        </w:rPr>
        <w:t xml:space="preserve"> 10 (1): 83–98. https://doi.org/10.1002/jrsm.1316.</w:t>
      </w:r>
    </w:p>
    <w:p w14:paraId="1AAE37CE" w14:textId="77777777" w:rsidR="00C10CAF" w:rsidRPr="003952B3" w:rsidRDefault="00C10CAF" w:rsidP="00C10CAF">
      <w:pPr>
        <w:pStyle w:val="Bibliographie"/>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Mahmoud, Shereif H., and Thian Y. Gan. 2018. “Impact of Anthropogenic Climate Change and Human Activities on Environment and Ecosystem Services in Arid Regions.” </w:t>
      </w:r>
      <w:r w:rsidRPr="003952B3">
        <w:rPr>
          <w:rFonts w:asciiTheme="majorBidi" w:hAnsiTheme="majorBidi" w:cstheme="majorBidi"/>
          <w:i/>
          <w:iCs/>
          <w:sz w:val="24"/>
          <w:szCs w:val="24"/>
        </w:rPr>
        <w:t>Science of The Total Environment</w:t>
      </w:r>
      <w:r w:rsidRPr="003952B3">
        <w:rPr>
          <w:rFonts w:asciiTheme="majorBidi" w:hAnsiTheme="majorBidi" w:cstheme="majorBidi"/>
          <w:sz w:val="24"/>
          <w:szCs w:val="24"/>
        </w:rPr>
        <w:t xml:space="preserve"> 633 (August): 1329–44. https://doi.org/10.1016/j.scitotenv.2018.03.290.</w:t>
      </w:r>
    </w:p>
    <w:p w14:paraId="289FA7D7" w14:textId="77777777" w:rsidR="00C10CAF" w:rsidRPr="003952B3" w:rsidRDefault="00C10CAF" w:rsidP="00C10CAF">
      <w:pPr>
        <w:pStyle w:val="Bibliographie"/>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Marcus Rowcliffe, J., Chris Carbone, Patrick A. Jansen, Roland Kays, and Bart Kranstauber. 2011. “Quantifying the Sensitivity of Camera Traps: An Adapted Distance Sampling Approach: </w:t>
      </w:r>
      <w:r w:rsidRPr="003952B3">
        <w:rPr>
          <w:rFonts w:asciiTheme="majorBidi" w:hAnsiTheme="majorBidi" w:cstheme="majorBidi"/>
          <w:i/>
          <w:iCs/>
          <w:sz w:val="24"/>
          <w:szCs w:val="24"/>
        </w:rPr>
        <w:t>Quantifying Camera Trap Sensitivity</w:t>
      </w:r>
      <w:r w:rsidRPr="003952B3">
        <w:rPr>
          <w:rFonts w:asciiTheme="majorBidi" w:hAnsiTheme="majorBidi" w:cstheme="majorBidi"/>
          <w:sz w:val="24"/>
          <w:szCs w:val="24"/>
        </w:rPr>
        <w:t xml:space="preserve">.” </w:t>
      </w:r>
      <w:r w:rsidRPr="003952B3">
        <w:rPr>
          <w:rFonts w:asciiTheme="majorBidi" w:hAnsiTheme="majorBidi" w:cstheme="majorBidi"/>
          <w:i/>
          <w:iCs/>
          <w:sz w:val="24"/>
          <w:szCs w:val="24"/>
        </w:rPr>
        <w:t>Methods in Ecology and Evolution</w:t>
      </w:r>
      <w:r w:rsidRPr="003952B3">
        <w:rPr>
          <w:rFonts w:asciiTheme="majorBidi" w:hAnsiTheme="majorBidi" w:cstheme="majorBidi"/>
          <w:sz w:val="24"/>
          <w:szCs w:val="24"/>
        </w:rPr>
        <w:t xml:space="preserve"> 2 (5): 464–76. https://doi.org/10.1111/j.2041-210X.2011.00094.x.</w:t>
      </w:r>
    </w:p>
    <w:p w14:paraId="0FF699F5" w14:textId="77777777" w:rsidR="00C10CAF" w:rsidRPr="003952B3" w:rsidRDefault="00C10CAF" w:rsidP="00C10CAF">
      <w:pPr>
        <w:pStyle w:val="Bibliographie"/>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Meek, Paul D., Guy-Anthony Ballard, and Peter J. S. Fleming. 2015. “The Pitfalls of Wildlife Camera Trapping as a Survey Tool in Australia.” </w:t>
      </w:r>
      <w:r w:rsidRPr="003952B3">
        <w:rPr>
          <w:rFonts w:asciiTheme="majorBidi" w:hAnsiTheme="majorBidi" w:cstheme="majorBidi"/>
          <w:i/>
          <w:iCs/>
          <w:sz w:val="24"/>
          <w:szCs w:val="24"/>
        </w:rPr>
        <w:t>Australian Mammalogy</w:t>
      </w:r>
      <w:r w:rsidRPr="003952B3">
        <w:rPr>
          <w:rFonts w:asciiTheme="majorBidi" w:hAnsiTheme="majorBidi" w:cstheme="majorBidi"/>
          <w:sz w:val="24"/>
          <w:szCs w:val="24"/>
        </w:rPr>
        <w:t xml:space="preserve"> 37 (1): 13. https://doi.org/10.1071/AM14023.</w:t>
      </w:r>
    </w:p>
    <w:p w14:paraId="027CFDFC" w14:textId="77777777" w:rsidR="00C10CAF" w:rsidRPr="003952B3" w:rsidRDefault="00C10CAF" w:rsidP="00C10CAF">
      <w:pPr>
        <w:pStyle w:val="Bibliographie"/>
        <w:spacing w:line="480" w:lineRule="auto"/>
        <w:rPr>
          <w:rFonts w:asciiTheme="majorBidi" w:hAnsiTheme="majorBidi" w:cstheme="majorBidi"/>
          <w:sz w:val="24"/>
          <w:szCs w:val="24"/>
        </w:rPr>
      </w:pPr>
      <w:r w:rsidRPr="003952B3">
        <w:rPr>
          <w:rFonts w:asciiTheme="majorBidi" w:hAnsiTheme="majorBidi" w:cstheme="majorBidi"/>
          <w:sz w:val="24"/>
          <w:szCs w:val="24"/>
        </w:rPr>
        <w:lastRenderedPageBreak/>
        <w:t xml:space="preserve">Meek, Paul, Peter J. S Fleming, Guy Ballard, Peter Banks, Andrew W Claridge, James Sanderson, Don E Swann, Australasian Wildlife Management Society, and Royal Zoological Society of New South Wales, eds. 2014. </w:t>
      </w:r>
      <w:r w:rsidRPr="003952B3">
        <w:rPr>
          <w:rFonts w:asciiTheme="majorBidi" w:hAnsiTheme="majorBidi" w:cstheme="majorBidi"/>
          <w:i/>
          <w:iCs/>
          <w:sz w:val="24"/>
          <w:szCs w:val="24"/>
        </w:rPr>
        <w:t>Camera Trapping: Wildlife Management and Research</w:t>
      </w:r>
      <w:r w:rsidRPr="003952B3">
        <w:rPr>
          <w:rFonts w:asciiTheme="majorBidi" w:hAnsiTheme="majorBidi" w:cstheme="majorBidi"/>
          <w:sz w:val="24"/>
          <w:szCs w:val="24"/>
        </w:rPr>
        <w:t>.</w:t>
      </w:r>
    </w:p>
    <w:p w14:paraId="102865F2" w14:textId="77777777" w:rsidR="00C10CAF" w:rsidRPr="003952B3" w:rsidRDefault="00C10CAF" w:rsidP="00C10CAF">
      <w:pPr>
        <w:pStyle w:val="Bibliographie"/>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Moher, David, Alessandro Liberati, Jennifer Tetzlaff, Douglas G. Altman, and The PRISMA Group. 2009. “Preferred Reporting Items for Systematic Reviews and Meta-Analyses: The PRISMA Statement.” </w:t>
      </w:r>
      <w:r w:rsidRPr="003952B3">
        <w:rPr>
          <w:rFonts w:asciiTheme="majorBidi" w:hAnsiTheme="majorBidi" w:cstheme="majorBidi"/>
          <w:i/>
          <w:iCs/>
          <w:sz w:val="24"/>
          <w:szCs w:val="24"/>
        </w:rPr>
        <w:t>PLoS Medicine</w:t>
      </w:r>
      <w:r w:rsidRPr="003952B3">
        <w:rPr>
          <w:rFonts w:asciiTheme="majorBidi" w:hAnsiTheme="majorBidi" w:cstheme="majorBidi"/>
          <w:sz w:val="24"/>
          <w:szCs w:val="24"/>
        </w:rPr>
        <w:t xml:space="preserve"> 6 (7): e1000097. https://doi.org/10.1371/journal.pmed.1000097.</w:t>
      </w:r>
    </w:p>
    <w:p w14:paraId="78DBADA2" w14:textId="77777777" w:rsidR="00C10CAF" w:rsidRPr="003952B3" w:rsidRDefault="00C10CAF" w:rsidP="00C10CAF">
      <w:pPr>
        <w:pStyle w:val="Bibliographie"/>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O’Brien, T. G. 2008. “On the Use of Automated Cameras to Estimate Species Richness for Large- and Medium-Sized Rainforest Mammals.”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179–81. https://doi.org/10.1111/j.1469-1795.2008.00178.x.</w:t>
      </w:r>
    </w:p>
    <w:p w14:paraId="1EA123F4" w14:textId="77777777" w:rsidR="00C10CAF" w:rsidRPr="003952B3" w:rsidRDefault="00C10CAF" w:rsidP="00C10CAF">
      <w:pPr>
        <w:pStyle w:val="Bibliographie"/>
        <w:spacing w:line="480" w:lineRule="auto"/>
        <w:rPr>
          <w:rFonts w:asciiTheme="majorBidi" w:hAnsiTheme="majorBidi" w:cstheme="majorBidi"/>
          <w:sz w:val="24"/>
          <w:szCs w:val="24"/>
        </w:rPr>
      </w:pPr>
      <w:r w:rsidRPr="003952B3">
        <w:rPr>
          <w:rFonts w:asciiTheme="majorBidi" w:hAnsiTheme="majorBidi" w:cstheme="majorBidi"/>
          <w:sz w:val="24"/>
          <w:szCs w:val="24"/>
        </w:rPr>
        <w:t>O’Brien, T.G., M.F. Kinnaird, and T.H. Wibisono. 2011. “Estimation of Species Richness of Large Vertebrates Using Camera Traps: An Example from an Indonesian Rainforest.”</w:t>
      </w:r>
      <w:r>
        <w:rPr>
          <w:rFonts w:asciiTheme="majorBidi" w:hAnsiTheme="majorBidi" w:cstheme="majorBidi"/>
          <w:sz w:val="24"/>
          <w:szCs w:val="24"/>
        </w:rPr>
        <w:t xml:space="preserve"> </w:t>
      </w:r>
      <w:r w:rsidRPr="003952B3">
        <w:rPr>
          <w:rFonts w:asciiTheme="majorBidi" w:hAnsiTheme="majorBidi" w:cstheme="majorBidi"/>
          <w:i/>
          <w:iCs/>
          <w:sz w:val="24"/>
          <w:szCs w:val="24"/>
        </w:rPr>
        <w:t>In</w:t>
      </w:r>
      <w:r>
        <w:rPr>
          <w:rFonts w:asciiTheme="majorBidi" w:hAnsiTheme="majorBidi" w:cstheme="majorBidi"/>
          <w:sz w:val="24"/>
          <w:szCs w:val="24"/>
        </w:rPr>
        <w:t xml:space="preserve"> </w:t>
      </w:r>
      <w:r w:rsidRPr="003952B3">
        <w:rPr>
          <w:rFonts w:asciiTheme="majorBidi" w:hAnsiTheme="majorBidi" w:cstheme="majorBidi"/>
          <w:i/>
          <w:iCs/>
          <w:sz w:val="24"/>
          <w:szCs w:val="24"/>
        </w:rPr>
        <w:t>Camera Traps in Animal Ecology: Methods and Analyses / Allan F. O’Connell, James D. Nichols, K. Ullas Karanth,</w:t>
      </w:r>
      <w:r w:rsidRPr="003952B3">
        <w:rPr>
          <w:rFonts w:asciiTheme="majorBidi" w:hAnsiTheme="majorBidi" w:cstheme="majorBidi"/>
          <w:sz w:val="24"/>
          <w:szCs w:val="24"/>
        </w:rPr>
        <w:t xml:space="preserve"> </w:t>
      </w:r>
      <w:r w:rsidRPr="003952B3">
        <w:rPr>
          <w:rFonts w:asciiTheme="majorBidi" w:hAnsiTheme="majorBidi" w:cstheme="majorBidi"/>
          <w:i/>
          <w:iCs/>
          <w:sz w:val="24"/>
          <w:szCs w:val="24"/>
        </w:rPr>
        <w:t>Tokyo: Springer</w:t>
      </w:r>
      <w:r w:rsidRPr="003952B3">
        <w:rPr>
          <w:rFonts w:asciiTheme="majorBidi" w:hAnsiTheme="majorBidi" w:cstheme="majorBidi"/>
          <w:sz w:val="24"/>
          <w:szCs w:val="24"/>
        </w:rPr>
        <w:t>, 233–52.</w:t>
      </w:r>
    </w:p>
    <w:p w14:paraId="26ED041C" w14:textId="77777777" w:rsidR="00C10CAF" w:rsidRPr="003952B3" w:rsidRDefault="00C10CAF" w:rsidP="00C10CAF">
      <w:pPr>
        <w:pStyle w:val="Bibliographie"/>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O’Connell, Allan F., James D. Nichols, and K. Ullas Karanth, eds. 2011. </w:t>
      </w:r>
      <w:r w:rsidRPr="003952B3">
        <w:rPr>
          <w:rFonts w:asciiTheme="majorBidi" w:hAnsiTheme="majorBidi" w:cstheme="majorBidi"/>
          <w:i/>
          <w:iCs/>
          <w:sz w:val="24"/>
          <w:szCs w:val="24"/>
        </w:rPr>
        <w:t>Camera Traps in Animal Ecology: Methods and Analyses / Allan F. O’Connell, James D. Nichols, K. Ullas Karanth, Editors</w:t>
      </w:r>
      <w:r w:rsidRPr="003952B3">
        <w:rPr>
          <w:rFonts w:asciiTheme="majorBidi" w:hAnsiTheme="majorBidi" w:cstheme="majorBidi"/>
          <w:sz w:val="24"/>
          <w:szCs w:val="24"/>
        </w:rPr>
        <w:t>. Tokyo ; New York: Springer.</w:t>
      </w:r>
    </w:p>
    <w:p w14:paraId="6DC3700C" w14:textId="77777777" w:rsidR="00C10CAF" w:rsidRPr="003952B3" w:rsidRDefault="00C10CAF" w:rsidP="00C10CAF">
      <w:pPr>
        <w:pStyle w:val="Bibliographie"/>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PT Higgins, Julian, Tianjing Li, and Jonathan J. Deeks. 2021. “Choosing Effect Measures and Computing Estimates of Effect.” </w:t>
      </w:r>
      <w:r w:rsidRPr="003952B3">
        <w:rPr>
          <w:rFonts w:asciiTheme="majorBidi" w:hAnsiTheme="majorBidi" w:cstheme="majorBidi"/>
          <w:i/>
          <w:iCs/>
          <w:sz w:val="24"/>
          <w:szCs w:val="24"/>
        </w:rPr>
        <w:t>Cochrane Training</w:t>
      </w:r>
      <w:r w:rsidRPr="003952B3">
        <w:rPr>
          <w:rFonts w:asciiTheme="majorBidi" w:hAnsiTheme="majorBidi" w:cstheme="majorBidi"/>
          <w:sz w:val="24"/>
          <w:szCs w:val="24"/>
        </w:rPr>
        <w:t xml:space="preserve"> (blog). 2021. https://training.cochrane.org/handbook/current/chapter-06#section-6-1.</w:t>
      </w:r>
    </w:p>
    <w:p w14:paraId="7DAE804E" w14:textId="77777777" w:rsidR="00C10CAF" w:rsidRPr="003952B3" w:rsidRDefault="00C10CAF" w:rsidP="00C10CAF">
      <w:pPr>
        <w:pStyle w:val="Bibliographie"/>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R Development Core Team. 2021. </w:t>
      </w:r>
      <w:r w:rsidRPr="003952B3">
        <w:rPr>
          <w:rFonts w:asciiTheme="majorBidi" w:hAnsiTheme="majorBidi" w:cstheme="majorBidi"/>
          <w:i/>
          <w:iCs/>
          <w:sz w:val="24"/>
          <w:szCs w:val="24"/>
        </w:rPr>
        <w:t>R</w:t>
      </w:r>
      <w:r w:rsidRPr="003952B3">
        <w:rPr>
          <w:rFonts w:asciiTheme="majorBidi" w:hAnsiTheme="majorBidi" w:cstheme="majorBidi"/>
          <w:sz w:val="24"/>
          <w:szCs w:val="24"/>
        </w:rPr>
        <w:t xml:space="preserve"> (version 4.0.4).</w:t>
      </w:r>
    </w:p>
    <w:p w14:paraId="2A7D2B98" w14:textId="77777777" w:rsidR="00C10CAF" w:rsidRPr="003952B3" w:rsidRDefault="00C10CAF" w:rsidP="00C10CAF">
      <w:pPr>
        <w:pStyle w:val="Bibliographie"/>
        <w:spacing w:line="480" w:lineRule="auto"/>
        <w:rPr>
          <w:rFonts w:asciiTheme="majorBidi" w:hAnsiTheme="majorBidi" w:cstheme="majorBidi"/>
          <w:sz w:val="24"/>
          <w:szCs w:val="24"/>
        </w:rPr>
      </w:pPr>
      <w:r w:rsidRPr="003952B3">
        <w:rPr>
          <w:rFonts w:asciiTheme="majorBidi" w:hAnsiTheme="majorBidi" w:cstheme="majorBidi"/>
          <w:sz w:val="24"/>
          <w:szCs w:val="24"/>
        </w:rPr>
        <w:lastRenderedPageBreak/>
        <w:t xml:space="preserve">Rovero, Francesco, and Andrew R. Marshall. 2009. “Camera Trapping Photographic Rate as an Index of Density in Forest Ungulates.” </w:t>
      </w:r>
      <w:r w:rsidRPr="003952B3">
        <w:rPr>
          <w:rFonts w:asciiTheme="majorBidi" w:hAnsiTheme="majorBidi" w:cstheme="majorBidi"/>
          <w:i/>
          <w:iCs/>
          <w:sz w:val="24"/>
          <w:szCs w:val="24"/>
        </w:rPr>
        <w:t>Journal of Applied Ecology</w:t>
      </w:r>
      <w:r w:rsidRPr="003952B3">
        <w:rPr>
          <w:rFonts w:asciiTheme="majorBidi" w:hAnsiTheme="majorBidi" w:cstheme="majorBidi"/>
          <w:sz w:val="24"/>
          <w:szCs w:val="24"/>
        </w:rPr>
        <w:t xml:space="preserve"> 46 (5): 1011–17. https://doi.org/10.1111/j.1365-2664.2009.01705.x.</w:t>
      </w:r>
    </w:p>
    <w:p w14:paraId="1EFE386B" w14:textId="77777777" w:rsidR="00C10CAF" w:rsidRPr="003952B3" w:rsidRDefault="00C10CAF" w:rsidP="00C10CAF">
      <w:pPr>
        <w:pStyle w:val="Bibliographie"/>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Rowcliffe, J. M., and C. Carbone. 2008. “Surveys Using Camera Traps: Are We Looking to a Brighter Future?”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185–86. https://doi.org/10.1111/j.1469-1795.2008.00180.x.</w:t>
      </w:r>
    </w:p>
    <w:p w14:paraId="19C71E51" w14:textId="77777777" w:rsidR="00C10CAF" w:rsidRPr="003952B3" w:rsidRDefault="00C10CAF" w:rsidP="00C10CAF">
      <w:pPr>
        <w:pStyle w:val="Bibliographie"/>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Rowcliffe, J. Marcus, Juliet Field, Samuel T. Turvey, and Chris Carbone. 2008. “Estimating Animal Density Using Camera Traps without the Need for Individual Recognition.” </w:t>
      </w:r>
      <w:r w:rsidRPr="003952B3">
        <w:rPr>
          <w:rFonts w:asciiTheme="majorBidi" w:hAnsiTheme="majorBidi" w:cstheme="majorBidi"/>
          <w:i/>
          <w:iCs/>
          <w:sz w:val="24"/>
          <w:szCs w:val="24"/>
        </w:rPr>
        <w:t>Journal of Applied Ecology</w:t>
      </w:r>
      <w:r w:rsidRPr="003952B3">
        <w:rPr>
          <w:rFonts w:asciiTheme="majorBidi" w:hAnsiTheme="majorBidi" w:cstheme="majorBidi"/>
          <w:sz w:val="24"/>
          <w:szCs w:val="24"/>
        </w:rPr>
        <w:t xml:space="preserve"> 45 (4): 1228–36. https://doi.org/10.1111/j.1365-2664.2008.01473.x.</w:t>
      </w:r>
    </w:p>
    <w:p w14:paraId="06E2BACF" w14:textId="77777777" w:rsidR="00C10CAF" w:rsidRPr="003952B3" w:rsidRDefault="00C10CAF" w:rsidP="00C10CAF">
      <w:pPr>
        <w:pStyle w:val="Bibliographie"/>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Si, Xingfeng, Roland Kays, and Ping Ding. 2014. “How Long Is Enough to Detect Terrestrial Animals? Estimating the Minimum Trapping Effort on Camera Traps.” </w:t>
      </w:r>
      <w:r w:rsidRPr="003952B3">
        <w:rPr>
          <w:rFonts w:asciiTheme="majorBidi" w:hAnsiTheme="majorBidi" w:cstheme="majorBidi"/>
          <w:i/>
          <w:iCs/>
          <w:sz w:val="24"/>
          <w:szCs w:val="24"/>
        </w:rPr>
        <w:t>PeerJ</w:t>
      </w:r>
      <w:r w:rsidRPr="003952B3">
        <w:rPr>
          <w:rFonts w:asciiTheme="majorBidi" w:hAnsiTheme="majorBidi" w:cstheme="majorBidi"/>
          <w:sz w:val="24"/>
          <w:szCs w:val="24"/>
        </w:rPr>
        <w:t xml:space="preserve"> 2 (May): e374. https://doi.org/10.7717/peerj.374.</w:t>
      </w:r>
    </w:p>
    <w:p w14:paraId="43253F36" w14:textId="77777777" w:rsidR="00C10CAF" w:rsidRPr="003952B3" w:rsidRDefault="00C10CAF" w:rsidP="00C10CAF">
      <w:pPr>
        <w:pStyle w:val="Bibliographie"/>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Silveira, Leandro, Anah T.A. Jácomo, and José Alexandre F. Diniz-Filho. 2003. “Camera Trap, Line Transect Census and Track Surveys: A Comparative Evaluation.” </w:t>
      </w:r>
      <w:r w:rsidRPr="003952B3">
        <w:rPr>
          <w:rFonts w:asciiTheme="majorBidi" w:hAnsiTheme="majorBidi" w:cstheme="majorBidi"/>
          <w:i/>
          <w:iCs/>
          <w:sz w:val="24"/>
          <w:szCs w:val="24"/>
        </w:rPr>
        <w:t>Biological Conservation</w:t>
      </w:r>
      <w:r w:rsidRPr="003952B3">
        <w:rPr>
          <w:rFonts w:asciiTheme="majorBidi" w:hAnsiTheme="majorBidi" w:cstheme="majorBidi"/>
          <w:sz w:val="24"/>
          <w:szCs w:val="24"/>
        </w:rPr>
        <w:t xml:space="preserve"> 114 (3): 351–55. https://doi.org/10.1016/S0006-3207(03)00063-6.</w:t>
      </w:r>
    </w:p>
    <w:p w14:paraId="06F6D44F" w14:textId="77777777" w:rsidR="00C10CAF" w:rsidRPr="003952B3" w:rsidRDefault="00C10CAF" w:rsidP="00C10CAF">
      <w:pPr>
        <w:pStyle w:val="Bibliographie"/>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Tobler, M. W., S. E. Carrillo-Percastegui, R. Leite Pitman, R. Mares, and G. Powell. 2008a. “An Evaluation of Camera Traps for Inventorying Large- and Medium-Sized Terrestrial Rainforest Mammals.”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169–78. https://doi.org/10.1111/j.1469-1795.2008.00169.x.</w:t>
      </w:r>
    </w:p>
    <w:p w14:paraId="463B9E6F" w14:textId="77777777" w:rsidR="00C10CAF" w:rsidRPr="003952B3" w:rsidRDefault="00C10CAF" w:rsidP="00C10CAF">
      <w:pPr>
        <w:pStyle w:val="Bibliographie"/>
        <w:spacing w:line="480" w:lineRule="auto"/>
        <w:rPr>
          <w:rFonts w:asciiTheme="majorBidi" w:hAnsiTheme="majorBidi" w:cstheme="majorBidi"/>
          <w:sz w:val="24"/>
          <w:szCs w:val="24"/>
        </w:rPr>
      </w:pPr>
      <w:r>
        <w:rPr>
          <w:rFonts w:asciiTheme="majorBidi" w:hAnsiTheme="majorBidi" w:cstheme="majorBidi"/>
          <w:sz w:val="24"/>
          <w:szCs w:val="24"/>
        </w:rPr>
        <w:t>—</w:t>
      </w:r>
      <w:r w:rsidRPr="003952B3">
        <w:rPr>
          <w:rFonts w:asciiTheme="majorBidi" w:hAnsiTheme="majorBidi" w:cstheme="majorBidi"/>
          <w:sz w:val="24"/>
          <w:szCs w:val="24"/>
        </w:rPr>
        <w:t xml:space="preserve">. 2008b. “Further Notes on the Analysis of Mammal Inventory Data Collected with Camera Traps.”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187–89. https://doi.org/10.1111/j.1469-1795.2008.00181.x.</w:t>
      </w:r>
    </w:p>
    <w:p w14:paraId="7839E9F4" w14:textId="77777777" w:rsidR="00C10CAF" w:rsidRPr="003952B3" w:rsidRDefault="00C10CAF" w:rsidP="00C10CAF">
      <w:pPr>
        <w:pStyle w:val="Bibliographie"/>
        <w:spacing w:line="480" w:lineRule="auto"/>
        <w:rPr>
          <w:rFonts w:asciiTheme="majorBidi" w:hAnsiTheme="majorBidi" w:cstheme="majorBidi"/>
          <w:sz w:val="24"/>
          <w:szCs w:val="24"/>
        </w:rPr>
      </w:pPr>
      <w:r w:rsidRPr="003952B3">
        <w:rPr>
          <w:rFonts w:asciiTheme="majorBidi" w:hAnsiTheme="majorBidi" w:cstheme="majorBidi"/>
          <w:sz w:val="24"/>
          <w:szCs w:val="24"/>
        </w:rPr>
        <w:lastRenderedPageBreak/>
        <w:t xml:space="preserve">Verhagen, Arianne P, and Manuela L Ferreira. 2014. “Forest Plots.” </w:t>
      </w:r>
      <w:r w:rsidRPr="003952B3">
        <w:rPr>
          <w:rFonts w:asciiTheme="majorBidi" w:hAnsiTheme="majorBidi" w:cstheme="majorBidi"/>
          <w:i/>
          <w:iCs/>
          <w:sz w:val="24"/>
          <w:szCs w:val="24"/>
        </w:rPr>
        <w:t>Journal of Physiotherapy</w:t>
      </w:r>
      <w:r w:rsidRPr="003952B3">
        <w:rPr>
          <w:rFonts w:asciiTheme="majorBidi" w:hAnsiTheme="majorBidi" w:cstheme="majorBidi"/>
          <w:sz w:val="24"/>
          <w:szCs w:val="24"/>
        </w:rPr>
        <w:t xml:space="preserve"> 60 (3): 170–73. https://doi.org/10.1016/j.jphys.2014.06.021.</w:t>
      </w:r>
    </w:p>
    <w:p w14:paraId="60D1297A" w14:textId="77777777" w:rsidR="00C10CAF" w:rsidRPr="003952B3" w:rsidRDefault="00C10CAF" w:rsidP="00C10CAF">
      <w:pPr>
        <w:pStyle w:val="Bibliographie"/>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Viechtbauer, Wolfgang. 2010. “Conducting Meta-Analyses in </w:t>
      </w:r>
      <w:r w:rsidRPr="003952B3">
        <w:rPr>
          <w:rFonts w:asciiTheme="majorBidi" w:hAnsiTheme="majorBidi" w:cstheme="majorBidi"/>
          <w:i/>
          <w:iCs/>
          <w:sz w:val="24"/>
          <w:szCs w:val="24"/>
        </w:rPr>
        <w:t>R</w:t>
      </w:r>
      <w:r w:rsidRPr="003952B3">
        <w:rPr>
          <w:rFonts w:asciiTheme="majorBidi" w:hAnsiTheme="majorBidi" w:cstheme="majorBidi"/>
          <w:sz w:val="24"/>
          <w:szCs w:val="24"/>
        </w:rPr>
        <w:t xml:space="preserve"> with the Metafor Package.” </w:t>
      </w:r>
      <w:r w:rsidRPr="003952B3">
        <w:rPr>
          <w:rFonts w:asciiTheme="majorBidi" w:hAnsiTheme="majorBidi" w:cstheme="majorBidi"/>
          <w:i/>
          <w:iCs/>
          <w:sz w:val="24"/>
          <w:szCs w:val="24"/>
        </w:rPr>
        <w:t>Journal of Statistical Software</w:t>
      </w:r>
      <w:r w:rsidRPr="003952B3">
        <w:rPr>
          <w:rFonts w:asciiTheme="majorBidi" w:hAnsiTheme="majorBidi" w:cstheme="majorBidi"/>
          <w:sz w:val="24"/>
          <w:szCs w:val="24"/>
        </w:rPr>
        <w:t xml:space="preserve"> 36 (3). https://doi.org/10.18637/jss.v036.i03.</w:t>
      </w:r>
    </w:p>
    <w:p w14:paraId="533126A1" w14:textId="77777777" w:rsidR="00C10CAF" w:rsidRPr="003952B3" w:rsidRDefault="00C10CAF" w:rsidP="00C10CAF">
      <w:pPr>
        <w:pStyle w:val="Bibliographie"/>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Wegge, Per, Chiranjibi Pd. Pokheral, and Shant Raj Jnawali. 2004. “Effects of Trapping Effort and Trap Shyness on Estimates of Tiger Abundance from Camera Trap Studies.”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7 (3): 251–56. https://doi.org/10.1017/S1367943004001441.</w:t>
      </w:r>
    </w:p>
    <w:p w14:paraId="1FA3CB40" w14:textId="77777777" w:rsidR="00C10CAF" w:rsidRPr="003952B3" w:rsidRDefault="00C10CAF" w:rsidP="00C10CAF">
      <w:pPr>
        <w:pStyle w:val="Bibliographie"/>
        <w:spacing w:line="480" w:lineRule="auto"/>
        <w:jc w:val="both"/>
        <w:rPr>
          <w:rFonts w:asciiTheme="majorBidi" w:hAnsiTheme="majorBidi" w:cstheme="majorBidi"/>
          <w:sz w:val="24"/>
          <w:szCs w:val="24"/>
        </w:rPr>
      </w:pPr>
      <w:r w:rsidRPr="003952B3">
        <w:rPr>
          <w:rFonts w:asciiTheme="majorBidi" w:hAnsiTheme="majorBidi" w:cstheme="majorBidi"/>
          <w:sz w:val="24"/>
          <w:szCs w:val="24"/>
        </w:rPr>
        <w:t xml:space="preserve">Wickham, Hadley. 2009. </w:t>
      </w:r>
      <w:r w:rsidRPr="003952B3">
        <w:rPr>
          <w:rFonts w:asciiTheme="majorBidi" w:hAnsiTheme="majorBidi" w:cstheme="majorBidi"/>
          <w:i/>
          <w:iCs/>
          <w:sz w:val="24"/>
          <w:szCs w:val="24"/>
        </w:rPr>
        <w:t>Ggplot2: Elegant Graphics for Data Analysis</w:t>
      </w:r>
      <w:r w:rsidRPr="003952B3">
        <w:rPr>
          <w:rFonts w:asciiTheme="majorBidi" w:hAnsiTheme="majorBidi" w:cstheme="majorBidi"/>
          <w:sz w:val="24"/>
          <w:szCs w:val="24"/>
        </w:rPr>
        <w:t>. Use R! New York: Springer.</w:t>
      </w:r>
    </w:p>
    <w:p w14:paraId="69B92B24" w14:textId="77777777" w:rsidR="00C10CAF" w:rsidRPr="003952B3" w:rsidRDefault="00C10CAF" w:rsidP="00C10CAF">
      <w:pPr>
        <w:pStyle w:val="Bibliographie"/>
        <w:spacing w:line="480" w:lineRule="auto"/>
        <w:jc w:val="both"/>
        <w:rPr>
          <w:rFonts w:asciiTheme="majorBidi" w:hAnsiTheme="majorBidi" w:cstheme="majorBidi"/>
          <w:sz w:val="24"/>
          <w:szCs w:val="24"/>
        </w:rPr>
      </w:pPr>
      <w:r w:rsidRPr="003952B3">
        <w:rPr>
          <w:rFonts w:asciiTheme="majorBidi" w:hAnsiTheme="majorBidi" w:cstheme="majorBidi"/>
          <w:sz w:val="24"/>
          <w:szCs w:val="24"/>
        </w:rPr>
        <w:t xml:space="preserve">Yasuda, Masatoshi. 2004. “Monitoring Diversity and Abundance of Mammals with Camera Traps: A Case Study on Mount Tsukuba, Central Japan.” </w:t>
      </w:r>
      <w:r w:rsidRPr="003952B3">
        <w:rPr>
          <w:rFonts w:asciiTheme="majorBidi" w:hAnsiTheme="majorBidi" w:cstheme="majorBidi"/>
          <w:i/>
          <w:iCs/>
          <w:sz w:val="24"/>
          <w:szCs w:val="24"/>
        </w:rPr>
        <w:t>Mammal Study</w:t>
      </w:r>
      <w:r w:rsidRPr="003952B3">
        <w:rPr>
          <w:rFonts w:asciiTheme="majorBidi" w:hAnsiTheme="majorBidi" w:cstheme="majorBidi"/>
          <w:sz w:val="24"/>
          <w:szCs w:val="24"/>
        </w:rPr>
        <w:t xml:space="preserve"> 29 (1): 37–46. https://doi.org/10.3106/mammalstudy.29.37.</w:t>
      </w:r>
    </w:p>
    <w:p w14:paraId="7FB8FC8F" w14:textId="77777777" w:rsidR="00C10CAF" w:rsidRDefault="00C10CAF" w:rsidP="00C10CAF">
      <w:pPr>
        <w:spacing w:after="0" w:line="480" w:lineRule="auto"/>
        <w:jc w:val="both"/>
        <w:rPr>
          <w:rFonts w:asciiTheme="majorBidi" w:hAnsiTheme="majorBidi" w:cstheme="majorBidi"/>
          <w:sz w:val="24"/>
          <w:szCs w:val="24"/>
        </w:rPr>
      </w:pPr>
      <w:r w:rsidRPr="003952B3">
        <w:rPr>
          <w:rFonts w:asciiTheme="majorBidi" w:hAnsiTheme="majorBidi" w:cstheme="majorBidi"/>
          <w:sz w:val="24"/>
          <w:szCs w:val="24"/>
        </w:rPr>
        <w:fldChar w:fldCharType="end"/>
      </w:r>
    </w:p>
    <w:p w14:paraId="76BDFD25" w14:textId="77777777" w:rsidR="00C10CAF" w:rsidRDefault="00C10CAF" w:rsidP="00C10CAF">
      <w:pPr>
        <w:spacing w:after="0" w:line="480" w:lineRule="auto"/>
        <w:jc w:val="both"/>
        <w:rPr>
          <w:rFonts w:asciiTheme="majorBidi" w:hAnsiTheme="majorBidi" w:cstheme="majorBidi"/>
          <w:sz w:val="24"/>
          <w:szCs w:val="24"/>
        </w:rPr>
      </w:pPr>
    </w:p>
    <w:p w14:paraId="71A576BD" w14:textId="77777777" w:rsidR="00C10CAF" w:rsidRDefault="00C10CAF" w:rsidP="00C10CAF">
      <w:pPr>
        <w:spacing w:after="0" w:line="480" w:lineRule="auto"/>
        <w:jc w:val="both"/>
        <w:rPr>
          <w:rFonts w:asciiTheme="majorBidi" w:hAnsiTheme="majorBidi" w:cstheme="majorBidi"/>
          <w:sz w:val="24"/>
          <w:szCs w:val="24"/>
        </w:rPr>
      </w:pPr>
    </w:p>
    <w:p w14:paraId="73C92C10" w14:textId="77777777" w:rsidR="00C10CAF" w:rsidRDefault="00C10CAF" w:rsidP="00C10CAF">
      <w:pPr>
        <w:spacing w:after="0" w:line="480" w:lineRule="auto"/>
        <w:jc w:val="both"/>
        <w:rPr>
          <w:rFonts w:asciiTheme="majorBidi" w:hAnsiTheme="majorBidi" w:cstheme="majorBidi"/>
          <w:sz w:val="24"/>
          <w:szCs w:val="24"/>
        </w:rPr>
      </w:pPr>
    </w:p>
    <w:p w14:paraId="07AC6850" w14:textId="77777777" w:rsidR="00C10CAF" w:rsidRDefault="00C10CAF" w:rsidP="00C10CAF">
      <w:pPr>
        <w:spacing w:after="0" w:line="480" w:lineRule="auto"/>
        <w:jc w:val="both"/>
        <w:rPr>
          <w:rFonts w:asciiTheme="majorBidi" w:hAnsiTheme="majorBidi" w:cstheme="majorBidi"/>
          <w:sz w:val="24"/>
          <w:szCs w:val="24"/>
        </w:rPr>
      </w:pPr>
    </w:p>
    <w:p w14:paraId="7C2A7A55" w14:textId="77777777" w:rsidR="00C10CAF" w:rsidRDefault="00C10CAF" w:rsidP="00C10CAF">
      <w:pPr>
        <w:spacing w:after="0" w:line="480" w:lineRule="auto"/>
        <w:jc w:val="both"/>
        <w:rPr>
          <w:rFonts w:asciiTheme="majorBidi" w:hAnsiTheme="majorBidi" w:cstheme="majorBidi"/>
          <w:sz w:val="24"/>
          <w:szCs w:val="24"/>
        </w:rPr>
      </w:pPr>
    </w:p>
    <w:p w14:paraId="04A414B4" w14:textId="77777777" w:rsidR="00C10CAF" w:rsidRDefault="00C10CAF" w:rsidP="00C10CAF">
      <w:pPr>
        <w:spacing w:after="0" w:line="480" w:lineRule="auto"/>
        <w:jc w:val="both"/>
        <w:rPr>
          <w:rFonts w:asciiTheme="majorBidi" w:hAnsiTheme="majorBidi" w:cstheme="majorBidi"/>
          <w:sz w:val="24"/>
          <w:szCs w:val="24"/>
        </w:rPr>
      </w:pPr>
    </w:p>
    <w:p w14:paraId="25BB00C1" w14:textId="77777777" w:rsidR="00C10CAF" w:rsidRDefault="00C10CAF" w:rsidP="00C10CAF">
      <w:pPr>
        <w:spacing w:after="0" w:line="480" w:lineRule="auto"/>
        <w:jc w:val="both"/>
        <w:rPr>
          <w:rFonts w:asciiTheme="majorBidi" w:hAnsiTheme="majorBidi" w:cstheme="majorBidi"/>
          <w:sz w:val="24"/>
          <w:szCs w:val="24"/>
        </w:rPr>
      </w:pPr>
    </w:p>
    <w:p w14:paraId="1218AAE8" w14:textId="77777777" w:rsidR="00C10CAF" w:rsidRDefault="00C10CAF" w:rsidP="00C10CAF">
      <w:pPr>
        <w:spacing w:after="0" w:line="480" w:lineRule="auto"/>
        <w:jc w:val="both"/>
        <w:rPr>
          <w:rFonts w:asciiTheme="majorBidi" w:hAnsiTheme="majorBidi" w:cstheme="majorBidi"/>
          <w:sz w:val="24"/>
          <w:szCs w:val="24"/>
        </w:rPr>
      </w:pPr>
    </w:p>
    <w:p w14:paraId="576141FF" w14:textId="77777777" w:rsidR="00C10CAF" w:rsidRDefault="00C10CAF" w:rsidP="00C10CAF">
      <w:pPr>
        <w:spacing w:after="0" w:line="480" w:lineRule="auto"/>
        <w:jc w:val="both"/>
        <w:rPr>
          <w:rFonts w:asciiTheme="majorBidi" w:hAnsiTheme="majorBidi" w:cstheme="majorBidi"/>
          <w:sz w:val="24"/>
          <w:szCs w:val="24"/>
        </w:rPr>
      </w:pPr>
    </w:p>
    <w:p w14:paraId="492DCAEC" w14:textId="77777777" w:rsidR="00C10CAF" w:rsidRDefault="00C10CAF" w:rsidP="00C10CAF">
      <w:pPr>
        <w:spacing w:after="0" w:line="480" w:lineRule="auto"/>
        <w:jc w:val="both"/>
        <w:rPr>
          <w:rFonts w:asciiTheme="majorBidi" w:hAnsiTheme="majorBidi" w:cstheme="majorBidi"/>
          <w:sz w:val="24"/>
          <w:szCs w:val="24"/>
        </w:rPr>
      </w:pPr>
    </w:p>
    <w:p w14:paraId="7CCEA02A" w14:textId="77777777" w:rsidR="00C10CAF" w:rsidRDefault="00C10CAF" w:rsidP="00C10CAF">
      <w:pPr>
        <w:spacing w:after="0" w:line="480" w:lineRule="auto"/>
        <w:jc w:val="both"/>
        <w:rPr>
          <w:rFonts w:asciiTheme="majorBidi" w:hAnsiTheme="majorBidi" w:cstheme="majorBidi"/>
          <w:sz w:val="24"/>
          <w:szCs w:val="24"/>
        </w:rPr>
      </w:pPr>
    </w:p>
    <w:p w14:paraId="1DE362B2" w14:textId="77777777" w:rsidR="00C10CAF" w:rsidRDefault="00C10CAF" w:rsidP="00C10CAF">
      <w:pPr>
        <w:spacing w:after="0" w:line="480" w:lineRule="auto"/>
        <w:jc w:val="both"/>
        <w:rPr>
          <w:rFonts w:asciiTheme="majorBidi" w:hAnsiTheme="majorBidi" w:cstheme="majorBidi"/>
          <w:sz w:val="24"/>
          <w:szCs w:val="24"/>
        </w:rPr>
      </w:pPr>
    </w:p>
    <w:p w14:paraId="374E0ED2" w14:textId="77777777" w:rsidR="00C10CAF" w:rsidRDefault="00C10CAF" w:rsidP="00C10CAF">
      <w:pPr>
        <w:spacing w:after="0" w:line="480" w:lineRule="auto"/>
        <w:jc w:val="both"/>
        <w:rPr>
          <w:rFonts w:asciiTheme="majorBidi" w:hAnsiTheme="majorBidi" w:cstheme="majorBidi"/>
          <w:b/>
          <w:bCs/>
          <w:sz w:val="24"/>
          <w:szCs w:val="24"/>
        </w:rPr>
      </w:pPr>
      <w:r>
        <w:rPr>
          <w:rFonts w:asciiTheme="majorBidi" w:hAnsiTheme="majorBidi" w:cstheme="majorBidi"/>
          <w:b/>
          <w:bCs/>
          <w:noProof/>
          <w:sz w:val="24"/>
          <w:szCs w:val="24"/>
          <w:lang w:eastAsia="en-CA"/>
        </w:rPr>
        <w:drawing>
          <wp:anchor distT="0" distB="0" distL="114300" distR="114300" simplePos="0" relativeHeight="251682816" behindDoc="0" locked="0" layoutInCell="1" allowOverlap="1" wp14:anchorId="2615920C" wp14:editId="249095AD">
            <wp:simplePos x="0" y="0"/>
            <wp:positionH relativeFrom="margin">
              <wp:align>center</wp:align>
            </wp:positionH>
            <wp:positionV relativeFrom="paragraph">
              <wp:posOffset>387350</wp:posOffset>
            </wp:positionV>
            <wp:extent cx="7321550" cy="2509520"/>
            <wp:effectExtent l="0" t="0" r="0" b="508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21550" cy="2509520"/>
                    </a:xfrm>
                    <a:prstGeom prst="rect">
                      <a:avLst/>
                    </a:prstGeom>
                  </pic:spPr>
                </pic:pic>
              </a:graphicData>
            </a:graphic>
            <wp14:sizeRelH relativeFrom="page">
              <wp14:pctWidth>0</wp14:pctWidth>
            </wp14:sizeRelH>
            <wp14:sizeRelV relativeFrom="page">
              <wp14:pctHeight>0</wp14:pctHeight>
            </wp14:sizeRelV>
          </wp:anchor>
        </w:drawing>
      </w:r>
      <w:r w:rsidRPr="00661DD5">
        <w:rPr>
          <w:rFonts w:asciiTheme="majorBidi" w:hAnsiTheme="majorBidi" w:cstheme="majorBidi"/>
          <w:b/>
          <w:bCs/>
          <w:sz w:val="24"/>
          <w:szCs w:val="24"/>
        </w:rPr>
        <w:t>Figures and Tables</w:t>
      </w:r>
    </w:p>
    <w:p w14:paraId="489B650E" w14:textId="77777777" w:rsidR="00C10CAF" w:rsidRPr="00661DD5" w:rsidRDefault="00C10CAF" w:rsidP="00C10CAF">
      <w:pPr>
        <w:spacing w:after="0" w:line="240" w:lineRule="auto"/>
        <w:jc w:val="both"/>
        <w:rPr>
          <w:rFonts w:asciiTheme="majorBidi" w:hAnsiTheme="majorBidi" w:cstheme="majorBidi"/>
          <w:b/>
          <w:bCs/>
          <w:sz w:val="24"/>
          <w:szCs w:val="24"/>
        </w:rPr>
      </w:pPr>
    </w:p>
    <w:p w14:paraId="0C80B0F7" w14:textId="77777777" w:rsidR="00C10CAF" w:rsidRDefault="00C10CAF" w:rsidP="00C10CAF">
      <w:pPr>
        <w:spacing w:after="0" w:line="240" w:lineRule="auto"/>
        <w:jc w:val="both"/>
        <w:rPr>
          <w:rFonts w:asciiTheme="majorBidi" w:hAnsiTheme="majorBidi" w:cstheme="majorBidi"/>
          <w:b/>
          <w:bCs/>
          <w:sz w:val="24"/>
          <w:szCs w:val="24"/>
        </w:rPr>
      </w:pPr>
      <w:r w:rsidRPr="00661DD5">
        <w:rPr>
          <w:rFonts w:asciiTheme="majorBidi" w:hAnsiTheme="majorBidi" w:cstheme="majorBidi"/>
          <w:b/>
          <w:bCs/>
          <w:sz w:val="24"/>
          <w:szCs w:val="24"/>
        </w:rPr>
        <w:t xml:space="preserve">Figure 1. </w:t>
      </w:r>
      <w:r>
        <w:rPr>
          <w:rFonts w:asciiTheme="majorBidi" w:hAnsiTheme="majorBidi" w:cstheme="majorBidi"/>
          <w:b/>
          <w:bCs/>
          <w:sz w:val="24"/>
          <w:szCs w:val="24"/>
        </w:rPr>
        <w:t>Scatter plot depicting the relation between the number of cameras (</w:t>
      </w:r>
      <w:proofErr w:type="spellStart"/>
      <w:r>
        <w:rPr>
          <w:rFonts w:asciiTheme="majorBidi" w:hAnsiTheme="majorBidi" w:cstheme="majorBidi"/>
          <w:b/>
          <w:bCs/>
          <w:sz w:val="24"/>
          <w:szCs w:val="24"/>
        </w:rPr>
        <w:t>n_cams</w:t>
      </w:r>
      <w:proofErr w:type="spellEnd"/>
      <w:r>
        <w:rPr>
          <w:rFonts w:asciiTheme="majorBidi" w:hAnsiTheme="majorBidi" w:cstheme="majorBidi"/>
          <w:b/>
          <w:bCs/>
          <w:sz w:val="24"/>
          <w:szCs w:val="24"/>
        </w:rPr>
        <w:t xml:space="preserve">) and richness (left) and capture (right) rate. </w:t>
      </w:r>
      <w:commentRangeStart w:id="68"/>
      <w:r>
        <w:rPr>
          <w:rFonts w:asciiTheme="majorBidi" w:hAnsiTheme="majorBidi" w:cstheme="majorBidi"/>
          <w:b/>
          <w:bCs/>
          <w:sz w:val="24"/>
          <w:szCs w:val="24"/>
        </w:rPr>
        <w:t xml:space="preserve">Smoothed conditional means are fitted to a linear model. </w:t>
      </w:r>
    </w:p>
    <w:commentRangeEnd w:id="68"/>
    <w:p w14:paraId="4011B644" w14:textId="77777777" w:rsidR="00C10CAF" w:rsidRDefault="008434E8" w:rsidP="00C10CAF">
      <w:pPr>
        <w:spacing w:after="0" w:line="240" w:lineRule="auto"/>
        <w:jc w:val="both"/>
        <w:rPr>
          <w:rFonts w:asciiTheme="majorBidi" w:hAnsiTheme="majorBidi" w:cstheme="majorBidi"/>
          <w:b/>
          <w:bCs/>
          <w:sz w:val="24"/>
          <w:szCs w:val="24"/>
        </w:rPr>
      </w:pPr>
      <w:r>
        <w:rPr>
          <w:rStyle w:val="Marquedecommentaire"/>
        </w:rPr>
        <w:commentReference w:id="68"/>
      </w:r>
    </w:p>
    <w:p w14:paraId="028A33EF" w14:textId="77777777" w:rsidR="00C10CAF" w:rsidRDefault="00C10CAF" w:rsidP="00C10CAF">
      <w:pPr>
        <w:spacing w:after="0" w:line="240" w:lineRule="auto"/>
        <w:jc w:val="both"/>
        <w:rPr>
          <w:rFonts w:asciiTheme="majorBidi" w:hAnsiTheme="majorBidi" w:cstheme="majorBidi"/>
          <w:b/>
          <w:bCs/>
          <w:sz w:val="24"/>
          <w:szCs w:val="24"/>
        </w:rPr>
      </w:pPr>
    </w:p>
    <w:p w14:paraId="0AF71A84" w14:textId="77777777" w:rsidR="00C10CAF" w:rsidRDefault="00C10CAF" w:rsidP="00C10CAF">
      <w:pPr>
        <w:spacing w:after="0" w:line="240" w:lineRule="auto"/>
        <w:jc w:val="both"/>
        <w:rPr>
          <w:rFonts w:asciiTheme="majorBidi" w:hAnsiTheme="majorBidi" w:cstheme="majorBidi"/>
          <w:b/>
          <w:bCs/>
          <w:sz w:val="24"/>
          <w:szCs w:val="24"/>
        </w:rPr>
      </w:pPr>
    </w:p>
    <w:p w14:paraId="44C0E065" w14:textId="77777777" w:rsidR="00C10CAF" w:rsidRDefault="00C10CAF" w:rsidP="00C10CAF">
      <w:pPr>
        <w:spacing w:after="0" w:line="240" w:lineRule="auto"/>
        <w:jc w:val="both"/>
        <w:rPr>
          <w:rFonts w:asciiTheme="majorBidi" w:hAnsiTheme="majorBidi" w:cstheme="majorBidi"/>
          <w:b/>
          <w:bCs/>
          <w:sz w:val="24"/>
          <w:szCs w:val="24"/>
        </w:rPr>
      </w:pPr>
    </w:p>
    <w:p w14:paraId="366D5421" w14:textId="77777777" w:rsidR="00C10CAF" w:rsidRDefault="00C10CAF" w:rsidP="00C10CAF">
      <w:pPr>
        <w:spacing w:after="0" w:line="240" w:lineRule="auto"/>
        <w:jc w:val="both"/>
        <w:rPr>
          <w:rFonts w:asciiTheme="majorBidi" w:hAnsiTheme="majorBidi" w:cstheme="majorBidi"/>
          <w:b/>
          <w:bCs/>
          <w:sz w:val="24"/>
          <w:szCs w:val="24"/>
        </w:rPr>
      </w:pPr>
    </w:p>
    <w:p w14:paraId="1B41518E" w14:textId="77777777" w:rsidR="00C10CAF" w:rsidRDefault="00C10CAF" w:rsidP="00C10CAF">
      <w:pPr>
        <w:spacing w:after="0" w:line="240" w:lineRule="auto"/>
        <w:jc w:val="both"/>
        <w:rPr>
          <w:rFonts w:asciiTheme="majorBidi" w:hAnsiTheme="majorBidi" w:cstheme="majorBidi"/>
          <w:b/>
          <w:bCs/>
          <w:sz w:val="24"/>
          <w:szCs w:val="24"/>
        </w:rPr>
      </w:pPr>
    </w:p>
    <w:p w14:paraId="33E266B7" w14:textId="77777777" w:rsidR="00C10CAF" w:rsidRDefault="00C10CAF" w:rsidP="00C10CAF">
      <w:pPr>
        <w:spacing w:after="0" w:line="240" w:lineRule="auto"/>
        <w:jc w:val="both"/>
        <w:rPr>
          <w:rFonts w:asciiTheme="majorBidi" w:hAnsiTheme="majorBidi" w:cstheme="majorBidi"/>
          <w:b/>
          <w:bCs/>
          <w:sz w:val="24"/>
          <w:szCs w:val="24"/>
        </w:rPr>
      </w:pPr>
    </w:p>
    <w:p w14:paraId="0F8B41D1" w14:textId="77777777" w:rsidR="00C10CAF" w:rsidRDefault="00C10CAF" w:rsidP="00C10CAF">
      <w:pPr>
        <w:spacing w:after="0" w:line="240" w:lineRule="auto"/>
        <w:jc w:val="both"/>
        <w:rPr>
          <w:rFonts w:asciiTheme="majorBidi" w:hAnsiTheme="majorBidi" w:cstheme="majorBidi"/>
          <w:b/>
          <w:bCs/>
          <w:sz w:val="24"/>
          <w:szCs w:val="24"/>
        </w:rPr>
      </w:pPr>
    </w:p>
    <w:p w14:paraId="6C689F67" w14:textId="77777777" w:rsidR="00C10CAF" w:rsidRDefault="00C10CAF" w:rsidP="00C10CAF">
      <w:pPr>
        <w:spacing w:after="0" w:line="240" w:lineRule="auto"/>
        <w:jc w:val="both"/>
        <w:rPr>
          <w:rFonts w:asciiTheme="majorBidi" w:hAnsiTheme="majorBidi" w:cstheme="majorBidi"/>
          <w:b/>
          <w:bCs/>
          <w:sz w:val="24"/>
          <w:szCs w:val="24"/>
        </w:rPr>
      </w:pPr>
    </w:p>
    <w:p w14:paraId="04B82044" w14:textId="77777777" w:rsidR="00C10CAF" w:rsidRDefault="00C10CAF" w:rsidP="00C10CAF">
      <w:pPr>
        <w:spacing w:after="0" w:line="240" w:lineRule="auto"/>
        <w:jc w:val="both"/>
        <w:rPr>
          <w:rFonts w:asciiTheme="majorBidi" w:hAnsiTheme="majorBidi" w:cstheme="majorBidi"/>
          <w:b/>
          <w:bCs/>
          <w:sz w:val="24"/>
          <w:szCs w:val="24"/>
        </w:rPr>
      </w:pPr>
    </w:p>
    <w:p w14:paraId="26BA8F45" w14:textId="77777777" w:rsidR="00C10CAF" w:rsidRDefault="00C10CAF" w:rsidP="00C10CAF">
      <w:pPr>
        <w:spacing w:after="0" w:line="240" w:lineRule="auto"/>
        <w:jc w:val="both"/>
        <w:rPr>
          <w:rFonts w:asciiTheme="majorBidi" w:hAnsiTheme="majorBidi" w:cstheme="majorBidi"/>
          <w:b/>
          <w:bCs/>
          <w:sz w:val="24"/>
          <w:szCs w:val="24"/>
        </w:rPr>
      </w:pPr>
    </w:p>
    <w:p w14:paraId="5E17173E" w14:textId="77777777" w:rsidR="00C10CAF" w:rsidRDefault="00C10CAF" w:rsidP="00C10CAF">
      <w:pPr>
        <w:spacing w:after="0" w:line="240" w:lineRule="auto"/>
        <w:jc w:val="both"/>
        <w:rPr>
          <w:rFonts w:asciiTheme="majorBidi" w:hAnsiTheme="majorBidi" w:cstheme="majorBidi"/>
          <w:b/>
          <w:bCs/>
          <w:sz w:val="24"/>
          <w:szCs w:val="24"/>
        </w:rPr>
      </w:pPr>
    </w:p>
    <w:p w14:paraId="36E382CF" w14:textId="77777777" w:rsidR="00C10CAF" w:rsidRDefault="00C10CAF" w:rsidP="00C10CAF">
      <w:pPr>
        <w:spacing w:after="0" w:line="240" w:lineRule="auto"/>
        <w:jc w:val="both"/>
        <w:rPr>
          <w:rFonts w:asciiTheme="majorBidi" w:hAnsiTheme="majorBidi" w:cstheme="majorBidi"/>
          <w:b/>
          <w:bCs/>
          <w:sz w:val="24"/>
          <w:szCs w:val="24"/>
        </w:rPr>
      </w:pPr>
    </w:p>
    <w:p w14:paraId="511E1E82" w14:textId="77777777" w:rsidR="00C10CAF" w:rsidRDefault="00C10CAF" w:rsidP="00C10CAF">
      <w:pPr>
        <w:spacing w:after="0" w:line="240" w:lineRule="auto"/>
        <w:jc w:val="both"/>
        <w:rPr>
          <w:rFonts w:asciiTheme="majorBidi" w:hAnsiTheme="majorBidi" w:cstheme="majorBidi"/>
          <w:b/>
          <w:bCs/>
          <w:sz w:val="24"/>
          <w:szCs w:val="24"/>
        </w:rPr>
      </w:pPr>
    </w:p>
    <w:p w14:paraId="0B853CDE" w14:textId="77777777" w:rsidR="00C10CAF" w:rsidRDefault="00C10CAF" w:rsidP="00C10CAF">
      <w:pPr>
        <w:spacing w:after="0" w:line="240" w:lineRule="auto"/>
        <w:jc w:val="both"/>
        <w:rPr>
          <w:rFonts w:asciiTheme="majorBidi" w:hAnsiTheme="majorBidi" w:cstheme="majorBidi"/>
          <w:b/>
          <w:bCs/>
          <w:sz w:val="24"/>
          <w:szCs w:val="24"/>
        </w:rPr>
      </w:pPr>
    </w:p>
    <w:p w14:paraId="117CC9BF" w14:textId="77777777" w:rsidR="00C10CAF" w:rsidRDefault="00C10CAF" w:rsidP="00C10CAF">
      <w:pPr>
        <w:spacing w:after="0" w:line="240" w:lineRule="auto"/>
        <w:jc w:val="both"/>
        <w:rPr>
          <w:rFonts w:asciiTheme="majorBidi" w:hAnsiTheme="majorBidi" w:cstheme="majorBidi"/>
          <w:b/>
          <w:bCs/>
          <w:sz w:val="24"/>
          <w:szCs w:val="24"/>
        </w:rPr>
      </w:pPr>
    </w:p>
    <w:p w14:paraId="7B546798" w14:textId="77777777" w:rsidR="00C10CAF" w:rsidRDefault="00C10CAF" w:rsidP="00C10CAF">
      <w:pPr>
        <w:spacing w:after="0" w:line="240" w:lineRule="auto"/>
        <w:jc w:val="both"/>
        <w:rPr>
          <w:rFonts w:asciiTheme="majorBidi" w:hAnsiTheme="majorBidi" w:cstheme="majorBidi"/>
          <w:b/>
          <w:bCs/>
          <w:sz w:val="24"/>
          <w:szCs w:val="24"/>
        </w:rPr>
      </w:pPr>
    </w:p>
    <w:p w14:paraId="70172FCC" w14:textId="77777777" w:rsidR="00C10CAF" w:rsidRDefault="00C10CAF" w:rsidP="00C10CAF">
      <w:pPr>
        <w:spacing w:after="0" w:line="240" w:lineRule="auto"/>
        <w:jc w:val="both"/>
        <w:rPr>
          <w:rFonts w:asciiTheme="majorBidi" w:hAnsiTheme="majorBidi" w:cstheme="majorBidi"/>
          <w:b/>
          <w:bCs/>
          <w:sz w:val="24"/>
          <w:szCs w:val="24"/>
        </w:rPr>
      </w:pPr>
    </w:p>
    <w:p w14:paraId="44918F6F" w14:textId="77777777" w:rsidR="00C10CAF" w:rsidRDefault="00C10CAF" w:rsidP="00C10CAF">
      <w:pPr>
        <w:spacing w:after="0" w:line="240" w:lineRule="auto"/>
        <w:jc w:val="both"/>
        <w:rPr>
          <w:rFonts w:asciiTheme="majorBidi" w:hAnsiTheme="majorBidi" w:cstheme="majorBidi"/>
          <w:b/>
          <w:bCs/>
          <w:sz w:val="24"/>
          <w:szCs w:val="24"/>
        </w:rPr>
      </w:pPr>
    </w:p>
    <w:p w14:paraId="1F386593" w14:textId="77777777" w:rsidR="00C10CAF" w:rsidRDefault="00C10CAF" w:rsidP="00C10CAF">
      <w:pPr>
        <w:spacing w:after="0" w:line="240" w:lineRule="auto"/>
        <w:jc w:val="both"/>
        <w:rPr>
          <w:rFonts w:asciiTheme="majorBidi" w:hAnsiTheme="majorBidi" w:cstheme="majorBidi"/>
          <w:b/>
          <w:bCs/>
          <w:sz w:val="24"/>
          <w:szCs w:val="24"/>
        </w:rPr>
      </w:pPr>
    </w:p>
    <w:p w14:paraId="519D807C" w14:textId="77777777" w:rsidR="00C10CAF" w:rsidRDefault="00C10CAF" w:rsidP="00C10CAF">
      <w:pPr>
        <w:spacing w:after="0" w:line="240" w:lineRule="auto"/>
        <w:jc w:val="both"/>
        <w:rPr>
          <w:rFonts w:asciiTheme="majorBidi" w:hAnsiTheme="majorBidi" w:cstheme="majorBidi"/>
          <w:b/>
          <w:bCs/>
          <w:sz w:val="24"/>
          <w:szCs w:val="24"/>
        </w:rPr>
      </w:pPr>
    </w:p>
    <w:p w14:paraId="2256E4D9" w14:textId="77777777" w:rsidR="00C10CAF" w:rsidRDefault="00C10CAF" w:rsidP="00C10CAF">
      <w:pPr>
        <w:spacing w:after="0" w:line="240" w:lineRule="auto"/>
        <w:jc w:val="both"/>
        <w:rPr>
          <w:rFonts w:asciiTheme="majorBidi" w:hAnsiTheme="majorBidi" w:cstheme="majorBidi"/>
          <w:b/>
          <w:bCs/>
          <w:sz w:val="24"/>
          <w:szCs w:val="24"/>
        </w:rPr>
      </w:pPr>
    </w:p>
    <w:p w14:paraId="7A961D77" w14:textId="77777777" w:rsidR="00C10CAF" w:rsidRDefault="00C10CAF" w:rsidP="00C10CAF">
      <w:pPr>
        <w:spacing w:after="0" w:line="240" w:lineRule="auto"/>
        <w:jc w:val="both"/>
        <w:rPr>
          <w:rFonts w:asciiTheme="majorBidi" w:hAnsiTheme="majorBidi" w:cstheme="majorBidi"/>
          <w:b/>
          <w:bCs/>
          <w:sz w:val="24"/>
          <w:szCs w:val="24"/>
        </w:rPr>
      </w:pPr>
    </w:p>
    <w:p w14:paraId="6BF546C1" w14:textId="77777777" w:rsidR="00C10CAF" w:rsidRDefault="00C10CAF" w:rsidP="00C10CAF">
      <w:pPr>
        <w:spacing w:after="0" w:line="240" w:lineRule="auto"/>
        <w:jc w:val="both"/>
        <w:rPr>
          <w:rFonts w:asciiTheme="majorBidi" w:hAnsiTheme="majorBidi" w:cstheme="majorBidi"/>
          <w:b/>
          <w:bCs/>
          <w:sz w:val="24"/>
          <w:szCs w:val="24"/>
        </w:rPr>
      </w:pPr>
    </w:p>
    <w:p w14:paraId="3BA842F0" w14:textId="77777777" w:rsidR="00C10CAF" w:rsidRDefault="00C10CAF" w:rsidP="00C10CAF">
      <w:pPr>
        <w:spacing w:after="0" w:line="240" w:lineRule="auto"/>
        <w:jc w:val="both"/>
        <w:rPr>
          <w:rFonts w:asciiTheme="majorBidi" w:hAnsiTheme="majorBidi" w:cstheme="majorBidi"/>
          <w:b/>
          <w:bCs/>
          <w:sz w:val="24"/>
          <w:szCs w:val="24"/>
        </w:rPr>
      </w:pPr>
    </w:p>
    <w:p w14:paraId="411CCF86" w14:textId="77777777" w:rsidR="00C10CAF" w:rsidRDefault="00C10CAF" w:rsidP="00C10CAF">
      <w:pPr>
        <w:spacing w:after="0" w:line="240" w:lineRule="auto"/>
        <w:jc w:val="both"/>
        <w:rPr>
          <w:rFonts w:asciiTheme="majorBidi" w:hAnsiTheme="majorBidi" w:cstheme="majorBidi"/>
          <w:b/>
          <w:bCs/>
          <w:sz w:val="24"/>
          <w:szCs w:val="24"/>
        </w:rPr>
      </w:pPr>
    </w:p>
    <w:p w14:paraId="09521575" w14:textId="77777777" w:rsidR="00C10CAF" w:rsidRDefault="00C10CAF" w:rsidP="00C10CAF">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 xml:space="preserve">Table 1. Mixed Effect Model estimates </w:t>
      </w:r>
      <w:r w:rsidRPr="00C91A0D">
        <w:rPr>
          <w:rFonts w:asciiTheme="majorBidi" w:hAnsiTheme="majorBidi" w:cstheme="majorBidi"/>
          <w:b/>
          <w:bCs/>
          <w:sz w:val="24"/>
          <w:szCs w:val="24"/>
        </w:rPr>
        <w:t>and standard error (SE) are</w:t>
      </w:r>
      <w:r>
        <w:rPr>
          <w:rFonts w:asciiTheme="majorBidi" w:hAnsiTheme="majorBidi" w:cstheme="majorBidi"/>
          <w:b/>
          <w:bCs/>
          <w:sz w:val="24"/>
          <w:szCs w:val="24"/>
        </w:rPr>
        <w:t xml:space="preserve"> given for each ecosystem based on </w:t>
      </w:r>
      <w:commentRangeStart w:id="69"/>
      <w:r>
        <w:rPr>
          <w:rFonts w:asciiTheme="majorBidi" w:hAnsiTheme="majorBidi" w:cstheme="majorBidi"/>
          <w:b/>
          <w:bCs/>
          <w:sz w:val="24"/>
          <w:szCs w:val="24"/>
        </w:rPr>
        <w:t>model for camera trap as sampling effort and the number of captures</w:t>
      </w:r>
      <w:commentRangeEnd w:id="69"/>
      <w:r w:rsidR="008434E8">
        <w:rPr>
          <w:rStyle w:val="Marquedecommentaire"/>
        </w:rPr>
        <w:commentReference w:id="69"/>
      </w:r>
      <w:r w:rsidRPr="00C91A0D">
        <w:rPr>
          <w:rFonts w:asciiTheme="majorBidi" w:hAnsiTheme="majorBidi" w:cstheme="majorBidi"/>
          <w:b/>
          <w:bCs/>
          <w:sz w:val="24"/>
          <w:szCs w:val="24"/>
        </w:rPr>
        <w:t xml:space="preserve">. </w:t>
      </w:r>
      <w:r>
        <w:rPr>
          <w:rFonts w:asciiTheme="majorBidi" w:hAnsiTheme="majorBidi" w:cstheme="majorBidi"/>
          <w:b/>
          <w:bCs/>
          <w:sz w:val="24"/>
          <w:szCs w:val="24"/>
        </w:rPr>
        <w:t xml:space="preserve">Significant p-Values are bolded. </w:t>
      </w:r>
    </w:p>
    <w:p w14:paraId="2D0DF1D0" w14:textId="77777777" w:rsidR="00C10CAF" w:rsidRDefault="00C10CAF" w:rsidP="00C10CAF">
      <w:pPr>
        <w:spacing w:after="0" w:line="240" w:lineRule="auto"/>
        <w:jc w:val="both"/>
        <w:rPr>
          <w:rFonts w:asciiTheme="majorBidi" w:hAnsiTheme="majorBidi" w:cstheme="majorBidi"/>
          <w:b/>
          <w:bCs/>
          <w:sz w:val="24"/>
          <w:szCs w:val="24"/>
        </w:rPr>
      </w:pPr>
    </w:p>
    <w:tbl>
      <w:tblPr>
        <w:tblStyle w:val="Tableausimple5"/>
        <w:tblW w:w="0" w:type="auto"/>
        <w:tblLook w:val="04A0" w:firstRow="1" w:lastRow="0" w:firstColumn="1" w:lastColumn="0" w:noHBand="0" w:noVBand="1"/>
      </w:tblPr>
      <w:tblGrid>
        <w:gridCol w:w="1701"/>
        <w:gridCol w:w="1213"/>
        <w:gridCol w:w="1353"/>
        <w:gridCol w:w="1285"/>
        <w:gridCol w:w="1157"/>
        <w:gridCol w:w="1306"/>
        <w:gridCol w:w="1335"/>
      </w:tblGrid>
      <w:tr w:rsidR="00C10CAF" w14:paraId="309CC0D1" w14:textId="77777777" w:rsidTr="00762B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14:paraId="0B0276E8" w14:textId="77777777" w:rsidR="00C10CAF" w:rsidRDefault="00C10CAF" w:rsidP="00762B6A">
            <w:pPr>
              <w:jc w:val="center"/>
              <w:rPr>
                <w:rFonts w:asciiTheme="majorBidi" w:hAnsiTheme="majorBidi"/>
                <w:b/>
                <w:bCs/>
                <w:sz w:val="24"/>
                <w:szCs w:val="24"/>
              </w:rPr>
            </w:pPr>
            <w:r>
              <w:rPr>
                <w:rFonts w:asciiTheme="majorBidi" w:hAnsiTheme="majorBidi"/>
                <w:b/>
                <w:bCs/>
                <w:sz w:val="24"/>
                <w:szCs w:val="24"/>
              </w:rPr>
              <w:t>Ecosystem</w:t>
            </w:r>
          </w:p>
        </w:tc>
        <w:tc>
          <w:tcPr>
            <w:tcW w:w="1213" w:type="dxa"/>
          </w:tcPr>
          <w:p w14:paraId="78985A8D" w14:textId="77777777" w:rsidR="00C10CAF" w:rsidRDefault="00C10CAF" w:rsidP="00762B6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Estimate</w:t>
            </w:r>
          </w:p>
        </w:tc>
        <w:tc>
          <w:tcPr>
            <w:tcW w:w="1353" w:type="dxa"/>
          </w:tcPr>
          <w:p w14:paraId="07D6BCE0" w14:textId="77777777" w:rsidR="00C10CAF" w:rsidRDefault="00C10CAF" w:rsidP="00762B6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SE (±)</w:t>
            </w:r>
          </w:p>
        </w:tc>
        <w:tc>
          <w:tcPr>
            <w:tcW w:w="1285" w:type="dxa"/>
          </w:tcPr>
          <w:p w14:paraId="54189558" w14:textId="77777777" w:rsidR="00C10CAF" w:rsidRDefault="00C10CAF" w:rsidP="00762B6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t-Value</w:t>
            </w:r>
          </w:p>
        </w:tc>
        <w:tc>
          <w:tcPr>
            <w:tcW w:w="1157" w:type="dxa"/>
          </w:tcPr>
          <w:p w14:paraId="4E26451B" w14:textId="77777777" w:rsidR="00C10CAF" w:rsidRDefault="00C10CAF" w:rsidP="00762B6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ci.lb</w:t>
            </w:r>
          </w:p>
        </w:tc>
        <w:tc>
          <w:tcPr>
            <w:tcW w:w="1306" w:type="dxa"/>
          </w:tcPr>
          <w:p w14:paraId="2D360B7B" w14:textId="77777777" w:rsidR="00C10CAF" w:rsidRDefault="00C10CAF" w:rsidP="00762B6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proofErr w:type="spellStart"/>
            <w:r>
              <w:rPr>
                <w:rFonts w:asciiTheme="majorBidi" w:hAnsiTheme="majorBidi"/>
                <w:b/>
                <w:bCs/>
                <w:sz w:val="24"/>
                <w:szCs w:val="24"/>
              </w:rPr>
              <w:t>ci.ub</w:t>
            </w:r>
            <w:proofErr w:type="spellEnd"/>
          </w:p>
        </w:tc>
        <w:tc>
          <w:tcPr>
            <w:tcW w:w="1335" w:type="dxa"/>
          </w:tcPr>
          <w:p w14:paraId="0D632C07" w14:textId="77777777" w:rsidR="00C10CAF" w:rsidRDefault="00C10CAF" w:rsidP="00762B6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p-Value</w:t>
            </w:r>
          </w:p>
        </w:tc>
      </w:tr>
      <w:tr w:rsidR="00C10CAF" w14:paraId="52AA26ED" w14:textId="77777777" w:rsidTr="0076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89DD537" w14:textId="77777777" w:rsidR="00C10CAF" w:rsidRPr="00F84CCC" w:rsidRDefault="00C10CAF" w:rsidP="00762B6A">
            <w:pPr>
              <w:jc w:val="center"/>
              <w:rPr>
                <w:rFonts w:asciiTheme="majorBidi" w:hAnsiTheme="majorBidi"/>
                <w:b/>
                <w:bCs/>
                <w:i w:val="0"/>
                <w:iCs w:val="0"/>
                <w:sz w:val="24"/>
                <w:szCs w:val="24"/>
              </w:rPr>
            </w:pPr>
            <w:r w:rsidRPr="00F84CCC">
              <w:rPr>
                <w:rFonts w:asciiTheme="majorBidi" w:hAnsiTheme="majorBidi"/>
                <w:b/>
                <w:bCs/>
                <w:i w:val="0"/>
                <w:iCs w:val="0"/>
                <w:sz w:val="24"/>
                <w:szCs w:val="24"/>
              </w:rPr>
              <w:t>Coniferous</w:t>
            </w:r>
          </w:p>
        </w:tc>
        <w:tc>
          <w:tcPr>
            <w:tcW w:w="1213" w:type="dxa"/>
          </w:tcPr>
          <w:p w14:paraId="2A0956CE" w14:textId="77777777" w:rsidR="00C10CAF" w:rsidRPr="00F84CCC"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57.50</w:t>
            </w:r>
          </w:p>
        </w:tc>
        <w:tc>
          <w:tcPr>
            <w:tcW w:w="1353" w:type="dxa"/>
          </w:tcPr>
          <w:p w14:paraId="4353DCAD" w14:textId="77777777" w:rsidR="00C10CAF" w:rsidRPr="00F84CCC"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1</w:t>
            </w:r>
            <w:r>
              <w:rPr>
                <w:rFonts w:asciiTheme="majorBidi" w:hAnsiTheme="majorBidi" w:cstheme="majorBidi"/>
                <w:sz w:val="24"/>
                <w:szCs w:val="24"/>
              </w:rPr>
              <w:t>58.63</w:t>
            </w:r>
          </w:p>
        </w:tc>
        <w:tc>
          <w:tcPr>
            <w:tcW w:w="1285" w:type="dxa"/>
          </w:tcPr>
          <w:p w14:paraId="0345A966" w14:textId="77777777" w:rsidR="00C10CAF" w:rsidRPr="00F84CCC"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0.36</w:t>
            </w:r>
          </w:p>
        </w:tc>
        <w:tc>
          <w:tcPr>
            <w:tcW w:w="1157" w:type="dxa"/>
          </w:tcPr>
          <w:p w14:paraId="22806BA6" w14:textId="77777777" w:rsidR="00C10CAF" w:rsidRPr="00F84CCC"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-261.61</w:t>
            </w:r>
          </w:p>
        </w:tc>
        <w:tc>
          <w:tcPr>
            <w:tcW w:w="1306" w:type="dxa"/>
          </w:tcPr>
          <w:p w14:paraId="33AE7E9F" w14:textId="77777777" w:rsidR="00C10CAF" w:rsidRPr="00F84CCC"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376.62</w:t>
            </w:r>
          </w:p>
        </w:tc>
        <w:tc>
          <w:tcPr>
            <w:tcW w:w="1335" w:type="dxa"/>
          </w:tcPr>
          <w:p w14:paraId="483C76E6" w14:textId="77777777" w:rsidR="00C10CAF" w:rsidRPr="00F84CCC"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0.719</w:t>
            </w:r>
          </w:p>
        </w:tc>
      </w:tr>
      <w:tr w:rsidR="00C10CAF" w14:paraId="772B5BC9" w14:textId="77777777" w:rsidTr="00762B6A">
        <w:tc>
          <w:tcPr>
            <w:cnfStyle w:val="001000000000" w:firstRow="0" w:lastRow="0" w:firstColumn="1" w:lastColumn="0" w:oddVBand="0" w:evenVBand="0" w:oddHBand="0" w:evenHBand="0" w:firstRowFirstColumn="0" w:firstRowLastColumn="0" w:lastRowFirstColumn="0" w:lastRowLastColumn="0"/>
            <w:tcW w:w="1701" w:type="dxa"/>
          </w:tcPr>
          <w:p w14:paraId="64A435FA" w14:textId="77777777" w:rsidR="00C10CAF" w:rsidRPr="00F84CCC" w:rsidRDefault="00C10CAF" w:rsidP="00762B6A">
            <w:pPr>
              <w:jc w:val="center"/>
              <w:rPr>
                <w:rFonts w:asciiTheme="majorBidi" w:hAnsiTheme="majorBidi"/>
                <w:b/>
                <w:bCs/>
                <w:i w:val="0"/>
                <w:iCs w:val="0"/>
                <w:sz w:val="24"/>
                <w:szCs w:val="24"/>
              </w:rPr>
            </w:pPr>
            <w:r w:rsidRPr="00F84CCC">
              <w:rPr>
                <w:rFonts w:asciiTheme="majorBidi" w:hAnsiTheme="majorBidi"/>
                <w:b/>
                <w:bCs/>
                <w:i w:val="0"/>
                <w:iCs w:val="0"/>
                <w:sz w:val="24"/>
                <w:szCs w:val="24"/>
              </w:rPr>
              <w:t>Deciduous</w:t>
            </w:r>
          </w:p>
        </w:tc>
        <w:tc>
          <w:tcPr>
            <w:tcW w:w="1213" w:type="dxa"/>
          </w:tcPr>
          <w:p w14:paraId="0AB79689" w14:textId="77777777" w:rsidR="00C10CAF" w:rsidRPr="00F84CCC"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88.70</w:t>
            </w:r>
          </w:p>
        </w:tc>
        <w:tc>
          <w:tcPr>
            <w:tcW w:w="1353" w:type="dxa"/>
          </w:tcPr>
          <w:p w14:paraId="4016A9A9" w14:textId="77777777" w:rsidR="00C10CAF" w:rsidRPr="00F84CCC"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53.51</w:t>
            </w:r>
          </w:p>
        </w:tc>
        <w:tc>
          <w:tcPr>
            <w:tcW w:w="1285" w:type="dxa"/>
          </w:tcPr>
          <w:p w14:paraId="40779275" w14:textId="77777777" w:rsidR="00C10CAF" w:rsidRPr="00F84CCC"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1.63</w:t>
            </w:r>
          </w:p>
        </w:tc>
        <w:tc>
          <w:tcPr>
            <w:tcW w:w="1157" w:type="dxa"/>
          </w:tcPr>
          <w:p w14:paraId="463A7915" w14:textId="77777777" w:rsidR="00C10CAF" w:rsidRPr="00F84CCC"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-20.96</w:t>
            </w:r>
          </w:p>
        </w:tc>
        <w:tc>
          <w:tcPr>
            <w:tcW w:w="1306" w:type="dxa"/>
          </w:tcPr>
          <w:p w14:paraId="4C43E7A8" w14:textId="77777777" w:rsidR="00C10CAF" w:rsidRPr="00F84CCC"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198.35</w:t>
            </w:r>
          </w:p>
        </w:tc>
        <w:tc>
          <w:tcPr>
            <w:tcW w:w="1335" w:type="dxa"/>
          </w:tcPr>
          <w:p w14:paraId="641AE761" w14:textId="77777777" w:rsidR="00C10CAF" w:rsidRPr="00F84CCC"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0.110</w:t>
            </w:r>
          </w:p>
        </w:tc>
      </w:tr>
      <w:tr w:rsidR="00C10CAF" w14:paraId="6098C429" w14:textId="77777777" w:rsidTr="0076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56D2F45" w14:textId="77777777" w:rsidR="00C10CAF" w:rsidRPr="00F84CCC" w:rsidRDefault="00C10CAF" w:rsidP="00762B6A">
            <w:pPr>
              <w:jc w:val="center"/>
              <w:rPr>
                <w:rFonts w:asciiTheme="majorBidi" w:hAnsiTheme="majorBidi"/>
                <w:b/>
                <w:bCs/>
                <w:i w:val="0"/>
                <w:iCs w:val="0"/>
                <w:sz w:val="24"/>
                <w:szCs w:val="24"/>
              </w:rPr>
            </w:pPr>
            <w:r w:rsidRPr="00F84CCC">
              <w:rPr>
                <w:rFonts w:asciiTheme="majorBidi" w:hAnsiTheme="majorBidi"/>
                <w:b/>
                <w:bCs/>
                <w:i w:val="0"/>
                <w:iCs w:val="0"/>
                <w:sz w:val="24"/>
                <w:szCs w:val="24"/>
              </w:rPr>
              <w:t>Desert</w:t>
            </w:r>
          </w:p>
        </w:tc>
        <w:tc>
          <w:tcPr>
            <w:tcW w:w="1213" w:type="dxa"/>
          </w:tcPr>
          <w:p w14:paraId="58BB50A4" w14:textId="77777777" w:rsidR="00C10CAF" w:rsidRPr="00F84CCC"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431.36</w:t>
            </w:r>
          </w:p>
        </w:tc>
        <w:tc>
          <w:tcPr>
            <w:tcW w:w="1353" w:type="dxa"/>
          </w:tcPr>
          <w:p w14:paraId="251196F8" w14:textId="77777777" w:rsidR="00C10CAF" w:rsidRPr="00F84CCC"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165.4</w:t>
            </w:r>
          </w:p>
        </w:tc>
        <w:tc>
          <w:tcPr>
            <w:tcW w:w="1285" w:type="dxa"/>
          </w:tcPr>
          <w:p w14:paraId="2ED97772" w14:textId="77777777" w:rsidR="00C10CAF" w:rsidRPr="00F84CCC"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2.61</w:t>
            </w:r>
          </w:p>
        </w:tc>
        <w:tc>
          <w:tcPr>
            <w:tcW w:w="1157" w:type="dxa"/>
          </w:tcPr>
          <w:p w14:paraId="67C81199" w14:textId="77777777" w:rsidR="00C10CAF" w:rsidRPr="00F84CCC"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99.34</w:t>
            </w:r>
          </w:p>
        </w:tc>
        <w:tc>
          <w:tcPr>
            <w:tcW w:w="1306" w:type="dxa"/>
          </w:tcPr>
          <w:p w14:paraId="01581BD6" w14:textId="77777777" w:rsidR="00C10CAF" w:rsidRPr="00F84CCC"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763.37</w:t>
            </w:r>
          </w:p>
        </w:tc>
        <w:tc>
          <w:tcPr>
            <w:tcW w:w="1335" w:type="dxa"/>
          </w:tcPr>
          <w:p w14:paraId="2C30A0E2" w14:textId="77777777" w:rsidR="00C10CAF" w:rsidRPr="00F84CCC"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F84CCC">
              <w:rPr>
                <w:rFonts w:asciiTheme="majorBidi" w:hAnsiTheme="majorBidi" w:cstheme="majorBidi"/>
                <w:b/>
                <w:bCs/>
                <w:sz w:val="24"/>
                <w:szCs w:val="24"/>
              </w:rPr>
              <w:t>0.012</w:t>
            </w:r>
          </w:p>
        </w:tc>
      </w:tr>
      <w:tr w:rsidR="00C10CAF" w14:paraId="4AB5C00F" w14:textId="77777777" w:rsidTr="00762B6A">
        <w:tc>
          <w:tcPr>
            <w:cnfStyle w:val="001000000000" w:firstRow="0" w:lastRow="0" w:firstColumn="1" w:lastColumn="0" w:oddVBand="0" w:evenVBand="0" w:oddHBand="0" w:evenHBand="0" w:firstRowFirstColumn="0" w:firstRowLastColumn="0" w:lastRowFirstColumn="0" w:lastRowLastColumn="0"/>
            <w:tcW w:w="1701" w:type="dxa"/>
          </w:tcPr>
          <w:p w14:paraId="5FAA37DD" w14:textId="77777777" w:rsidR="00C10CAF" w:rsidRPr="00F84CCC" w:rsidRDefault="00C10CAF" w:rsidP="00762B6A">
            <w:pPr>
              <w:jc w:val="center"/>
              <w:rPr>
                <w:rFonts w:asciiTheme="majorBidi" w:hAnsiTheme="majorBidi"/>
                <w:b/>
                <w:bCs/>
                <w:i w:val="0"/>
                <w:iCs w:val="0"/>
                <w:sz w:val="24"/>
                <w:szCs w:val="24"/>
              </w:rPr>
            </w:pPr>
            <w:r w:rsidRPr="00F84CCC">
              <w:rPr>
                <w:rFonts w:asciiTheme="majorBidi" w:hAnsiTheme="majorBidi"/>
                <w:b/>
                <w:bCs/>
                <w:i w:val="0"/>
                <w:iCs w:val="0"/>
                <w:sz w:val="24"/>
                <w:szCs w:val="24"/>
              </w:rPr>
              <w:t>Grassland</w:t>
            </w:r>
          </w:p>
        </w:tc>
        <w:tc>
          <w:tcPr>
            <w:tcW w:w="1213" w:type="dxa"/>
          </w:tcPr>
          <w:p w14:paraId="202E0F13" w14:textId="77777777" w:rsidR="00C10CAF" w:rsidRPr="00F84CCC"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525.22</w:t>
            </w:r>
          </w:p>
        </w:tc>
        <w:tc>
          <w:tcPr>
            <w:tcW w:w="1353" w:type="dxa"/>
          </w:tcPr>
          <w:p w14:paraId="2205140F" w14:textId="77777777" w:rsidR="00C10CAF" w:rsidRPr="00F84CCC"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120.85</w:t>
            </w:r>
          </w:p>
        </w:tc>
        <w:tc>
          <w:tcPr>
            <w:tcW w:w="1285" w:type="dxa"/>
          </w:tcPr>
          <w:p w14:paraId="37DF5A38" w14:textId="77777777" w:rsidR="00C10CAF" w:rsidRPr="00F84CCC"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4.35</w:t>
            </w:r>
          </w:p>
        </w:tc>
        <w:tc>
          <w:tcPr>
            <w:tcW w:w="1157" w:type="dxa"/>
          </w:tcPr>
          <w:p w14:paraId="0E94D6DC" w14:textId="77777777" w:rsidR="00C10CAF" w:rsidRPr="00F84CCC"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282.10</w:t>
            </w:r>
          </w:p>
        </w:tc>
        <w:tc>
          <w:tcPr>
            <w:tcW w:w="1306" w:type="dxa"/>
          </w:tcPr>
          <w:p w14:paraId="7F037874" w14:textId="77777777" w:rsidR="00C10CAF" w:rsidRPr="00F84CCC"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786.34</w:t>
            </w:r>
          </w:p>
        </w:tc>
        <w:tc>
          <w:tcPr>
            <w:tcW w:w="1335" w:type="dxa"/>
          </w:tcPr>
          <w:p w14:paraId="433105BB" w14:textId="77777777" w:rsidR="00C10CAF" w:rsidRPr="00F84CCC"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F84CCC">
              <w:rPr>
                <w:rFonts w:asciiTheme="majorBidi" w:hAnsiTheme="majorBidi" w:cstheme="majorBidi"/>
                <w:b/>
                <w:bCs/>
                <w:sz w:val="24"/>
                <w:szCs w:val="24"/>
              </w:rPr>
              <w:t>&lt;0.0001</w:t>
            </w:r>
          </w:p>
        </w:tc>
      </w:tr>
      <w:tr w:rsidR="00C10CAF" w14:paraId="10531FB5" w14:textId="77777777" w:rsidTr="0076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995D338" w14:textId="77777777" w:rsidR="00C10CAF" w:rsidRPr="00F84CCC" w:rsidRDefault="00C10CAF" w:rsidP="00762B6A">
            <w:pPr>
              <w:jc w:val="center"/>
              <w:rPr>
                <w:rFonts w:asciiTheme="majorBidi" w:hAnsiTheme="majorBidi"/>
                <w:b/>
                <w:bCs/>
                <w:i w:val="0"/>
                <w:iCs w:val="0"/>
                <w:sz w:val="24"/>
                <w:szCs w:val="24"/>
              </w:rPr>
            </w:pPr>
            <w:r w:rsidRPr="00F84CCC">
              <w:rPr>
                <w:rFonts w:asciiTheme="majorBidi" w:hAnsiTheme="majorBidi"/>
                <w:b/>
                <w:bCs/>
                <w:i w:val="0"/>
                <w:iCs w:val="0"/>
                <w:sz w:val="24"/>
                <w:szCs w:val="24"/>
              </w:rPr>
              <w:t>Mixed</w:t>
            </w:r>
            <w:r>
              <w:rPr>
                <w:rFonts w:asciiTheme="majorBidi" w:hAnsiTheme="majorBidi"/>
                <w:b/>
                <w:bCs/>
                <w:i w:val="0"/>
                <w:iCs w:val="0"/>
                <w:sz w:val="24"/>
                <w:szCs w:val="24"/>
              </w:rPr>
              <w:t xml:space="preserve"> Forest</w:t>
            </w:r>
          </w:p>
        </w:tc>
        <w:tc>
          <w:tcPr>
            <w:tcW w:w="1213" w:type="dxa"/>
          </w:tcPr>
          <w:p w14:paraId="43D4E808" w14:textId="77777777" w:rsidR="00C10CAF" w:rsidRPr="00F84CCC"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297.10</w:t>
            </w:r>
          </w:p>
        </w:tc>
        <w:tc>
          <w:tcPr>
            <w:tcW w:w="1353" w:type="dxa"/>
          </w:tcPr>
          <w:p w14:paraId="59D648D5" w14:textId="77777777" w:rsidR="00C10CAF" w:rsidRPr="00F84CCC"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226.91</w:t>
            </w:r>
          </w:p>
        </w:tc>
        <w:tc>
          <w:tcPr>
            <w:tcW w:w="1285" w:type="dxa"/>
          </w:tcPr>
          <w:p w14:paraId="0CB4E9A0" w14:textId="77777777" w:rsidR="00C10CAF" w:rsidRPr="00F84CCC"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1.31</w:t>
            </w:r>
          </w:p>
        </w:tc>
        <w:tc>
          <w:tcPr>
            <w:tcW w:w="1157" w:type="dxa"/>
          </w:tcPr>
          <w:p w14:paraId="1373553A" w14:textId="77777777" w:rsidR="00C10CAF" w:rsidRPr="00F84CCC"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-159.39</w:t>
            </w:r>
          </w:p>
        </w:tc>
        <w:tc>
          <w:tcPr>
            <w:tcW w:w="1306" w:type="dxa"/>
          </w:tcPr>
          <w:p w14:paraId="4A994B17" w14:textId="77777777" w:rsidR="00C10CAF" w:rsidRPr="00F84CCC"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753.58</w:t>
            </w:r>
          </w:p>
        </w:tc>
        <w:tc>
          <w:tcPr>
            <w:tcW w:w="1335" w:type="dxa"/>
          </w:tcPr>
          <w:p w14:paraId="75E293F5" w14:textId="77777777" w:rsidR="00C10CAF" w:rsidRPr="00F84CCC"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0.197</w:t>
            </w:r>
          </w:p>
        </w:tc>
      </w:tr>
      <w:tr w:rsidR="00C10CAF" w14:paraId="718C1CA2" w14:textId="77777777" w:rsidTr="00762B6A">
        <w:tc>
          <w:tcPr>
            <w:cnfStyle w:val="001000000000" w:firstRow="0" w:lastRow="0" w:firstColumn="1" w:lastColumn="0" w:oddVBand="0" w:evenVBand="0" w:oddHBand="0" w:evenHBand="0" w:firstRowFirstColumn="0" w:firstRowLastColumn="0" w:lastRowFirstColumn="0" w:lastRowLastColumn="0"/>
            <w:tcW w:w="1701" w:type="dxa"/>
          </w:tcPr>
          <w:p w14:paraId="5FF4266A" w14:textId="77777777" w:rsidR="00C10CAF" w:rsidRPr="00F84CCC" w:rsidRDefault="00C10CAF" w:rsidP="00762B6A">
            <w:pPr>
              <w:jc w:val="center"/>
              <w:rPr>
                <w:rFonts w:asciiTheme="majorBidi" w:hAnsiTheme="majorBidi"/>
                <w:b/>
                <w:bCs/>
                <w:i w:val="0"/>
                <w:iCs w:val="0"/>
                <w:sz w:val="24"/>
                <w:szCs w:val="24"/>
              </w:rPr>
            </w:pPr>
            <w:r w:rsidRPr="00F84CCC">
              <w:rPr>
                <w:rFonts w:asciiTheme="majorBidi" w:hAnsiTheme="majorBidi"/>
                <w:b/>
                <w:bCs/>
                <w:i w:val="0"/>
                <w:iCs w:val="0"/>
                <w:sz w:val="24"/>
                <w:szCs w:val="24"/>
              </w:rPr>
              <w:t>Tropical</w:t>
            </w:r>
          </w:p>
        </w:tc>
        <w:tc>
          <w:tcPr>
            <w:tcW w:w="1213" w:type="dxa"/>
          </w:tcPr>
          <w:p w14:paraId="34728B2C" w14:textId="77777777" w:rsidR="00C10CAF" w:rsidRPr="00F84CCC"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81.69</w:t>
            </w:r>
          </w:p>
        </w:tc>
        <w:tc>
          <w:tcPr>
            <w:tcW w:w="1353" w:type="dxa"/>
          </w:tcPr>
          <w:p w14:paraId="2951E895" w14:textId="77777777" w:rsidR="00C10CAF" w:rsidRPr="00F84CCC"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43.39</w:t>
            </w:r>
          </w:p>
        </w:tc>
        <w:tc>
          <w:tcPr>
            <w:tcW w:w="1285" w:type="dxa"/>
          </w:tcPr>
          <w:p w14:paraId="46546E8D" w14:textId="77777777" w:rsidR="00C10CAF" w:rsidRPr="00F84CCC"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1.88</w:t>
            </w:r>
          </w:p>
        </w:tc>
        <w:tc>
          <w:tcPr>
            <w:tcW w:w="1157" w:type="dxa"/>
          </w:tcPr>
          <w:p w14:paraId="3021E992" w14:textId="77777777" w:rsidR="00C10CAF" w:rsidRPr="00F84CCC"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-5.56</w:t>
            </w:r>
          </w:p>
        </w:tc>
        <w:tc>
          <w:tcPr>
            <w:tcW w:w="1306" w:type="dxa"/>
          </w:tcPr>
          <w:p w14:paraId="200A516B" w14:textId="77777777" w:rsidR="00C10CAF" w:rsidRPr="00F84CCC"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168.98</w:t>
            </w:r>
          </w:p>
        </w:tc>
        <w:tc>
          <w:tcPr>
            <w:tcW w:w="1335" w:type="dxa"/>
          </w:tcPr>
          <w:p w14:paraId="46E2455F" w14:textId="77777777" w:rsidR="00C10CAF" w:rsidRPr="00F84CCC"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0.066</w:t>
            </w:r>
          </w:p>
        </w:tc>
      </w:tr>
    </w:tbl>
    <w:p w14:paraId="27336BDD" w14:textId="77777777" w:rsidR="00C10CAF" w:rsidRDefault="00C10CAF" w:rsidP="00C10CAF">
      <w:pPr>
        <w:spacing w:after="0" w:line="240" w:lineRule="auto"/>
        <w:jc w:val="both"/>
        <w:rPr>
          <w:rFonts w:asciiTheme="majorBidi" w:hAnsiTheme="majorBidi" w:cstheme="majorBidi"/>
          <w:b/>
          <w:bCs/>
          <w:sz w:val="24"/>
          <w:szCs w:val="24"/>
        </w:rPr>
      </w:pPr>
    </w:p>
    <w:p w14:paraId="7ABDBE3F" w14:textId="77777777" w:rsidR="00C10CAF" w:rsidRPr="00661DD5" w:rsidRDefault="00C10CAF" w:rsidP="00C10CAF">
      <w:pPr>
        <w:spacing w:after="0" w:line="240" w:lineRule="auto"/>
        <w:jc w:val="both"/>
        <w:rPr>
          <w:rFonts w:asciiTheme="majorBidi" w:hAnsiTheme="majorBidi" w:cstheme="majorBidi"/>
          <w:b/>
          <w:bCs/>
          <w:sz w:val="24"/>
          <w:szCs w:val="24"/>
        </w:rPr>
      </w:pPr>
    </w:p>
    <w:p w14:paraId="5C38633B" w14:textId="77777777" w:rsidR="00C10CAF" w:rsidRDefault="00C10CAF" w:rsidP="00C10CAF">
      <w:pPr>
        <w:spacing w:after="0" w:line="480" w:lineRule="auto"/>
        <w:jc w:val="both"/>
        <w:rPr>
          <w:rFonts w:asciiTheme="majorBidi" w:hAnsiTheme="majorBidi" w:cstheme="majorBidi"/>
          <w:sz w:val="24"/>
          <w:szCs w:val="24"/>
        </w:rPr>
      </w:pPr>
    </w:p>
    <w:p w14:paraId="7A43C172" w14:textId="77777777" w:rsidR="00C10CAF" w:rsidRDefault="00C10CAF" w:rsidP="00C10CAF">
      <w:pPr>
        <w:spacing w:after="0" w:line="480" w:lineRule="auto"/>
        <w:jc w:val="both"/>
      </w:pPr>
    </w:p>
    <w:p w14:paraId="14612BA7" w14:textId="77777777" w:rsidR="00C10CAF" w:rsidRDefault="00C10CAF" w:rsidP="00C10CAF">
      <w:pPr>
        <w:spacing w:after="0" w:line="480" w:lineRule="auto"/>
        <w:jc w:val="both"/>
      </w:pPr>
    </w:p>
    <w:p w14:paraId="6ED4553F" w14:textId="77777777" w:rsidR="00C10CAF" w:rsidRDefault="00C10CAF" w:rsidP="00C10CAF">
      <w:pPr>
        <w:spacing w:after="0" w:line="480" w:lineRule="auto"/>
        <w:jc w:val="both"/>
      </w:pPr>
    </w:p>
    <w:p w14:paraId="62D738D6" w14:textId="77777777" w:rsidR="00C10CAF" w:rsidRDefault="00C10CAF" w:rsidP="00C10CAF">
      <w:pPr>
        <w:spacing w:after="0" w:line="480" w:lineRule="auto"/>
        <w:jc w:val="both"/>
      </w:pPr>
    </w:p>
    <w:p w14:paraId="75AC59C2" w14:textId="77777777" w:rsidR="00C10CAF" w:rsidRDefault="00C10CAF" w:rsidP="00C10CAF">
      <w:pPr>
        <w:spacing w:after="0" w:line="480" w:lineRule="auto"/>
        <w:jc w:val="both"/>
      </w:pPr>
    </w:p>
    <w:p w14:paraId="6FFC5685" w14:textId="77777777" w:rsidR="00C10CAF" w:rsidRDefault="00C10CAF" w:rsidP="00C10CAF">
      <w:pPr>
        <w:spacing w:after="0" w:line="480" w:lineRule="auto"/>
        <w:jc w:val="both"/>
      </w:pPr>
    </w:p>
    <w:p w14:paraId="3E900DA6" w14:textId="77777777" w:rsidR="00C10CAF" w:rsidRDefault="00C10CAF" w:rsidP="00C10CAF">
      <w:pPr>
        <w:spacing w:after="0" w:line="480" w:lineRule="auto"/>
        <w:jc w:val="both"/>
      </w:pPr>
    </w:p>
    <w:p w14:paraId="37687159" w14:textId="77777777" w:rsidR="00C10CAF" w:rsidRDefault="00C10CAF" w:rsidP="00C10CAF">
      <w:pPr>
        <w:spacing w:after="0" w:line="480" w:lineRule="auto"/>
        <w:jc w:val="both"/>
      </w:pPr>
    </w:p>
    <w:p w14:paraId="3CD12738" w14:textId="77777777" w:rsidR="00C10CAF" w:rsidRDefault="00C10CAF" w:rsidP="00C10CAF">
      <w:pPr>
        <w:spacing w:after="0" w:line="480" w:lineRule="auto"/>
        <w:jc w:val="both"/>
      </w:pPr>
    </w:p>
    <w:p w14:paraId="3EDA588D" w14:textId="77777777" w:rsidR="00C10CAF" w:rsidRDefault="00C10CAF" w:rsidP="00C10CAF">
      <w:pPr>
        <w:spacing w:after="0" w:line="480" w:lineRule="auto"/>
        <w:jc w:val="both"/>
      </w:pPr>
    </w:p>
    <w:p w14:paraId="5983DE75" w14:textId="77777777" w:rsidR="00C10CAF" w:rsidRDefault="00C10CAF" w:rsidP="00C10CAF">
      <w:pPr>
        <w:spacing w:after="0" w:line="480" w:lineRule="auto"/>
        <w:jc w:val="both"/>
      </w:pPr>
    </w:p>
    <w:p w14:paraId="32FA020D" w14:textId="77777777" w:rsidR="00C10CAF" w:rsidRDefault="00C10CAF" w:rsidP="00C10CAF">
      <w:pPr>
        <w:spacing w:after="0" w:line="480" w:lineRule="auto"/>
        <w:jc w:val="both"/>
      </w:pPr>
    </w:p>
    <w:p w14:paraId="3C2D7481" w14:textId="77777777" w:rsidR="00C10CAF" w:rsidRDefault="00C10CAF" w:rsidP="00C10CAF">
      <w:pPr>
        <w:spacing w:after="0" w:line="480" w:lineRule="auto"/>
        <w:jc w:val="both"/>
      </w:pPr>
    </w:p>
    <w:p w14:paraId="36DB5327" w14:textId="77777777" w:rsidR="00C10CAF" w:rsidRDefault="00C10CAF" w:rsidP="00C10CAF">
      <w:pPr>
        <w:spacing w:after="0" w:line="480" w:lineRule="auto"/>
        <w:jc w:val="both"/>
      </w:pPr>
    </w:p>
    <w:p w14:paraId="1711D44A" w14:textId="77777777" w:rsidR="00C10CAF" w:rsidRDefault="00C10CAF" w:rsidP="00C10CAF">
      <w:pPr>
        <w:spacing w:after="0" w:line="480" w:lineRule="auto"/>
        <w:jc w:val="both"/>
      </w:pPr>
    </w:p>
    <w:p w14:paraId="2209DB8C" w14:textId="77777777" w:rsidR="00C10CAF" w:rsidRDefault="00C10CAF" w:rsidP="00C10CAF">
      <w:pPr>
        <w:spacing w:after="0" w:line="480" w:lineRule="auto"/>
        <w:jc w:val="both"/>
      </w:pPr>
    </w:p>
    <w:p w14:paraId="6F385A54" w14:textId="77777777" w:rsidR="00C10CAF" w:rsidRDefault="00C10CAF" w:rsidP="00C10CAF">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 xml:space="preserve">Table 2. Mixed Effect Model estimates </w:t>
      </w:r>
      <w:r w:rsidRPr="00C91A0D">
        <w:rPr>
          <w:rFonts w:asciiTheme="majorBidi" w:hAnsiTheme="majorBidi" w:cstheme="majorBidi"/>
          <w:b/>
          <w:bCs/>
          <w:sz w:val="24"/>
          <w:szCs w:val="24"/>
        </w:rPr>
        <w:t>and standard error (SE) are</w:t>
      </w:r>
      <w:r>
        <w:rPr>
          <w:rFonts w:asciiTheme="majorBidi" w:hAnsiTheme="majorBidi" w:cstheme="majorBidi"/>
          <w:b/>
          <w:bCs/>
          <w:sz w:val="24"/>
          <w:szCs w:val="24"/>
        </w:rPr>
        <w:t xml:space="preserve"> given for each ecosystem based on </w:t>
      </w:r>
      <w:commentRangeStart w:id="70"/>
      <w:r>
        <w:rPr>
          <w:rFonts w:asciiTheme="majorBidi" w:hAnsiTheme="majorBidi" w:cstheme="majorBidi"/>
          <w:b/>
          <w:bCs/>
          <w:sz w:val="24"/>
          <w:szCs w:val="24"/>
        </w:rPr>
        <w:t>model for camera trap as sampling effort and species diversity</w:t>
      </w:r>
      <w:commentRangeEnd w:id="70"/>
      <w:r w:rsidR="008434E8">
        <w:rPr>
          <w:rStyle w:val="Marquedecommentaire"/>
        </w:rPr>
        <w:commentReference w:id="70"/>
      </w:r>
      <w:r w:rsidRPr="00C91A0D">
        <w:rPr>
          <w:rFonts w:asciiTheme="majorBidi" w:hAnsiTheme="majorBidi" w:cstheme="majorBidi"/>
          <w:b/>
          <w:bCs/>
          <w:sz w:val="24"/>
          <w:szCs w:val="24"/>
        </w:rPr>
        <w:t xml:space="preserve">. </w:t>
      </w:r>
      <w:r>
        <w:rPr>
          <w:rFonts w:asciiTheme="majorBidi" w:hAnsiTheme="majorBidi" w:cstheme="majorBidi"/>
          <w:b/>
          <w:bCs/>
          <w:sz w:val="24"/>
          <w:szCs w:val="24"/>
        </w:rPr>
        <w:t xml:space="preserve">Significant p-Values are bolded. </w:t>
      </w:r>
    </w:p>
    <w:p w14:paraId="5FEE4BDD" w14:textId="77777777" w:rsidR="00C10CAF" w:rsidRDefault="00C10CAF" w:rsidP="00C10CAF">
      <w:pPr>
        <w:spacing w:after="0" w:line="240" w:lineRule="auto"/>
        <w:jc w:val="both"/>
        <w:rPr>
          <w:rFonts w:asciiTheme="majorBidi" w:hAnsiTheme="majorBidi" w:cstheme="majorBidi"/>
          <w:b/>
          <w:bCs/>
          <w:sz w:val="24"/>
          <w:szCs w:val="24"/>
        </w:rPr>
      </w:pPr>
    </w:p>
    <w:tbl>
      <w:tblPr>
        <w:tblStyle w:val="Tableausimple5"/>
        <w:tblW w:w="0" w:type="auto"/>
        <w:tblLook w:val="04A0" w:firstRow="1" w:lastRow="0" w:firstColumn="1" w:lastColumn="0" w:noHBand="0" w:noVBand="1"/>
      </w:tblPr>
      <w:tblGrid>
        <w:gridCol w:w="1701"/>
        <w:gridCol w:w="1213"/>
        <w:gridCol w:w="1353"/>
        <w:gridCol w:w="1285"/>
        <w:gridCol w:w="1157"/>
        <w:gridCol w:w="1306"/>
        <w:gridCol w:w="1335"/>
      </w:tblGrid>
      <w:tr w:rsidR="00C10CAF" w14:paraId="2A872094" w14:textId="77777777" w:rsidTr="00762B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14:paraId="53E14728" w14:textId="77777777" w:rsidR="00C10CAF" w:rsidRDefault="00C10CAF" w:rsidP="00762B6A">
            <w:pPr>
              <w:jc w:val="center"/>
              <w:rPr>
                <w:rFonts w:asciiTheme="majorBidi" w:hAnsiTheme="majorBidi"/>
                <w:b/>
                <w:bCs/>
                <w:sz w:val="24"/>
                <w:szCs w:val="24"/>
              </w:rPr>
            </w:pPr>
            <w:r>
              <w:rPr>
                <w:rFonts w:asciiTheme="majorBidi" w:hAnsiTheme="majorBidi"/>
                <w:b/>
                <w:bCs/>
                <w:sz w:val="24"/>
                <w:szCs w:val="24"/>
              </w:rPr>
              <w:t>Ecosystem</w:t>
            </w:r>
          </w:p>
        </w:tc>
        <w:tc>
          <w:tcPr>
            <w:tcW w:w="1213" w:type="dxa"/>
          </w:tcPr>
          <w:p w14:paraId="0473BCA0" w14:textId="77777777" w:rsidR="00C10CAF" w:rsidRDefault="00C10CAF" w:rsidP="00762B6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Estimate</w:t>
            </w:r>
          </w:p>
        </w:tc>
        <w:tc>
          <w:tcPr>
            <w:tcW w:w="1353" w:type="dxa"/>
          </w:tcPr>
          <w:p w14:paraId="6717F999" w14:textId="77777777" w:rsidR="00C10CAF" w:rsidRDefault="00C10CAF" w:rsidP="00762B6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SE (±)</w:t>
            </w:r>
          </w:p>
        </w:tc>
        <w:tc>
          <w:tcPr>
            <w:tcW w:w="1285" w:type="dxa"/>
          </w:tcPr>
          <w:p w14:paraId="1DCF5A9F" w14:textId="77777777" w:rsidR="00C10CAF" w:rsidRDefault="00C10CAF" w:rsidP="00762B6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t-Value</w:t>
            </w:r>
          </w:p>
        </w:tc>
        <w:tc>
          <w:tcPr>
            <w:tcW w:w="1157" w:type="dxa"/>
          </w:tcPr>
          <w:p w14:paraId="36D438CA" w14:textId="77777777" w:rsidR="00C10CAF" w:rsidRDefault="00C10CAF" w:rsidP="00762B6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ci.lb</w:t>
            </w:r>
          </w:p>
        </w:tc>
        <w:tc>
          <w:tcPr>
            <w:tcW w:w="1306" w:type="dxa"/>
          </w:tcPr>
          <w:p w14:paraId="06936B9D" w14:textId="77777777" w:rsidR="00C10CAF" w:rsidRDefault="00C10CAF" w:rsidP="00762B6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proofErr w:type="spellStart"/>
            <w:r>
              <w:rPr>
                <w:rFonts w:asciiTheme="majorBidi" w:hAnsiTheme="majorBidi"/>
                <w:b/>
                <w:bCs/>
                <w:sz w:val="24"/>
                <w:szCs w:val="24"/>
              </w:rPr>
              <w:t>ci.ub</w:t>
            </w:r>
            <w:proofErr w:type="spellEnd"/>
          </w:p>
        </w:tc>
        <w:tc>
          <w:tcPr>
            <w:tcW w:w="1335" w:type="dxa"/>
          </w:tcPr>
          <w:p w14:paraId="60940B6C" w14:textId="77777777" w:rsidR="00C10CAF" w:rsidRDefault="00C10CAF" w:rsidP="00762B6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p-Value</w:t>
            </w:r>
          </w:p>
        </w:tc>
      </w:tr>
      <w:tr w:rsidR="00C10CAF" w14:paraId="4AEA728F" w14:textId="77777777" w:rsidTr="0076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CF98849" w14:textId="77777777" w:rsidR="00C10CAF" w:rsidRPr="00F84CCC" w:rsidRDefault="00C10CAF" w:rsidP="00762B6A">
            <w:pPr>
              <w:jc w:val="center"/>
              <w:rPr>
                <w:rFonts w:asciiTheme="majorBidi" w:hAnsiTheme="majorBidi"/>
                <w:b/>
                <w:bCs/>
                <w:i w:val="0"/>
                <w:iCs w:val="0"/>
                <w:sz w:val="24"/>
                <w:szCs w:val="24"/>
              </w:rPr>
            </w:pPr>
            <w:r w:rsidRPr="00F84CCC">
              <w:rPr>
                <w:rFonts w:asciiTheme="majorBidi" w:hAnsiTheme="majorBidi"/>
                <w:b/>
                <w:bCs/>
                <w:i w:val="0"/>
                <w:iCs w:val="0"/>
                <w:sz w:val="24"/>
                <w:szCs w:val="24"/>
              </w:rPr>
              <w:t>Coniferous</w:t>
            </w:r>
          </w:p>
        </w:tc>
        <w:tc>
          <w:tcPr>
            <w:tcW w:w="1213" w:type="dxa"/>
          </w:tcPr>
          <w:p w14:paraId="2BEE2D0A" w14:textId="77777777" w:rsidR="00C10CAF" w:rsidRPr="00F84CCC"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0.48</w:t>
            </w:r>
          </w:p>
        </w:tc>
        <w:tc>
          <w:tcPr>
            <w:tcW w:w="1353" w:type="dxa"/>
          </w:tcPr>
          <w:p w14:paraId="6B42AE46" w14:textId="77777777" w:rsidR="00C10CAF" w:rsidRPr="00F84CCC"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0.45</w:t>
            </w:r>
          </w:p>
        </w:tc>
        <w:tc>
          <w:tcPr>
            <w:tcW w:w="1285" w:type="dxa"/>
          </w:tcPr>
          <w:p w14:paraId="7824A4DE" w14:textId="77777777" w:rsidR="00C10CAF" w:rsidRPr="00F84CCC"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1.07</w:t>
            </w:r>
          </w:p>
        </w:tc>
        <w:tc>
          <w:tcPr>
            <w:tcW w:w="1157" w:type="dxa"/>
          </w:tcPr>
          <w:p w14:paraId="30D5D927" w14:textId="77777777" w:rsidR="00C10CAF" w:rsidRPr="00F84CCC"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-0.42</w:t>
            </w:r>
          </w:p>
        </w:tc>
        <w:tc>
          <w:tcPr>
            <w:tcW w:w="1306" w:type="dxa"/>
          </w:tcPr>
          <w:p w14:paraId="16F8746D" w14:textId="77777777" w:rsidR="00C10CAF" w:rsidRPr="00F84CCC"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1.38</w:t>
            </w:r>
          </w:p>
        </w:tc>
        <w:tc>
          <w:tcPr>
            <w:tcW w:w="1335" w:type="dxa"/>
          </w:tcPr>
          <w:p w14:paraId="54974978" w14:textId="77777777" w:rsidR="00C10CAF" w:rsidRPr="00F84CCC"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0.2913</w:t>
            </w:r>
          </w:p>
        </w:tc>
      </w:tr>
      <w:tr w:rsidR="00C10CAF" w14:paraId="4E2B5722" w14:textId="77777777" w:rsidTr="00762B6A">
        <w:tc>
          <w:tcPr>
            <w:cnfStyle w:val="001000000000" w:firstRow="0" w:lastRow="0" w:firstColumn="1" w:lastColumn="0" w:oddVBand="0" w:evenVBand="0" w:oddHBand="0" w:evenHBand="0" w:firstRowFirstColumn="0" w:firstRowLastColumn="0" w:lastRowFirstColumn="0" w:lastRowLastColumn="0"/>
            <w:tcW w:w="1701" w:type="dxa"/>
          </w:tcPr>
          <w:p w14:paraId="1F39BC5B" w14:textId="77777777" w:rsidR="00C10CAF" w:rsidRPr="00F84CCC" w:rsidRDefault="00C10CAF" w:rsidP="00762B6A">
            <w:pPr>
              <w:jc w:val="center"/>
              <w:rPr>
                <w:rFonts w:asciiTheme="majorBidi" w:hAnsiTheme="majorBidi"/>
                <w:b/>
                <w:bCs/>
                <w:i w:val="0"/>
                <w:iCs w:val="0"/>
                <w:sz w:val="24"/>
                <w:szCs w:val="24"/>
              </w:rPr>
            </w:pPr>
            <w:r w:rsidRPr="00F84CCC">
              <w:rPr>
                <w:rFonts w:asciiTheme="majorBidi" w:hAnsiTheme="majorBidi"/>
                <w:b/>
                <w:bCs/>
                <w:i w:val="0"/>
                <w:iCs w:val="0"/>
                <w:sz w:val="24"/>
                <w:szCs w:val="24"/>
              </w:rPr>
              <w:t>Deciduous</w:t>
            </w:r>
          </w:p>
        </w:tc>
        <w:tc>
          <w:tcPr>
            <w:tcW w:w="1213" w:type="dxa"/>
          </w:tcPr>
          <w:p w14:paraId="04FBB1D3" w14:textId="77777777" w:rsidR="00C10CAF" w:rsidRPr="00F84CCC"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0.65</w:t>
            </w:r>
          </w:p>
        </w:tc>
        <w:tc>
          <w:tcPr>
            <w:tcW w:w="1353" w:type="dxa"/>
          </w:tcPr>
          <w:p w14:paraId="46E1990F" w14:textId="77777777" w:rsidR="00C10CAF" w:rsidRPr="00F84CCC"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0.16</w:t>
            </w:r>
          </w:p>
        </w:tc>
        <w:tc>
          <w:tcPr>
            <w:tcW w:w="1285" w:type="dxa"/>
          </w:tcPr>
          <w:p w14:paraId="57B9B122" w14:textId="77777777" w:rsidR="00C10CAF" w:rsidRPr="00F84CCC"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4.18</w:t>
            </w:r>
          </w:p>
        </w:tc>
        <w:tc>
          <w:tcPr>
            <w:tcW w:w="1157" w:type="dxa"/>
          </w:tcPr>
          <w:p w14:paraId="09CD59A5" w14:textId="77777777" w:rsidR="00C10CAF" w:rsidRPr="00F84CCC"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0.34</w:t>
            </w:r>
          </w:p>
        </w:tc>
        <w:tc>
          <w:tcPr>
            <w:tcW w:w="1306" w:type="dxa"/>
          </w:tcPr>
          <w:p w14:paraId="25F4BED3" w14:textId="77777777" w:rsidR="00C10CAF" w:rsidRPr="00F84CCC"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0.96</w:t>
            </w:r>
          </w:p>
        </w:tc>
        <w:tc>
          <w:tcPr>
            <w:tcW w:w="1335" w:type="dxa"/>
          </w:tcPr>
          <w:p w14:paraId="39495AC0" w14:textId="77777777" w:rsidR="00C10CAF" w:rsidRPr="002B39A2"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0.0001</w:t>
            </w:r>
          </w:p>
        </w:tc>
      </w:tr>
      <w:tr w:rsidR="00C10CAF" w14:paraId="12BF36A2" w14:textId="77777777" w:rsidTr="0076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FBA95F4" w14:textId="77777777" w:rsidR="00C10CAF" w:rsidRPr="00F84CCC" w:rsidRDefault="00C10CAF" w:rsidP="00762B6A">
            <w:pPr>
              <w:jc w:val="center"/>
              <w:rPr>
                <w:rFonts w:asciiTheme="majorBidi" w:hAnsiTheme="majorBidi"/>
                <w:b/>
                <w:bCs/>
                <w:i w:val="0"/>
                <w:iCs w:val="0"/>
                <w:sz w:val="24"/>
                <w:szCs w:val="24"/>
              </w:rPr>
            </w:pPr>
            <w:r w:rsidRPr="00F84CCC">
              <w:rPr>
                <w:rFonts w:asciiTheme="majorBidi" w:hAnsiTheme="majorBidi"/>
                <w:b/>
                <w:bCs/>
                <w:i w:val="0"/>
                <w:iCs w:val="0"/>
                <w:sz w:val="24"/>
                <w:szCs w:val="24"/>
              </w:rPr>
              <w:t>Desert</w:t>
            </w:r>
          </w:p>
        </w:tc>
        <w:tc>
          <w:tcPr>
            <w:tcW w:w="1213" w:type="dxa"/>
          </w:tcPr>
          <w:p w14:paraId="6417B357" w14:textId="77777777" w:rsidR="00C10CAF" w:rsidRPr="00F84CCC"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1.41</w:t>
            </w:r>
          </w:p>
        </w:tc>
        <w:tc>
          <w:tcPr>
            <w:tcW w:w="1353" w:type="dxa"/>
          </w:tcPr>
          <w:p w14:paraId="7C47FAA0" w14:textId="77777777" w:rsidR="00C10CAF" w:rsidRPr="00F84CCC"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0.47</w:t>
            </w:r>
          </w:p>
        </w:tc>
        <w:tc>
          <w:tcPr>
            <w:tcW w:w="1285" w:type="dxa"/>
          </w:tcPr>
          <w:p w14:paraId="7066CD26" w14:textId="77777777" w:rsidR="00C10CAF" w:rsidRPr="00F84CCC"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3.00</w:t>
            </w:r>
          </w:p>
        </w:tc>
        <w:tc>
          <w:tcPr>
            <w:tcW w:w="1157" w:type="dxa"/>
          </w:tcPr>
          <w:p w14:paraId="32D922EA" w14:textId="77777777" w:rsidR="00C10CAF" w:rsidRPr="00F84CCC"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0.46</w:t>
            </w:r>
          </w:p>
        </w:tc>
        <w:tc>
          <w:tcPr>
            <w:tcW w:w="1306" w:type="dxa"/>
          </w:tcPr>
          <w:p w14:paraId="4F1D4B71" w14:textId="77777777" w:rsidR="00C10CAF" w:rsidRPr="00F84CCC"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2.35</w:t>
            </w:r>
          </w:p>
        </w:tc>
        <w:tc>
          <w:tcPr>
            <w:tcW w:w="1335" w:type="dxa"/>
          </w:tcPr>
          <w:p w14:paraId="31E3FF20" w14:textId="77777777" w:rsidR="00C10CAF" w:rsidRPr="002B39A2"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0.0043</w:t>
            </w:r>
          </w:p>
        </w:tc>
      </w:tr>
      <w:tr w:rsidR="00C10CAF" w14:paraId="117D1B89" w14:textId="77777777" w:rsidTr="00762B6A">
        <w:tc>
          <w:tcPr>
            <w:cnfStyle w:val="001000000000" w:firstRow="0" w:lastRow="0" w:firstColumn="1" w:lastColumn="0" w:oddVBand="0" w:evenVBand="0" w:oddHBand="0" w:evenHBand="0" w:firstRowFirstColumn="0" w:firstRowLastColumn="0" w:lastRowFirstColumn="0" w:lastRowLastColumn="0"/>
            <w:tcW w:w="1701" w:type="dxa"/>
          </w:tcPr>
          <w:p w14:paraId="4C9FADAE" w14:textId="77777777" w:rsidR="00C10CAF" w:rsidRPr="00F84CCC" w:rsidRDefault="00C10CAF" w:rsidP="00762B6A">
            <w:pPr>
              <w:jc w:val="center"/>
              <w:rPr>
                <w:rFonts w:asciiTheme="majorBidi" w:hAnsiTheme="majorBidi"/>
                <w:b/>
                <w:bCs/>
                <w:i w:val="0"/>
                <w:iCs w:val="0"/>
                <w:sz w:val="24"/>
                <w:szCs w:val="24"/>
              </w:rPr>
            </w:pPr>
            <w:r w:rsidRPr="00F84CCC">
              <w:rPr>
                <w:rFonts w:asciiTheme="majorBidi" w:hAnsiTheme="majorBidi"/>
                <w:b/>
                <w:bCs/>
                <w:i w:val="0"/>
                <w:iCs w:val="0"/>
                <w:sz w:val="24"/>
                <w:szCs w:val="24"/>
              </w:rPr>
              <w:t>Grassland</w:t>
            </w:r>
          </w:p>
        </w:tc>
        <w:tc>
          <w:tcPr>
            <w:tcW w:w="1213" w:type="dxa"/>
          </w:tcPr>
          <w:p w14:paraId="24D6DB55" w14:textId="77777777" w:rsidR="00C10CAF" w:rsidRPr="00F84CCC"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1.36</w:t>
            </w:r>
          </w:p>
        </w:tc>
        <w:tc>
          <w:tcPr>
            <w:tcW w:w="1353" w:type="dxa"/>
          </w:tcPr>
          <w:p w14:paraId="61A90DAA" w14:textId="77777777" w:rsidR="00C10CAF" w:rsidRPr="00F84CCC"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0.34</w:t>
            </w:r>
          </w:p>
        </w:tc>
        <w:tc>
          <w:tcPr>
            <w:tcW w:w="1285" w:type="dxa"/>
          </w:tcPr>
          <w:p w14:paraId="2D7E1F08" w14:textId="77777777" w:rsidR="00C10CAF" w:rsidRPr="00F84CCC"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4.02</w:t>
            </w:r>
          </w:p>
        </w:tc>
        <w:tc>
          <w:tcPr>
            <w:tcW w:w="1157" w:type="dxa"/>
          </w:tcPr>
          <w:p w14:paraId="5A793B70" w14:textId="77777777" w:rsidR="00C10CAF" w:rsidRPr="00F84CCC"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0.68</w:t>
            </w:r>
          </w:p>
        </w:tc>
        <w:tc>
          <w:tcPr>
            <w:tcW w:w="1306" w:type="dxa"/>
          </w:tcPr>
          <w:p w14:paraId="77EA271A" w14:textId="77777777" w:rsidR="00C10CAF" w:rsidRPr="00F84CCC"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2.03</w:t>
            </w:r>
          </w:p>
        </w:tc>
        <w:tc>
          <w:tcPr>
            <w:tcW w:w="1335" w:type="dxa"/>
          </w:tcPr>
          <w:p w14:paraId="6CEB1477" w14:textId="77777777" w:rsidR="00C10CAF" w:rsidRPr="002B39A2"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0.0002</w:t>
            </w:r>
          </w:p>
        </w:tc>
      </w:tr>
      <w:tr w:rsidR="00C10CAF" w14:paraId="38FD3A92" w14:textId="77777777" w:rsidTr="0076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7960574" w14:textId="77777777" w:rsidR="00C10CAF" w:rsidRPr="00F84CCC" w:rsidRDefault="00C10CAF" w:rsidP="00762B6A">
            <w:pPr>
              <w:jc w:val="center"/>
              <w:rPr>
                <w:rFonts w:asciiTheme="majorBidi" w:hAnsiTheme="majorBidi"/>
                <w:b/>
                <w:bCs/>
                <w:i w:val="0"/>
                <w:iCs w:val="0"/>
                <w:sz w:val="24"/>
                <w:szCs w:val="24"/>
              </w:rPr>
            </w:pPr>
            <w:r w:rsidRPr="00F84CCC">
              <w:rPr>
                <w:rFonts w:asciiTheme="majorBidi" w:hAnsiTheme="majorBidi"/>
                <w:b/>
                <w:bCs/>
                <w:i w:val="0"/>
                <w:iCs w:val="0"/>
                <w:sz w:val="24"/>
                <w:szCs w:val="24"/>
              </w:rPr>
              <w:t>Mixed</w:t>
            </w:r>
            <w:r>
              <w:rPr>
                <w:rFonts w:asciiTheme="majorBidi" w:hAnsiTheme="majorBidi"/>
                <w:b/>
                <w:bCs/>
                <w:i w:val="0"/>
                <w:iCs w:val="0"/>
                <w:sz w:val="24"/>
                <w:szCs w:val="24"/>
              </w:rPr>
              <w:t xml:space="preserve"> Forest</w:t>
            </w:r>
          </w:p>
        </w:tc>
        <w:tc>
          <w:tcPr>
            <w:tcW w:w="1213" w:type="dxa"/>
          </w:tcPr>
          <w:p w14:paraId="215BECD6" w14:textId="77777777" w:rsidR="00C10CAF" w:rsidRPr="00F84CCC"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3.80</w:t>
            </w:r>
          </w:p>
        </w:tc>
        <w:tc>
          <w:tcPr>
            <w:tcW w:w="1353" w:type="dxa"/>
          </w:tcPr>
          <w:p w14:paraId="5E99A256" w14:textId="77777777" w:rsidR="00C10CAF" w:rsidRPr="00F84CCC"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0.77</w:t>
            </w:r>
          </w:p>
        </w:tc>
        <w:tc>
          <w:tcPr>
            <w:tcW w:w="1285" w:type="dxa"/>
          </w:tcPr>
          <w:p w14:paraId="46F599DA" w14:textId="77777777" w:rsidR="00C10CAF" w:rsidRPr="00F84CCC"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4.93</w:t>
            </w:r>
          </w:p>
        </w:tc>
        <w:tc>
          <w:tcPr>
            <w:tcW w:w="1157" w:type="dxa"/>
          </w:tcPr>
          <w:p w14:paraId="571C2D84" w14:textId="77777777" w:rsidR="00C10CAF" w:rsidRPr="00F84CCC"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2.25</w:t>
            </w:r>
          </w:p>
        </w:tc>
        <w:tc>
          <w:tcPr>
            <w:tcW w:w="1306" w:type="dxa"/>
          </w:tcPr>
          <w:p w14:paraId="6F0AFB50" w14:textId="77777777" w:rsidR="00C10CAF" w:rsidRPr="00F84CCC"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5.34</w:t>
            </w:r>
          </w:p>
        </w:tc>
        <w:tc>
          <w:tcPr>
            <w:tcW w:w="1335" w:type="dxa"/>
          </w:tcPr>
          <w:p w14:paraId="13582E84" w14:textId="77777777" w:rsidR="00C10CAF" w:rsidRPr="002B39A2" w:rsidRDefault="00C10CAF" w:rsidP="00762B6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&lt;0.0001</w:t>
            </w:r>
          </w:p>
        </w:tc>
      </w:tr>
      <w:tr w:rsidR="00C10CAF" w14:paraId="047F2E18" w14:textId="77777777" w:rsidTr="00762B6A">
        <w:tc>
          <w:tcPr>
            <w:cnfStyle w:val="001000000000" w:firstRow="0" w:lastRow="0" w:firstColumn="1" w:lastColumn="0" w:oddVBand="0" w:evenVBand="0" w:oddHBand="0" w:evenHBand="0" w:firstRowFirstColumn="0" w:firstRowLastColumn="0" w:lastRowFirstColumn="0" w:lastRowLastColumn="0"/>
            <w:tcW w:w="1701" w:type="dxa"/>
          </w:tcPr>
          <w:p w14:paraId="65BCCADA" w14:textId="77777777" w:rsidR="00C10CAF" w:rsidRPr="00F84CCC" w:rsidRDefault="00C10CAF" w:rsidP="00762B6A">
            <w:pPr>
              <w:jc w:val="center"/>
              <w:rPr>
                <w:rFonts w:asciiTheme="majorBidi" w:hAnsiTheme="majorBidi"/>
                <w:b/>
                <w:bCs/>
                <w:i w:val="0"/>
                <w:iCs w:val="0"/>
                <w:sz w:val="24"/>
                <w:szCs w:val="24"/>
              </w:rPr>
            </w:pPr>
            <w:r w:rsidRPr="00F84CCC">
              <w:rPr>
                <w:rFonts w:asciiTheme="majorBidi" w:hAnsiTheme="majorBidi"/>
                <w:b/>
                <w:bCs/>
                <w:i w:val="0"/>
                <w:iCs w:val="0"/>
                <w:sz w:val="24"/>
                <w:szCs w:val="24"/>
              </w:rPr>
              <w:t>Tropical</w:t>
            </w:r>
          </w:p>
        </w:tc>
        <w:tc>
          <w:tcPr>
            <w:tcW w:w="1213" w:type="dxa"/>
          </w:tcPr>
          <w:p w14:paraId="16BF08E8" w14:textId="77777777" w:rsidR="00C10CAF" w:rsidRPr="00F84CCC"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0.66</w:t>
            </w:r>
          </w:p>
        </w:tc>
        <w:tc>
          <w:tcPr>
            <w:tcW w:w="1353" w:type="dxa"/>
          </w:tcPr>
          <w:p w14:paraId="39C55B7D" w14:textId="77777777" w:rsidR="00C10CAF" w:rsidRPr="00F84CCC"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0.12</w:t>
            </w:r>
          </w:p>
        </w:tc>
        <w:tc>
          <w:tcPr>
            <w:tcW w:w="1285" w:type="dxa"/>
          </w:tcPr>
          <w:p w14:paraId="63538E85" w14:textId="77777777" w:rsidR="00C10CAF" w:rsidRPr="00F84CCC"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5.37</w:t>
            </w:r>
          </w:p>
        </w:tc>
        <w:tc>
          <w:tcPr>
            <w:tcW w:w="1157" w:type="dxa"/>
          </w:tcPr>
          <w:p w14:paraId="178F626E" w14:textId="77777777" w:rsidR="00C10CAF" w:rsidRPr="00F84CCC"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0.41</w:t>
            </w:r>
          </w:p>
        </w:tc>
        <w:tc>
          <w:tcPr>
            <w:tcW w:w="1306" w:type="dxa"/>
          </w:tcPr>
          <w:p w14:paraId="72BFCED4" w14:textId="77777777" w:rsidR="00C10CAF" w:rsidRPr="00F84CCC"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0.91</w:t>
            </w:r>
          </w:p>
        </w:tc>
        <w:tc>
          <w:tcPr>
            <w:tcW w:w="1335" w:type="dxa"/>
          </w:tcPr>
          <w:p w14:paraId="436E960C" w14:textId="77777777" w:rsidR="00C10CAF" w:rsidRPr="002B39A2" w:rsidRDefault="00C10CAF" w:rsidP="00762B6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&lt;0.0001</w:t>
            </w:r>
          </w:p>
        </w:tc>
      </w:tr>
    </w:tbl>
    <w:p w14:paraId="1E17F921" w14:textId="77777777" w:rsidR="00C10CAF" w:rsidRDefault="00C10CAF" w:rsidP="00C10CAF">
      <w:pPr>
        <w:spacing w:after="0" w:line="240" w:lineRule="auto"/>
        <w:jc w:val="both"/>
        <w:rPr>
          <w:rFonts w:asciiTheme="majorBidi" w:hAnsiTheme="majorBidi" w:cstheme="majorBidi"/>
          <w:b/>
          <w:bCs/>
          <w:sz w:val="24"/>
          <w:szCs w:val="24"/>
        </w:rPr>
      </w:pPr>
    </w:p>
    <w:p w14:paraId="18BD397D" w14:textId="77777777" w:rsidR="00C10CAF" w:rsidRPr="00661DD5" w:rsidRDefault="00C10CAF" w:rsidP="00C10CAF">
      <w:pPr>
        <w:spacing w:after="0" w:line="240" w:lineRule="auto"/>
        <w:jc w:val="both"/>
        <w:rPr>
          <w:rFonts w:asciiTheme="majorBidi" w:hAnsiTheme="majorBidi" w:cstheme="majorBidi"/>
          <w:b/>
          <w:bCs/>
          <w:sz w:val="24"/>
          <w:szCs w:val="24"/>
        </w:rPr>
      </w:pPr>
    </w:p>
    <w:p w14:paraId="2E53235D" w14:textId="77777777" w:rsidR="00C10CAF" w:rsidRDefault="00C10CAF" w:rsidP="00C10CAF">
      <w:pPr>
        <w:spacing w:after="0" w:line="480" w:lineRule="auto"/>
        <w:jc w:val="both"/>
      </w:pPr>
    </w:p>
    <w:p w14:paraId="46806E0B" w14:textId="77777777" w:rsidR="00C10CAF" w:rsidRDefault="00C10CAF" w:rsidP="00C10CAF">
      <w:pPr>
        <w:spacing w:after="0" w:line="480" w:lineRule="auto"/>
        <w:jc w:val="both"/>
      </w:pPr>
    </w:p>
    <w:p w14:paraId="480A6BDF" w14:textId="77777777" w:rsidR="00C10CAF" w:rsidRDefault="00C10CAF" w:rsidP="00C10CAF">
      <w:pPr>
        <w:spacing w:after="0" w:line="480" w:lineRule="auto"/>
        <w:jc w:val="both"/>
      </w:pPr>
    </w:p>
    <w:p w14:paraId="52D9159D" w14:textId="77777777" w:rsidR="00C10CAF" w:rsidRDefault="00C10CAF" w:rsidP="00C10CAF">
      <w:pPr>
        <w:spacing w:after="0" w:line="480" w:lineRule="auto"/>
        <w:jc w:val="both"/>
      </w:pPr>
    </w:p>
    <w:p w14:paraId="6D1F0C70" w14:textId="77777777" w:rsidR="00C10CAF" w:rsidRDefault="00C10CAF" w:rsidP="00C10CAF">
      <w:pPr>
        <w:spacing w:after="0" w:line="480" w:lineRule="auto"/>
        <w:jc w:val="both"/>
      </w:pPr>
    </w:p>
    <w:p w14:paraId="5B2D0DD0" w14:textId="77777777" w:rsidR="00C10CAF" w:rsidRDefault="00C10CAF" w:rsidP="00C10CAF">
      <w:pPr>
        <w:spacing w:after="0" w:line="480" w:lineRule="auto"/>
        <w:jc w:val="both"/>
      </w:pPr>
    </w:p>
    <w:p w14:paraId="6A77B868" w14:textId="77777777" w:rsidR="00C10CAF" w:rsidRDefault="00C10CAF" w:rsidP="00C10CAF">
      <w:pPr>
        <w:spacing w:after="0" w:line="480" w:lineRule="auto"/>
        <w:jc w:val="both"/>
      </w:pPr>
    </w:p>
    <w:p w14:paraId="0DEA5170" w14:textId="77777777" w:rsidR="00C10CAF" w:rsidRDefault="00C10CAF" w:rsidP="00C10CAF">
      <w:pPr>
        <w:spacing w:after="0" w:line="480" w:lineRule="auto"/>
        <w:jc w:val="both"/>
      </w:pPr>
    </w:p>
    <w:p w14:paraId="7142FF7D" w14:textId="77777777" w:rsidR="00C10CAF" w:rsidRDefault="00C10CAF" w:rsidP="00C10CAF">
      <w:pPr>
        <w:spacing w:after="0" w:line="480" w:lineRule="auto"/>
        <w:jc w:val="both"/>
      </w:pPr>
    </w:p>
    <w:p w14:paraId="32505B64" w14:textId="77777777" w:rsidR="00C10CAF" w:rsidRDefault="00C10CAF" w:rsidP="00C10CAF">
      <w:pPr>
        <w:spacing w:after="0" w:line="480" w:lineRule="auto"/>
        <w:jc w:val="both"/>
      </w:pPr>
    </w:p>
    <w:p w14:paraId="4FCEE444" w14:textId="77777777" w:rsidR="00C10CAF" w:rsidRDefault="00C10CAF" w:rsidP="00C10CAF">
      <w:pPr>
        <w:spacing w:after="0" w:line="480" w:lineRule="auto"/>
        <w:jc w:val="both"/>
      </w:pPr>
    </w:p>
    <w:p w14:paraId="4F17F5D8" w14:textId="77777777" w:rsidR="00C10CAF" w:rsidRDefault="00C10CAF" w:rsidP="00C10CAF">
      <w:pPr>
        <w:spacing w:after="0" w:line="480" w:lineRule="auto"/>
        <w:jc w:val="both"/>
      </w:pPr>
    </w:p>
    <w:p w14:paraId="653F43F2" w14:textId="77777777" w:rsidR="00C10CAF" w:rsidRDefault="00C10CAF" w:rsidP="00C10CAF">
      <w:pPr>
        <w:spacing w:after="0" w:line="480" w:lineRule="auto"/>
        <w:jc w:val="both"/>
      </w:pPr>
    </w:p>
    <w:p w14:paraId="471E8B02" w14:textId="77777777" w:rsidR="00C10CAF" w:rsidRDefault="00C10CAF" w:rsidP="00C10CAF">
      <w:pPr>
        <w:spacing w:after="0" w:line="480" w:lineRule="auto"/>
        <w:jc w:val="both"/>
      </w:pPr>
    </w:p>
    <w:p w14:paraId="79C79B5F" w14:textId="77777777" w:rsidR="00C10CAF" w:rsidRDefault="00C10CAF" w:rsidP="00C10CAF">
      <w:pPr>
        <w:spacing w:after="0" w:line="480" w:lineRule="auto"/>
        <w:jc w:val="both"/>
      </w:pPr>
    </w:p>
    <w:p w14:paraId="79A08EEF" w14:textId="77777777" w:rsidR="00C10CAF" w:rsidRDefault="00C10CAF" w:rsidP="00C10CAF">
      <w:pPr>
        <w:spacing w:after="0" w:line="480" w:lineRule="auto"/>
        <w:jc w:val="both"/>
      </w:pPr>
    </w:p>
    <w:p w14:paraId="1F9857BE" w14:textId="77777777" w:rsidR="00C10CAF" w:rsidRDefault="00C10CAF" w:rsidP="00C10CAF">
      <w:pPr>
        <w:spacing w:after="0" w:line="480" w:lineRule="auto"/>
        <w:jc w:val="both"/>
      </w:pPr>
    </w:p>
    <w:p w14:paraId="326AE3AC" w14:textId="77777777" w:rsidR="00C10CAF" w:rsidRPr="002B39A2" w:rsidRDefault="00C10CAF" w:rsidP="00C10CAF">
      <w:pPr>
        <w:spacing w:after="0" w:line="480" w:lineRule="auto"/>
        <w:jc w:val="both"/>
        <w:rPr>
          <w:rFonts w:asciiTheme="majorBidi" w:hAnsiTheme="majorBidi" w:cstheme="majorBidi"/>
          <w:b/>
          <w:bCs/>
          <w:sz w:val="24"/>
          <w:szCs w:val="24"/>
        </w:rPr>
      </w:pPr>
      <w:r w:rsidRPr="002B39A2">
        <w:rPr>
          <w:rFonts w:asciiTheme="majorBidi" w:hAnsiTheme="majorBidi" w:cstheme="majorBidi"/>
          <w:b/>
          <w:bCs/>
          <w:sz w:val="24"/>
          <w:szCs w:val="24"/>
        </w:rPr>
        <w:t xml:space="preserve">Supplementary Appendix </w:t>
      </w:r>
    </w:p>
    <w:p w14:paraId="49AD1A8C" w14:textId="77777777"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83840" behindDoc="0" locked="0" layoutInCell="1" allowOverlap="1" wp14:anchorId="59CAD3FB" wp14:editId="55331E9F">
                <wp:simplePos x="0" y="0"/>
                <wp:positionH relativeFrom="column">
                  <wp:posOffset>492125</wp:posOffset>
                </wp:positionH>
                <wp:positionV relativeFrom="line">
                  <wp:posOffset>2540</wp:posOffset>
                </wp:positionV>
                <wp:extent cx="2228850" cy="1438275"/>
                <wp:effectExtent l="0" t="0" r="0" b="0"/>
                <wp:wrapNone/>
                <wp:docPr id="2" name="officeArt object" descr="Rectangle 2"/>
                <wp:cNvGraphicFramePr/>
                <a:graphic xmlns:a="http://schemas.openxmlformats.org/drawingml/2006/main">
                  <a:graphicData uri="http://schemas.microsoft.com/office/word/2010/wordprocessingShape">
                    <wps:wsp>
                      <wps:cNvSpPr/>
                      <wps:spPr>
                        <a:xfrm>
                          <a:off x="0" y="0"/>
                          <a:ext cx="2228850" cy="1438275"/>
                        </a:xfrm>
                        <a:prstGeom prst="rect">
                          <a:avLst/>
                        </a:prstGeom>
                        <a:solidFill>
                          <a:srgbClr val="FFFFFF"/>
                        </a:solidFill>
                        <a:ln w="9525" cap="flat">
                          <a:solidFill>
                            <a:srgbClr val="000000"/>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xmlns:arto="http://schemas.microsoft.com/office/word/2006/arto" val="1"/>
                          </a:ext>
                        </a:extLst>
                      </wps:spPr>
                      <wps:txbx>
                        <w:txbxContent>
                          <w:p w14:paraId="228B2660" w14:textId="77777777" w:rsidR="00762B6A" w:rsidRDefault="00762B6A" w:rsidP="00C10CAF">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Papers obtained through database searching (Web of Science) Keywords:</w:t>
                            </w:r>
                          </w:p>
                          <w:p w14:paraId="4F4BE7F2" w14:textId="77777777" w:rsidR="00762B6A" w:rsidRDefault="00762B6A" w:rsidP="00C10CAF">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Camera* Trap* AND Richness*, Diversity*, and Rarefaction* Curve*</w:t>
                            </w:r>
                          </w:p>
                          <w:p w14:paraId="2E0E1C29" w14:textId="77777777" w:rsidR="00762B6A" w:rsidRDefault="00762B6A" w:rsidP="00C10CAF">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(n= 515)</w:t>
                            </w:r>
                          </w:p>
                          <w:p w14:paraId="6E5B244A" w14:textId="77777777" w:rsidR="00762B6A" w:rsidRDefault="00762B6A" w:rsidP="00C10CAF">
                            <w:pPr>
                              <w:pStyle w:val="NormalWeb"/>
                              <w:spacing w:after="0"/>
                              <w:rPr>
                                <w:rFonts w:ascii="Calibri Light" w:eastAsia="Calibri Light" w:hAnsi="Calibri Light" w:cs="Calibri Light"/>
                                <w:kern w:val="24"/>
                                <w:sz w:val="22"/>
                                <w:szCs w:val="22"/>
                              </w:rPr>
                            </w:pPr>
                          </w:p>
                          <w:p w14:paraId="398C0B17" w14:textId="77777777" w:rsidR="00762B6A" w:rsidRDefault="00762B6A" w:rsidP="00C10CAF">
                            <w:pPr>
                              <w:pStyle w:val="NormalWeb"/>
                              <w:spacing w:after="0"/>
                              <w:rPr>
                                <w:rFonts w:ascii="Calibri Light" w:eastAsia="Calibri Light" w:hAnsi="Calibri Light" w:cs="Calibri Light"/>
                                <w:kern w:val="24"/>
                                <w:sz w:val="22"/>
                                <w:szCs w:val="22"/>
                              </w:rPr>
                            </w:pPr>
                          </w:p>
                          <w:p w14:paraId="4C9253E3" w14:textId="77777777" w:rsidR="00762B6A" w:rsidRDefault="00762B6A" w:rsidP="00C10CAF">
                            <w:pPr>
                              <w:pStyle w:val="NormalWeb"/>
                              <w:spacing w:after="0"/>
                              <w:rPr>
                                <w:rFonts w:ascii="Calibri Light" w:eastAsia="Calibri Light" w:hAnsi="Calibri Light" w:cs="Calibri Light"/>
                                <w:kern w:val="24"/>
                                <w:sz w:val="22"/>
                                <w:szCs w:val="22"/>
                              </w:rPr>
                            </w:pPr>
                          </w:p>
                          <w:p w14:paraId="24A8FFD6" w14:textId="77777777" w:rsidR="00762B6A" w:rsidRDefault="00762B6A" w:rsidP="00C10CAF">
                            <w:pPr>
                              <w:pStyle w:val="NormalWeb"/>
                              <w:spacing w:after="0"/>
                              <w:jc w:val="center"/>
                              <w:rPr>
                                <w:rFonts w:ascii="Calibri" w:eastAsia="Calibri" w:hAnsi="Calibri" w:cs="Calibri"/>
                                <w:sz w:val="22"/>
                                <w:szCs w:val="22"/>
                              </w:rPr>
                            </w:pPr>
                          </w:p>
                          <w:p w14:paraId="026B7C74" w14:textId="77777777" w:rsidR="00762B6A" w:rsidRDefault="00762B6A" w:rsidP="00C10CAF">
                            <w:pPr>
                              <w:pStyle w:val="NormalWeb"/>
                              <w:spacing w:after="0"/>
                              <w:jc w:val="center"/>
                            </w:pPr>
                            <w:r>
                              <w:rPr>
                                <w:rFonts w:ascii="Calibri" w:hAnsi="Calibri"/>
                                <w:sz w:val="22"/>
                                <w:szCs w:val="22"/>
                              </w:rPr>
                              <w:t>(n = 1090)</w:t>
                            </w:r>
                          </w:p>
                        </w:txbxContent>
                      </wps:txbx>
                      <wps:bodyPr wrap="square" lIns="91439" tIns="91439" rIns="91439" bIns="91439" numCol="1" anchor="t">
                        <a:noAutofit/>
                      </wps:bodyPr>
                    </wps:wsp>
                  </a:graphicData>
                </a:graphic>
              </wp:anchor>
            </w:drawing>
          </mc:Choice>
          <mc:Fallback>
            <w:pict>
              <v:rect w14:anchorId="59CAD3FB" id="_x0000_s1047" alt="Rectangle 2" style="position:absolute;margin-left:38.75pt;margin-top:.2pt;width:175.5pt;height:113.25pt;z-index:25168384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">
                <v:textbox inset="2.53997mm,2.53997mm,2.53997mm,2.53997mm">
                  <w:txbxContent>
                    <w:p w14:paraId="228B2660" w14:textId="77777777" w:rsidR="00762B6A" w:rsidRDefault="00762B6A" w:rsidP="00C10CAF">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Papers obtained through database searching (Web of Science) Keywords:</w:t>
                      </w:r>
                    </w:p>
                    <w:p w14:paraId="4F4BE7F2" w14:textId="77777777" w:rsidR="00762B6A" w:rsidRDefault="00762B6A" w:rsidP="00C10CAF">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Camera* Trap* AND Richness*, Diversity*, and Rarefaction* Curve*</w:t>
                      </w:r>
                    </w:p>
                    <w:p w14:paraId="2E0E1C29" w14:textId="77777777" w:rsidR="00762B6A" w:rsidRDefault="00762B6A" w:rsidP="00C10CAF">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(n= 515)</w:t>
                      </w:r>
                    </w:p>
                    <w:p w14:paraId="6E5B244A" w14:textId="77777777" w:rsidR="00762B6A" w:rsidRDefault="00762B6A" w:rsidP="00C10CAF">
                      <w:pPr>
                        <w:pStyle w:val="NormalWeb"/>
                        <w:spacing w:after="0"/>
                        <w:rPr>
                          <w:rFonts w:ascii="Calibri Light" w:eastAsia="Calibri Light" w:hAnsi="Calibri Light" w:cs="Calibri Light"/>
                          <w:kern w:val="24"/>
                          <w:sz w:val="22"/>
                          <w:szCs w:val="22"/>
                        </w:rPr>
                      </w:pPr>
                    </w:p>
                    <w:p w14:paraId="398C0B17" w14:textId="77777777" w:rsidR="00762B6A" w:rsidRDefault="00762B6A" w:rsidP="00C10CAF">
                      <w:pPr>
                        <w:pStyle w:val="NormalWeb"/>
                        <w:spacing w:after="0"/>
                        <w:rPr>
                          <w:rFonts w:ascii="Calibri Light" w:eastAsia="Calibri Light" w:hAnsi="Calibri Light" w:cs="Calibri Light"/>
                          <w:kern w:val="24"/>
                          <w:sz w:val="22"/>
                          <w:szCs w:val="22"/>
                        </w:rPr>
                      </w:pPr>
                    </w:p>
                    <w:p w14:paraId="4C9253E3" w14:textId="77777777" w:rsidR="00762B6A" w:rsidRDefault="00762B6A" w:rsidP="00C10CAF">
                      <w:pPr>
                        <w:pStyle w:val="NormalWeb"/>
                        <w:spacing w:after="0"/>
                        <w:rPr>
                          <w:rFonts w:ascii="Calibri Light" w:eastAsia="Calibri Light" w:hAnsi="Calibri Light" w:cs="Calibri Light"/>
                          <w:kern w:val="24"/>
                          <w:sz w:val="22"/>
                          <w:szCs w:val="22"/>
                        </w:rPr>
                      </w:pPr>
                    </w:p>
                    <w:p w14:paraId="24A8FFD6" w14:textId="77777777" w:rsidR="00762B6A" w:rsidRDefault="00762B6A" w:rsidP="00C10CAF">
                      <w:pPr>
                        <w:pStyle w:val="NormalWeb"/>
                        <w:spacing w:after="0"/>
                        <w:jc w:val="center"/>
                        <w:rPr>
                          <w:rFonts w:ascii="Calibri" w:eastAsia="Calibri" w:hAnsi="Calibri" w:cs="Calibri"/>
                          <w:sz w:val="22"/>
                          <w:szCs w:val="22"/>
                        </w:rPr>
                      </w:pPr>
                    </w:p>
                    <w:p w14:paraId="026B7C74" w14:textId="77777777" w:rsidR="00762B6A" w:rsidRDefault="00762B6A" w:rsidP="00C10CAF">
                      <w:pPr>
                        <w:pStyle w:val="NormalWeb"/>
                        <w:spacing w:after="0"/>
                        <w:jc w:val="center"/>
                      </w:pPr>
                      <w:r>
                        <w:rPr>
                          <w:rFonts w:ascii="Calibri" w:hAnsi="Calibri"/>
                          <w:sz w:val="22"/>
                          <w:szCs w:val="22"/>
                        </w:rPr>
                        <w:t>(n = 1090)</w:t>
                      </w:r>
                    </w:p>
                  </w:txbxContent>
                </v:textbox>
                <w10:wrap anchory="line"/>
              </v:rect>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702272" behindDoc="0" locked="0" layoutInCell="1" allowOverlap="1" wp14:anchorId="252A9CD2" wp14:editId="6ECEDCB5">
                <wp:simplePos x="0" y="0"/>
                <wp:positionH relativeFrom="column">
                  <wp:posOffset>3582987</wp:posOffset>
                </wp:positionH>
                <wp:positionV relativeFrom="line">
                  <wp:posOffset>3244056</wp:posOffset>
                </wp:positionV>
                <wp:extent cx="660401" cy="0"/>
                <wp:effectExtent l="0" t="0" r="0" b="0"/>
                <wp:wrapNone/>
                <wp:docPr id="3" name="officeArt object" descr="AutoShape 21"/>
                <wp:cNvGraphicFramePr/>
                <a:graphic xmlns:a="http://schemas.openxmlformats.org/drawingml/2006/main">
                  <a:graphicData uri="http://schemas.microsoft.com/office/word/2010/wordprocessingShape">
                    <wps:wsp>
                      <wps:cNvCnPr/>
                      <wps:spPr>
                        <a:xfrm>
                          <a:off x="0" y="0"/>
                          <a:ext cx="660401" cy="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339E06A5" id="officeArt object" o:spid="_x0000_s1026" alt="AutoShape 21" style="position:absolute;z-index:251702272;visibility:visible;mso-wrap-style:square;mso-wrap-distance-left:0;mso-wrap-distance-top:0;mso-wrap-distance-right:0;mso-wrap-distance-bottom:0;mso-position-horizontal:absolute;mso-position-horizontal-relative:text;mso-position-vertical:absolute;mso-position-vertical-relative:line" from="282.1pt,255.45pt" to="334.1pt,2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">
                <v:stroke endarrow="block"/>
                <w10:wrap anchory="line"/>
              </v:line>
            </w:pict>
          </mc:Fallback>
        </mc:AlternateContent>
      </w:r>
      <w:r w:rsidRPr="002B39A2">
        <w:rPr>
          <w:rStyle w:val="HeaderChar"/>
          <w:rFonts w:asciiTheme="majorBidi" w:hAnsiTheme="majorBidi" w:cstheme="majorBidi"/>
          <w:noProof/>
          <w:lang w:val="en-CA"/>
        </w:rPr>
        <mc:AlternateContent>
          <mc:Choice Requires="wpg">
            <w:drawing>
              <wp:anchor distT="0" distB="0" distL="0" distR="0" simplePos="0" relativeHeight="251689984" behindDoc="0" locked="0" layoutInCell="1" allowOverlap="1" wp14:anchorId="10F60358" wp14:editId="48EAF68C">
                <wp:simplePos x="0" y="0"/>
                <wp:positionH relativeFrom="column">
                  <wp:posOffset>-428624</wp:posOffset>
                </wp:positionH>
                <wp:positionV relativeFrom="line">
                  <wp:posOffset>-146050</wp:posOffset>
                </wp:positionV>
                <wp:extent cx="297181" cy="1371600"/>
                <wp:effectExtent l="0" t="0" r="0" b="0"/>
                <wp:wrapNone/>
                <wp:docPr id="4" name="officeArt object" descr="AutoShape 8"/>
                <wp:cNvGraphicFramePr/>
                <a:graphic xmlns:a="http://schemas.openxmlformats.org/drawingml/2006/main">
                  <a:graphicData uri="http://schemas.microsoft.com/office/word/2010/wordprocessingGroup">
                    <wpg:wgp>
                      <wpg:cNvGrpSpPr/>
                      <wpg:grpSpPr>
                        <a:xfrm>
                          <a:off x="0" y="0"/>
                          <a:ext cx="297181" cy="1371600"/>
                          <a:chOff x="0" y="0"/>
                          <a:chExt cx="297180" cy="1371600"/>
                        </a:xfrm>
                      </wpg:grpSpPr>
                      <wps:wsp>
                        <wps:cNvPr id="5" name="Shape 1073741830"/>
                        <wps:cNvSpPr/>
                        <wps:spPr>
                          <a:xfrm rot="16200000">
                            <a:off x="-537211" y="537210"/>
                            <a:ext cx="1371601" cy="297180"/>
                          </a:xfrm>
                          <a:prstGeom prst="roundRect">
                            <a:avLst>
                              <a:gd name="adj" fmla="val 16667"/>
                            </a:avLst>
                          </a:prstGeom>
                          <a:solidFill>
                            <a:srgbClr val="CCECFF"/>
                          </a:solidFill>
                          <a:ln w="9525" cap="flat">
                            <a:solidFill>
                              <a:srgbClr val="000000"/>
                            </a:solidFill>
                            <a:prstDash val="solid"/>
                            <a:round/>
                          </a:ln>
                          <a:effectLst/>
                        </wps:spPr>
                        <wps:bodyPr/>
                      </wps:wsp>
                      <wps:wsp>
                        <wps:cNvPr id="6" name="Shape 1073741831"/>
                        <wps:cNvSpPr txBox="1"/>
                        <wps:spPr>
                          <a:xfrm rot="16200000">
                            <a:off x="-522703" y="551717"/>
                            <a:ext cx="1342586" cy="268166"/>
                          </a:xfrm>
                          <a:prstGeom prst="rect">
                            <a:avLst/>
                          </a:prstGeom>
                          <a:noFill/>
                          <a:ln w="12700" cap="flat">
                            <a:noFill/>
                            <a:miter lim="400000"/>
                          </a:ln>
                          <a:effectLst/>
                        </wps:spPr>
                        <wps:txbx>
                          <w:txbxContent>
                            <w:p w14:paraId="30266753" w14:textId="77777777" w:rsidR="00762B6A" w:rsidRDefault="00762B6A" w:rsidP="00C10CAF">
                              <w:pPr>
                                <w:pStyle w:val="Titre2"/>
                                <w:jc w:val="center"/>
                              </w:pPr>
                              <w:r>
                                <w:rPr>
                                  <w:color w:val="000000"/>
                                  <w:sz w:val="22"/>
                                  <w:szCs w:val="22"/>
                                  <w:u w:color="000000"/>
                                </w:rPr>
                                <w:t>Identification</w:t>
                              </w:r>
                            </w:p>
                          </w:txbxContent>
                        </wps:txbx>
                        <wps:bodyPr wrap="square" lIns="45719" tIns="45719" rIns="45719" bIns="45719" numCol="1" anchor="t">
                          <a:noAutofit/>
                        </wps:bodyPr>
                      </wps:wsp>
                    </wpg:wgp>
                  </a:graphicData>
                </a:graphic>
              </wp:anchor>
            </w:drawing>
          </mc:Choice>
          <mc:Fallback>
            <w:pict>
              <v:group w14:anchorId="10F60358" id="_x0000_s1048" alt="AutoShape 8" style="position:absolute;margin-left:-33.75pt;margin-top:-11.5pt;width:23.4pt;height:108pt;z-index:251689984;mso-wrap-distance-left:0;mso-wrap-distance-right:0;mso-position-vertical-relative:line" coordsize="2971,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">
                <v:roundrect id="Shape 1073741830" o:spid="_x0000_s1049" style="position:absolute;left:-5372;top:5372;width:13716;height:2971;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" fillcolor="#ccecff"/>
                <v:shape id="Shape 1073741831" o:spid="_x0000_s1050" type="#_x0000_t202" style="position:absolute;left:-5227;top:5517;width:13425;height:26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" filled="f" stroked="f" strokeweight="1pt">
                  <v:stroke miterlimit="4"/>
                  <v:textbox inset="1.27mm,1.27mm,1.27mm,1.27mm">
                    <w:txbxContent>
                      <w:p w14:paraId="30266753" w14:textId="77777777" w:rsidR="00762B6A" w:rsidRDefault="00762B6A" w:rsidP="00C10CAF">
                        <w:pPr>
                          <w:pStyle w:val="Titre2"/>
                          <w:jc w:val="center"/>
                        </w:pPr>
                        <w:r>
                          <w:rPr>
                            <w:color w:val="000000"/>
                            <w:sz w:val="22"/>
                            <w:szCs w:val="22"/>
                            <w:u w:color="000000"/>
                          </w:rPr>
                          <w:t>Identification</w:t>
                        </w:r>
                      </w:p>
                    </w:txbxContent>
                  </v:textbox>
                </v:shape>
                <w10:wrap anchory="line"/>
              </v:group>
            </w:pict>
          </mc:Fallback>
        </mc:AlternateContent>
      </w:r>
    </w:p>
    <w:p w14:paraId="10E03744" w14:textId="77777777"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91008" behindDoc="0" locked="0" layoutInCell="1" allowOverlap="1" wp14:anchorId="79013FCF" wp14:editId="3FF9D811">
                <wp:simplePos x="0" y="0"/>
                <wp:positionH relativeFrom="column">
                  <wp:posOffset>2915728</wp:posOffset>
                </wp:positionH>
                <wp:positionV relativeFrom="line">
                  <wp:posOffset>168837</wp:posOffset>
                </wp:positionV>
                <wp:extent cx="2484120" cy="747886"/>
                <wp:effectExtent l="0" t="0" r="0" b="0"/>
                <wp:wrapNone/>
                <wp:docPr id="7" name="officeArt object" descr="Rectangle 9"/>
                <wp:cNvGraphicFramePr/>
                <a:graphic xmlns:a="http://schemas.openxmlformats.org/drawingml/2006/main">
                  <a:graphicData uri="http://schemas.microsoft.com/office/word/2010/wordprocessingShape">
                    <wps:wsp>
                      <wps:cNvSpPr/>
                      <wps:spPr>
                        <a:xfrm>
                          <a:off x="0" y="0"/>
                          <a:ext cx="2484120" cy="747886"/>
                        </a:xfrm>
                        <a:prstGeom prst="rect">
                          <a:avLst/>
                        </a:prstGeom>
                        <a:solidFill>
                          <a:srgbClr val="FFFFFF"/>
                        </a:solidFill>
                        <a:ln w="9525" cap="flat">
                          <a:solidFill>
                            <a:srgbClr val="000000"/>
                          </a:solidFill>
                          <a:prstDash val="solid"/>
                          <a:miter lim="800000"/>
                        </a:ln>
                        <a:effectLst/>
                      </wps:spPr>
                      <wps:txbx>
                        <w:txbxContent>
                          <w:p w14:paraId="35088A58" w14:textId="77777777" w:rsidR="00762B6A" w:rsidRDefault="00762B6A" w:rsidP="00C10CAF">
                            <w:pPr>
                              <w:pStyle w:val="Body"/>
                              <w:spacing w:after="0"/>
                              <w:jc w:val="center"/>
                              <w:rPr>
                                <w:rFonts w:ascii="Calibri Light" w:eastAsia="Calibri Light" w:hAnsi="Calibri Light" w:cs="Calibri Light"/>
                                <w:kern w:val="24"/>
                              </w:rPr>
                            </w:pPr>
                            <w:r>
                              <w:rPr>
                                <w:rFonts w:ascii="Calibri Light" w:hAnsi="Calibri Light"/>
                                <w:kern w:val="24"/>
                              </w:rPr>
                              <w:t>Papers obtained from other sources, such as book chapter bibliographies</w:t>
                            </w:r>
                          </w:p>
                          <w:p w14:paraId="23B01E06" w14:textId="77777777" w:rsidR="00762B6A" w:rsidRDefault="00762B6A" w:rsidP="00C10CAF">
                            <w:pPr>
                              <w:pStyle w:val="Body"/>
                              <w:spacing w:after="0"/>
                              <w:jc w:val="center"/>
                            </w:pPr>
                            <w:r>
                              <w:rPr>
                                <w:rFonts w:ascii="Calibri Light" w:hAnsi="Calibri Light"/>
                                <w:kern w:val="24"/>
                              </w:rPr>
                              <w:t>(n= 0)</w:t>
                            </w:r>
                          </w:p>
                        </w:txbxContent>
                      </wps:txbx>
                      <wps:bodyPr wrap="square" lIns="91439" tIns="91439" rIns="91439" bIns="91439" numCol="1" anchor="t">
                        <a:noAutofit/>
                      </wps:bodyPr>
                    </wps:wsp>
                  </a:graphicData>
                </a:graphic>
              </wp:anchor>
            </w:drawing>
          </mc:Choice>
          <mc:Fallback>
            <w:pict>
              <v:rect w14:anchorId="79013FCF" id="_x0000_s1051" alt="Rectangle 9" style="position:absolute;margin-left:229.6pt;margin-top:13.3pt;width:195.6pt;height:58.9pt;z-index:25169100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">
                <v:textbox inset="2.53997mm,2.53997mm,2.53997mm,2.53997mm">
                  <w:txbxContent>
                    <w:p w14:paraId="35088A58" w14:textId="77777777" w:rsidR="00762B6A" w:rsidRDefault="00762B6A" w:rsidP="00C10CAF">
                      <w:pPr>
                        <w:pStyle w:val="Body"/>
                        <w:spacing w:after="0"/>
                        <w:jc w:val="center"/>
                        <w:rPr>
                          <w:rFonts w:ascii="Calibri Light" w:eastAsia="Calibri Light" w:hAnsi="Calibri Light" w:cs="Calibri Light"/>
                          <w:kern w:val="24"/>
                        </w:rPr>
                      </w:pPr>
                      <w:r>
                        <w:rPr>
                          <w:rFonts w:ascii="Calibri Light" w:hAnsi="Calibri Light"/>
                          <w:kern w:val="24"/>
                        </w:rPr>
                        <w:t>Papers obtained from other sources, such as book chapter bibliographies</w:t>
                      </w:r>
                    </w:p>
                    <w:p w14:paraId="23B01E06" w14:textId="77777777" w:rsidR="00762B6A" w:rsidRDefault="00762B6A" w:rsidP="00C10CAF">
                      <w:pPr>
                        <w:pStyle w:val="Body"/>
                        <w:spacing w:after="0"/>
                        <w:jc w:val="center"/>
                      </w:pPr>
                      <w:r>
                        <w:rPr>
                          <w:rFonts w:ascii="Calibri Light" w:hAnsi="Calibri Light"/>
                          <w:kern w:val="24"/>
                        </w:rPr>
                        <w:t>(n= 0)</w:t>
                      </w:r>
                    </w:p>
                  </w:txbxContent>
                </v:textbox>
                <w10:wrap anchory="line"/>
              </v:rect>
            </w:pict>
          </mc:Fallback>
        </mc:AlternateContent>
      </w:r>
    </w:p>
    <w:p w14:paraId="04B4ED58" w14:textId="77777777" w:rsidR="00C10CAF" w:rsidRPr="002B39A2" w:rsidRDefault="00C10CAF" w:rsidP="00C10CAF">
      <w:pPr>
        <w:pStyle w:val="Body"/>
        <w:rPr>
          <w:rFonts w:asciiTheme="majorBidi" w:hAnsiTheme="majorBidi" w:cstheme="majorBidi"/>
        </w:rPr>
      </w:pPr>
    </w:p>
    <w:p w14:paraId="2C0200F1" w14:textId="77777777" w:rsidR="00C10CAF" w:rsidRPr="002B39A2" w:rsidRDefault="00C10CAF" w:rsidP="00C10CAF">
      <w:pPr>
        <w:pStyle w:val="Body"/>
        <w:rPr>
          <w:rFonts w:asciiTheme="majorBidi" w:hAnsiTheme="majorBidi" w:cstheme="majorBidi"/>
        </w:rPr>
      </w:pPr>
    </w:p>
    <w:p w14:paraId="63EAEB53" w14:textId="77777777"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88960" behindDoc="0" locked="0" layoutInCell="1" allowOverlap="1" wp14:anchorId="6EE2E55B" wp14:editId="1185C474">
                <wp:simplePos x="0" y="0"/>
                <wp:positionH relativeFrom="column">
                  <wp:posOffset>3838733</wp:posOffset>
                </wp:positionH>
                <wp:positionV relativeFrom="line">
                  <wp:posOffset>50799</wp:posOffset>
                </wp:positionV>
                <wp:extent cx="0" cy="457201"/>
                <wp:effectExtent l="0" t="0" r="0" b="0"/>
                <wp:wrapNone/>
                <wp:docPr id="8" name="officeArt object" descr="AutoShape 7"/>
                <wp:cNvGraphicFramePr/>
                <a:graphic xmlns:a="http://schemas.openxmlformats.org/drawingml/2006/main">
                  <a:graphicData uri="http://schemas.microsoft.com/office/word/2010/wordprocessingShape">
                    <wps:wsp>
                      <wps:cNvCnPr/>
                      <wps:spPr>
                        <a:xfrm>
                          <a:off x="0" y="0"/>
                          <a:ext cx="0" cy="4572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324B0ECC" id="officeArt object" o:spid="_x0000_s1026" alt="AutoShape 7" style="position:absolute;z-index:251688960;visibility:visible;mso-wrap-style:square;mso-wrap-distance-left:0;mso-wrap-distance-top:0;mso-wrap-distance-right:0;mso-wrap-distance-bottom:0;mso-position-horizontal:absolute;mso-position-horizontal-relative:text;mso-position-vertical:absolute;mso-position-vertical-relative:line" from="302.25pt,4pt" to="302.2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">
                <v:stroke endarrow="block"/>
                <w10:wrap anchory="line"/>
              </v:line>
            </w:pict>
          </mc:Fallback>
        </mc:AlternateContent>
      </w:r>
    </w:p>
    <w:p w14:paraId="4652BDD2" w14:textId="77777777"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g">
            <w:drawing>
              <wp:anchor distT="0" distB="0" distL="0" distR="0" simplePos="0" relativeHeight="251686912" behindDoc="0" locked="0" layoutInCell="1" allowOverlap="1" wp14:anchorId="53CE5B4C" wp14:editId="2E91658D">
                <wp:simplePos x="0" y="0"/>
                <wp:positionH relativeFrom="column">
                  <wp:posOffset>-427990</wp:posOffset>
                </wp:positionH>
                <wp:positionV relativeFrom="line">
                  <wp:posOffset>134620</wp:posOffset>
                </wp:positionV>
                <wp:extent cx="299085" cy="1371600"/>
                <wp:effectExtent l="0" t="0" r="24765" b="19050"/>
                <wp:wrapNone/>
                <wp:docPr id="9" name="officeArt object" descr="AutoShape 5"/>
                <wp:cNvGraphicFramePr/>
                <a:graphic xmlns:a="http://schemas.openxmlformats.org/drawingml/2006/main">
                  <a:graphicData uri="http://schemas.microsoft.com/office/word/2010/wordprocessingGroup">
                    <wpg:wgp>
                      <wpg:cNvGrpSpPr/>
                      <wpg:grpSpPr>
                        <a:xfrm>
                          <a:off x="0" y="0"/>
                          <a:ext cx="299085" cy="1371600"/>
                          <a:chOff x="-2424" y="-1"/>
                          <a:chExt cx="299604" cy="1371601"/>
                        </a:xfrm>
                      </wpg:grpSpPr>
                      <wps:wsp>
                        <wps:cNvPr id="10" name="Shape 1073741836"/>
                        <wps:cNvSpPr/>
                        <wps:spPr>
                          <a:xfrm rot="16200000">
                            <a:off x="-537211" y="537210"/>
                            <a:ext cx="1371601" cy="297180"/>
                          </a:xfrm>
                          <a:prstGeom prst="roundRect">
                            <a:avLst>
                              <a:gd name="adj" fmla="val 16667"/>
                            </a:avLst>
                          </a:prstGeom>
                          <a:solidFill>
                            <a:srgbClr val="CCECFF"/>
                          </a:solidFill>
                          <a:ln w="9525" cap="flat">
                            <a:solidFill>
                              <a:srgbClr val="000000"/>
                            </a:solidFill>
                            <a:prstDash val="solid"/>
                            <a:round/>
                          </a:ln>
                          <a:effectLst/>
                        </wps:spPr>
                        <wps:bodyPr/>
                      </wps:wsp>
                      <wps:wsp>
                        <wps:cNvPr id="11" name="Shape 1073741837"/>
                        <wps:cNvSpPr txBox="1"/>
                        <wps:spPr>
                          <a:xfrm rot="16200000">
                            <a:off x="-539634" y="551717"/>
                            <a:ext cx="1342586" cy="268166"/>
                          </a:xfrm>
                          <a:prstGeom prst="rect">
                            <a:avLst/>
                          </a:prstGeom>
                          <a:noFill/>
                          <a:ln w="12700" cap="flat">
                            <a:noFill/>
                            <a:miter lim="400000"/>
                          </a:ln>
                          <a:effectLst/>
                        </wps:spPr>
                        <wps:txbx>
                          <w:txbxContent>
                            <w:p w14:paraId="6353A984" w14:textId="77777777" w:rsidR="00762B6A" w:rsidRDefault="00762B6A" w:rsidP="00C10CAF">
                              <w:pPr>
                                <w:pStyle w:val="Titre2"/>
                                <w:jc w:val="center"/>
                              </w:pPr>
                              <w:r>
                                <w:rPr>
                                  <w:color w:val="000000"/>
                                  <w:sz w:val="22"/>
                                  <w:szCs w:val="22"/>
                                  <w:u w:color="000000"/>
                                </w:rPr>
                                <w:t>Eligibility</w:t>
                              </w:r>
                            </w:p>
                          </w:txbxContent>
                        </wps:txbx>
                        <wps:bodyPr wrap="square" lIns="45719" tIns="45719" rIns="45719" bIns="45719" numCol="1" anchor="t">
                          <a:noAutofit/>
                        </wps:bodyPr>
                      </wps:wsp>
                    </wpg:wgp>
                  </a:graphicData>
                </a:graphic>
              </wp:anchor>
            </w:drawing>
          </mc:Choice>
          <mc:Fallback>
            <w:pict>
              <v:group w14:anchorId="53CE5B4C" id="_x0000_s1052" alt="AutoShape 5" style="position:absolute;margin-left:-33.7pt;margin-top:10.6pt;width:23.55pt;height:108pt;z-index:251686912;mso-wrap-distance-left:0;mso-wrap-distance-right:0;mso-position-vertical-relative:line" coordorigin="-24" coordsize="2996,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">
                <v:roundrect id="Shape 1073741836" o:spid="_x0000_s1053" style="position:absolute;left:-5372;top:5372;width:13716;height:2971;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" fillcolor="#ccecff"/>
                <v:shape id="Shape 1073741837" o:spid="_x0000_s1054" type="#_x0000_t202" style="position:absolute;left:-5396;top:5517;width:13425;height:26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" filled="f" stroked="f" strokeweight="1pt">
                  <v:stroke miterlimit="4"/>
                  <v:textbox inset="1.27mm,1.27mm,1.27mm,1.27mm">
                    <w:txbxContent>
                      <w:p w14:paraId="6353A984" w14:textId="77777777" w:rsidR="00762B6A" w:rsidRDefault="00762B6A" w:rsidP="00C10CAF">
                        <w:pPr>
                          <w:pStyle w:val="Titre2"/>
                          <w:jc w:val="center"/>
                        </w:pPr>
                        <w:r>
                          <w:rPr>
                            <w:color w:val="000000"/>
                            <w:sz w:val="22"/>
                            <w:szCs w:val="22"/>
                            <w:u w:color="000000"/>
                          </w:rPr>
                          <w:t>Eligibility</w:t>
                        </w:r>
                      </w:p>
                    </w:txbxContent>
                  </v:textbox>
                </v:shape>
                <w10:wrap anchory="line"/>
              </v:group>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687936" behindDoc="0" locked="0" layoutInCell="1" allowOverlap="1" wp14:anchorId="1AF19E21" wp14:editId="424C0B8A">
                <wp:simplePos x="0" y="0"/>
                <wp:positionH relativeFrom="column">
                  <wp:posOffset>1577975</wp:posOffset>
                </wp:positionH>
                <wp:positionV relativeFrom="line">
                  <wp:posOffset>74074</wp:posOffset>
                </wp:positionV>
                <wp:extent cx="0" cy="457201"/>
                <wp:effectExtent l="0" t="0" r="0" b="0"/>
                <wp:wrapNone/>
                <wp:docPr id="12" name="officeArt object" descr="AutoShape 6"/>
                <wp:cNvGraphicFramePr/>
                <a:graphic xmlns:a="http://schemas.openxmlformats.org/drawingml/2006/main">
                  <a:graphicData uri="http://schemas.microsoft.com/office/word/2010/wordprocessingShape">
                    <wps:wsp>
                      <wps:cNvCnPr/>
                      <wps:spPr>
                        <a:xfrm>
                          <a:off x="0" y="0"/>
                          <a:ext cx="0" cy="4572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06D17E84" id="officeArt object" o:spid="_x0000_s1026" alt="AutoShape 6" style="position:absolute;z-index:251687936;visibility:visible;mso-wrap-style:square;mso-wrap-distance-left:0;mso-wrap-distance-top:0;mso-wrap-distance-right:0;mso-wrap-distance-bottom:0;mso-position-horizontal:absolute;mso-position-horizontal-relative:text;mso-position-vertical:absolute;mso-position-vertical-relative:line" from="124.25pt,5.85pt" to="124.2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">
                <v:stroke endarrow="block"/>
                <w10:wrap anchory="line"/>
              </v:line>
            </w:pict>
          </mc:Fallback>
        </mc:AlternateContent>
      </w:r>
    </w:p>
    <w:p w14:paraId="6F4905FD" w14:textId="77777777" w:rsidR="00C10CAF" w:rsidRPr="002B39A2" w:rsidRDefault="00C10CAF" w:rsidP="00C10CAF">
      <w:pPr>
        <w:pStyle w:val="Body"/>
        <w:rPr>
          <w:rFonts w:asciiTheme="majorBidi" w:hAnsiTheme="majorBidi" w:cstheme="majorBidi"/>
        </w:rPr>
      </w:pPr>
    </w:p>
    <w:p w14:paraId="5F77BFE8" w14:textId="77777777"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92032" behindDoc="0" locked="0" layoutInCell="1" allowOverlap="1" wp14:anchorId="7A6385C5" wp14:editId="570FD232">
                <wp:simplePos x="0" y="0"/>
                <wp:positionH relativeFrom="column">
                  <wp:posOffset>1277482</wp:posOffset>
                </wp:positionH>
                <wp:positionV relativeFrom="paragraph">
                  <wp:posOffset>13335</wp:posOffset>
                </wp:positionV>
                <wp:extent cx="2771775" cy="571500"/>
                <wp:effectExtent l="0" t="0" r="28575" b="19050"/>
                <wp:wrapNone/>
                <wp:docPr id="13" name="officeArt object" descr="Rectangle 10"/>
                <wp:cNvGraphicFramePr/>
                <a:graphic xmlns:a="http://schemas.openxmlformats.org/drawingml/2006/main">
                  <a:graphicData uri="http://schemas.microsoft.com/office/word/2010/wordprocessingShape">
                    <wps:wsp>
                      <wps:cNvSpPr/>
                      <wps:spPr>
                        <a:xfrm>
                          <a:off x="0" y="0"/>
                          <a:ext cx="2771775" cy="571500"/>
                        </a:xfrm>
                        <a:prstGeom prst="rect">
                          <a:avLst/>
                        </a:prstGeom>
                        <a:solidFill>
                          <a:srgbClr val="FFFFFF"/>
                        </a:solidFill>
                        <a:ln w="9525" cap="flat">
                          <a:solidFill>
                            <a:srgbClr val="000000"/>
                          </a:solidFill>
                          <a:prstDash val="solid"/>
                          <a:miter lim="800000"/>
                        </a:ln>
                        <a:effectLst/>
                      </wps:spPr>
                      <wps:txbx>
                        <w:txbxContent>
                          <w:p w14:paraId="2A8D8FCD" w14:textId="77777777" w:rsidR="00762B6A" w:rsidRDefault="00762B6A" w:rsidP="00C10CAF">
                            <w:pPr>
                              <w:pStyle w:val="Body"/>
                              <w:jc w:val="center"/>
                            </w:pPr>
                            <w:r>
                              <w:rPr>
                                <w:rFonts w:ascii="Calibri Light" w:hAnsi="Calibri Light"/>
                              </w:rPr>
                              <w:t xml:space="preserve">Records after duplicates removed </w:t>
                            </w:r>
                            <w:r>
                              <w:rPr>
                                <w:rFonts w:ascii="Calibri Light" w:eastAsia="Calibri Light" w:hAnsi="Calibri Light" w:cs="Calibri Light"/>
                              </w:rPr>
                              <w:br/>
                            </w:r>
                            <w:r>
                              <w:rPr>
                                <w:rFonts w:ascii="Calibri Light" w:hAnsi="Calibri Light"/>
                              </w:rPr>
                              <w:t>(n = 397)</w:t>
                            </w:r>
                          </w:p>
                        </w:txbxContent>
                      </wps:txbx>
                      <wps:bodyPr wrap="square" lIns="91439" tIns="91439" rIns="91439" bIns="91439" numCol="1" anchor="t">
                        <a:noAutofit/>
                      </wps:bodyPr>
                    </wps:wsp>
                  </a:graphicData>
                </a:graphic>
              </wp:anchor>
            </w:drawing>
          </mc:Choice>
          <mc:Fallback>
            <w:pict>
              <v:rect w14:anchorId="7A6385C5" id="_x0000_s1055" alt="Rectangle 10" style="position:absolute;margin-left:100.6pt;margin-top:1.05pt;width:218.25pt;height:45pt;z-index:2516920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">
                <v:textbox inset="2.53997mm,2.53997mm,2.53997mm,2.53997mm">
                  <w:txbxContent>
                    <w:p w14:paraId="2A8D8FCD" w14:textId="77777777" w:rsidR="00762B6A" w:rsidRDefault="00762B6A" w:rsidP="00C10CAF">
                      <w:pPr>
                        <w:pStyle w:val="Body"/>
                        <w:jc w:val="center"/>
                      </w:pPr>
                      <w:r>
                        <w:rPr>
                          <w:rFonts w:ascii="Calibri Light" w:hAnsi="Calibri Light"/>
                        </w:rPr>
                        <w:t xml:space="preserve">Records after duplicates removed </w:t>
                      </w:r>
                      <w:r>
                        <w:rPr>
                          <w:rFonts w:ascii="Calibri Light" w:eastAsia="Calibri Light" w:hAnsi="Calibri Light" w:cs="Calibri Light"/>
                        </w:rPr>
                        <w:br/>
                      </w:r>
                      <w:r>
                        <w:rPr>
                          <w:rFonts w:ascii="Calibri Light" w:hAnsi="Calibri Light"/>
                        </w:rPr>
                        <w:t>(n = 397)</w:t>
                      </w:r>
                    </w:p>
                  </w:txbxContent>
                </v:textbox>
              </v:rect>
            </w:pict>
          </mc:Fallback>
        </mc:AlternateContent>
      </w:r>
    </w:p>
    <w:p w14:paraId="100A1102" w14:textId="77777777"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94080" behindDoc="0" locked="0" layoutInCell="1" allowOverlap="1" wp14:anchorId="14FFBD48" wp14:editId="320D22F6">
                <wp:simplePos x="0" y="0"/>
                <wp:positionH relativeFrom="column">
                  <wp:posOffset>4311650</wp:posOffset>
                </wp:positionH>
                <wp:positionV relativeFrom="line">
                  <wp:posOffset>207645</wp:posOffset>
                </wp:positionV>
                <wp:extent cx="1866900" cy="1066800"/>
                <wp:effectExtent l="0" t="0" r="0" b="0"/>
                <wp:wrapNone/>
                <wp:docPr id="14" name="officeArt object" descr="Rectangle 12"/>
                <wp:cNvGraphicFramePr/>
                <a:graphic xmlns:a="http://schemas.openxmlformats.org/drawingml/2006/main">
                  <a:graphicData uri="http://schemas.microsoft.com/office/word/2010/wordprocessingShape">
                    <wps:wsp>
                      <wps:cNvSpPr/>
                      <wps:spPr>
                        <a:xfrm>
                          <a:off x="0" y="0"/>
                          <a:ext cx="1866900" cy="1066800"/>
                        </a:xfrm>
                        <a:prstGeom prst="rect">
                          <a:avLst/>
                        </a:prstGeom>
                        <a:solidFill>
                          <a:srgbClr val="FFFFFF"/>
                        </a:solidFill>
                        <a:ln w="9525" cap="flat">
                          <a:solidFill>
                            <a:srgbClr val="000000"/>
                          </a:solidFill>
                          <a:prstDash val="solid"/>
                          <a:miter lim="800000"/>
                        </a:ln>
                        <a:effectLst/>
                      </wps:spPr>
                      <wps:txbx>
                        <w:txbxContent>
                          <w:p w14:paraId="0B40630B" w14:textId="77777777" w:rsidR="00762B6A" w:rsidRDefault="00762B6A" w:rsidP="00C10CAF">
                            <w:pPr>
                              <w:pStyle w:val="Body"/>
                              <w:jc w:val="center"/>
                            </w:pPr>
                            <w:r>
                              <w:rPr>
                                <w:rFonts w:ascii="Calibri Light" w:hAnsi="Calibri Light"/>
                              </w:rPr>
                              <w:t>Records excluded for: relevance, review, opinion or idea paper, focus on one spices, qualitative, not English.</w:t>
                            </w:r>
                          </w:p>
                        </w:txbxContent>
                      </wps:txbx>
                      <wps:bodyPr wrap="square" lIns="91439" tIns="91439" rIns="91439" bIns="91439" numCol="1" anchor="t">
                        <a:noAutofit/>
                      </wps:bodyPr>
                    </wps:wsp>
                  </a:graphicData>
                </a:graphic>
              </wp:anchor>
            </w:drawing>
          </mc:Choice>
          <mc:Fallback>
            <w:pict>
              <v:rect w14:anchorId="14FFBD48" id="_x0000_s1056" alt="Rectangle 12" style="position:absolute;margin-left:339.5pt;margin-top:16.35pt;width:147pt;height:84pt;z-index:25169408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">
                <v:textbox inset="2.53997mm,2.53997mm,2.53997mm,2.53997mm">
                  <w:txbxContent>
                    <w:p w14:paraId="0B40630B" w14:textId="77777777" w:rsidR="00762B6A" w:rsidRDefault="00762B6A" w:rsidP="00C10CAF">
                      <w:pPr>
                        <w:pStyle w:val="Body"/>
                        <w:jc w:val="center"/>
                      </w:pPr>
                      <w:r>
                        <w:rPr>
                          <w:rFonts w:ascii="Calibri Light" w:hAnsi="Calibri Light"/>
                        </w:rPr>
                        <w:t>Records excluded for: relevance, review, opinion or idea paper, focus on one spices, qualitative, not English.</w:t>
                      </w:r>
                    </w:p>
                  </w:txbxContent>
                </v:textbox>
                <w10:wrap anchory="line"/>
              </v:rect>
            </w:pict>
          </mc:Fallback>
        </mc:AlternateContent>
      </w:r>
    </w:p>
    <w:p w14:paraId="6D3B3884" w14:textId="77777777"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98176" behindDoc="0" locked="0" layoutInCell="1" allowOverlap="1" wp14:anchorId="3D030CDC" wp14:editId="3911376D">
                <wp:simplePos x="0" y="0"/>
                <wp:positionH relativeFrom="column">
                  <wp:posOffset>2726690</wp:posOffset>
                </wp:positionH>
                <wp:positionV relativeFrom="paragraph">
                  <wp:posOffset>40999</wp:posOffset>
                </wp:positionV>
                <wp:extent cx="7952" cy="302149"/>
                <wp:effectExtent l="76200" t="0" r="68580" b="60325"/>
                <wp:wrapNone/>
                <wp:docPr id="15" name="officeArt object" descr="AutoShape 17"/>
                <wp:cNvGraphicFramePr/>
                <a:graphic xmlns:a="http://schemas.openxmlformats.org/drawingml/2006/main">
                  <a:graphicData uri="http://schemas.microsoft.com/office/word/2010/wordprocessingShape">
                    <wps:wsp>
                      <wps:cNvCnPr/>
                      <wps:spPr>
                        <a:xfrm>
                          <a:off x="0" y="0"/>
                          <a:ext cx="7952" cy="302149"/>
                        </a:xfrm>
                        <a:prstGeom prst="line">
                          <a:avLst/>
                        </a:prstGeom>
                        <a:noFill/>
                        <a:ln w="9525" cap="flat">
                          <a:solidFill>
                            <a:srgbClr val="000000"/>
                          </a:solidFill>
                          <a:prstDash val="solid"/>
                          <a:roun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38B791D3" id="officeArt object" o:spid="_x0000_s1026" alt="AutoShape 17" style="position:absolute;z-index:2516981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214.7pt,3.25pt" to="215.3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">
                <v:stroke endarrow="block"/>
              </v:line>
            </w:pict>
          </mc:Fallback>
        </mc:AlternateContent>
      </w:r>
    </w:p>
    <w:p w14:paraId="13F4020A" w14:textId="77777777"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93056" behindDoc="0" locked="0" layoutInCell="1" allowOverlap="1" wp14:anchorId="648832D4" wp14:editId="5812CDE0">
                <wp:simplePos x="0" y="0"/>
                <wp:positionH relativeFrom="column">
                  <wp:posOffset>1885950</wp:posOffset>
                </wp:positionH>
                <wp:positionV relativeFrom="line">
                  <wp:posOffset>73659</wp:posOffset>
                </wp:positionV>
                <wp:extent cx="1670050" cy="704850"/>
                <wp:effectExtent l="0" t="0" r="0" b="0"/>
                <wp:wrapNone/>
                <wp:docPr id="16" name="officeArt object" descr="Rectangle 11"/>
                <wp:cNvGraphicFramePr/>
                <a:graphic xmlns:a="http://schemas.openxmlformats.org/drawingml/2006/main">
                  <a:graphicData uri="http://schemas.microsoft.com/office/word/2010/wordprocessingShape">
                    <wps:wsp>
                      <wps:cNvSpPr/>
                      <wps:spPr>
                        <a:xfrm>
                          <a:off x="0" y="0"/>
                          <a:ext cx="1670050" cy="704850"/>
                        </a:xfrm>
                        <a:prstGeom prst="rect">
                          <a:avLst/>
                        </a:prstGeom>
                        <a:solidFill>
                          <a:srgbClr val="FFFFFF"/>
                        </a:solidFill>
                        <a:ln w="9525" cap="flat">
                          <a:solidFill>
                            <a:srgbClr val="000000"/>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xmlns:arto="http://schemas.microsoft.com/office/word/2006/arto" val="1"/>
                          </a:ext>
                        </a:extLst>
                      </wps:spPr>
                      <wps:txbx>
                        <w:txbxContent>
                          <w:p w14:paraId="4DFECECF" w14:textId="77777777" w:rsidR="00762B6A" w:rsidRDefault="00762B6A" w:rsidP="00C10CAF">
                            <w:pPr>
                              <w:pStyle w:val="Body"/>
                              <w:jc w:val="center"/>
                            </w:pPr>
                            <w:r>
                              <w:rPr>
                                <w:rFonts w:ascii="Calibri Light" w:hAnsi="Calibri Light"/>
                              </w:rPr>
                              <w:t>Records screened by abstract (n = 397)</w:t>
                            </w:r>
                            <w:r>
                              <w:rPr>
                                <w:rFonts w:ascii="Calibri Light" w:eastAsia="Calibri Light" w:hAnsi="Calibri Light" w:cs="Calibri Light"/>
                              </w:rPr>
                              <w:br/>
                            </w:r>
                          </w:p>
                        </w:txbxContent>
                      </wps:txbx>
                      <wps:bodyPr wrap="square" lIns="91439" tIns="91439" rIns="91439" bIns="91439" numCol="1" anchor="t">
                        <a:noAutofit/>
                      </wps:bodyPr>
                    </wps:wsp>
                  </a:graphicData>
                </a:graphic>
              </wp:anchor>
            </w:drawing>
          </mc:Choice>
          <mc:Fallback>
            <w:pict>
              <v:rect w14:anchorId="648832D4" id="_x0000_s1057" alt="Rectangle 11" style="position:absolute;margin-left:148.5pt;margin-top:5.8pt;width:131.5pt;height:55.5pt;z-index:25169305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">
                <v:textbox inset="2.53997mm,2.53997mm,2.53997mm,2.53997mm">
                  <w:txbxContent>
                    <w:p w14:paraId="4DFECECF" w14:textId="77777777" w:rsidR="00762B6A" w:rsidRDefault="00762B6A" w:rsidP="00C10CAF">
                      <w:pPr>
                        <w:pStyle w:val="Body"/>
                        <w:jc w:val="center"/>
                      </w:pPr>
                      <w:r>
                        <w:rPr>
                          <w:rFonts w:ascii="Calibri Light" w:hAnsi="Calibri Light"/>
                        </w:rPr>
                        <w:t>Records screened by abstract (n = 397)</w:t>
                      </w:r>
                      <w:r>
                        <w:rPr>
                          <w:rFonts w:ascii="Calibri Light" w:eastAsia="Calibri Light" w:hAnsi="Calibri Light" w:cs="Calibri Light"/>
                        </w:rPr>
                        <w:br/>
                      </w:r>
                    </w:p>
                  </w:txbxContent>
                </v:textbox>
                <w10:wrap anchory="line"/>
              </v:rect>
            </w:pict>
          </mc:Fallback>
        </mc:AlternateContent>
      </w:r>
    </w:p>
    <w:p w14:paraId="12FEE445" w14:textId="77777777" w:rsidR="00C10CAF" w:rsidRPr="002B39A2" w:rsidRDefault="00C10CAF" w:rsidP="00C10CAF">
      <w:pPr>
        <w:pStyle w:val="Body"/>
        <w:rPr>
          <w:rFonts w:asciiTheme="majorBidi" w:hAnsiTheme="majorBidi" w:cstheme="majorBidi"/>
        </w:rPr>
      </w:pPr>
    </w:p>
    <w:p w14:paraId="5787EC1A" w14:textId="77777777"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99200" behindDoc="0" locked="0" layoutInCell="1" allowOverlap="1" wp14:anchorId="6470E290" wp14:editId="59B0A67F">
                <wp:simplePos x="0" y="0"/>
                <wp:positionH relativeFrom="column">
                  <wp:posOffset>2727325</wp:posOffset>
                </wp:positionH>
                <wp:positionV relativeFrom="line">
                  <wp:posOffset>275590</wp:posOffset>
                </wp:positionV>
                <wp:extent cx="0" cy="276225"/>
                <wp:effectExtent l="0" t="0" r="0" b="0"/>
                <wp:wrapNone/>
                <wp:docPr id="17" name="officeArt object" descr="AutoShape 18"/>
                <wp:cNvGraphicFramePr/>
                <a:graphic xmlns:a="http://schemas.openxmlformats.org/drawingml/2006/main">
                  <a:graphicData uri="http://schemas.microsoft.com/office/word/2010/wordprocessingShape">
                    <wps:wsp>
                      <wps:cNvCnPr/>
                      <wps:spPr>
                        <a:xfrm>
                          <a:off x="0" y="0"/>
                          <a:ext cx="0" cy="276225"/>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79C98E9F" id="officeArt object" o:spid="_x0000_s1026" alt="AutoShape 18" style="position:absolute;z-index:251699200;visibility:visible;mso-wrap-style:square;mso-wrap-distance-left:0;mso-wrap-distance-top:0;mso-wrap-distance-right:0;mso-wrap-distance-bottom:0;mso-position-horizontal:absolute;mso-position-horizontal-relative:text;mso-position-vertical:absolute;mso-position-vertical-relative:line" from="214.75pt,21.7pt" to="214.7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">
                <v:stroke endarrow="block"/>
                <w10:wrap anchory="line"/>
              </v:line>
            </w:pict>
          </mc:Fallback>
        </mc:AlternateContent>
      </w:r>
      <w:r w:rsidRPr="002B39A2">
        <w:rPr>
          <w:rStyle w:val="HeaderChar"/>
          <w:rFonts w:asciiTheme="majorBidi" w:hAnsiTheme="majorBidi" w:cstheme="majorBidi"/>
          <w:noProof/>
          <w:lang w:val="en-CA"/>
        </w:rPr>
        <mc:AlternateContent>
          <mc:Choice Requires="wpg">
            <w:drawing>
              <wp:anchor distT="0" distB="0" distL="0" distR="0" simplePos="0" relativeHeight="251684864" behindDoc="0" locked="0" layoutInCell="1" allowOverlap="1" wp14:anchorId="68F03D76" wp14:editId="6372C436">
                <wp:simplePos x="0" y="0"/>
                <wp:positionH relativeFrom="column">
                  <wp:posOffset>-457992</wp:posOffset>
                </wp:positionH>
                <wp:positionV relativeFrom="line">
                  <wp:posOffset>-222408</wp:posOffset>
                </wp:positionV>
                <wp:extent cx="324803" cy="1371600"/>
                <wp:effectExtent l="0" t="0" r="0" b="0"/>
                <wp:wrapNone/>
                <wp:docPr id="18" name="officeArt object" descr="AutoShape 3"/>
                <wp:cNvGraphicFramePr/>
                <a:graphic xmlns:a="http://schemas.openxmlformats.org/drawingml/2006/main">
                  <a:graphicData uri="http://schemas.microsoft.com/office/word/2010/wordprocessingGroup">
                    <wpg:wgp>
                      <wpg:cNvGrpSpPr/>
                      <wpg:grpSpPr>
                        <a:xfrm>
                          <a:off x="0" y="0"/>
                          <a:ext cx="324803" cy="1371600"/>
                          <a:chOff x="0" y="0"/>
                          <a:chExt cx="324802" cy="1371600"/>
                        </a:xfrm>
                      </wpg:grpSpPr>
                      <wps:wsp>
                        <wps:cNvPr id="19" name="Shape 1073741841"/>
                        <wps:cNvSpPr/>
                        <wps:spPr>
                          <a:xfrm rot="16200000">
                            <a:off x="-523399" y="523398"/>
                            <a:ext cx="1371601" cy="324804"/>
                          </a:xfrm>
                          <a:prstGeom prst="roundRect">
                            <a:avLst>
                              <a:gd name="adj" fmla="val 16667"/>
                            </a:avLst>
                          </a:prstGeom>
                          <a:solidFill>
                            <a:srgbClr val="CCECFF"/>
                          </a:solidFill>
                          <a:ln w="9525" cap="flat">
                            <a:solidFill>
                              <a:srgbClr val="000000"/>
                            </a:solidFill>
                            <a:prstDash val="solid"/>
                            <a:round/>
                          </a:ln>
                          <a:effectLst/>
                        </wps:spPr>
                        <wps:bodyPr/>
                      </wps:wsp>
                      <wps:wsp>
                        <wps:cNvPr id="20" name="Shape 1073741842"/>
                        <wps:cNvSpPr txBox="1"/>
                        <wps:spPr>
                          <a:xfrm rot="16200000">
                            <a:off x="-507543" y="539254"/>
                            <a:ext cx="1339888" cy="293092"/>
                          </a:xfrm>
                          <a:prstGeom prst="rect">
                            <a:avLst/>
                          </a:prstGeom>
                          <a:noFill/>
                          <a:ln w="12700" cap="flat">
                            <a:noFill/>
                            <a:miter lim="400000"/>
                          </a:ln>
                          <a:effectLst/>
                        </wps:spPr>
                        <wps:txbx>
                          <w:txbxContent>
                            <w:p w14:paraId="087AC69D" w14:textId="77777777" w:rsidR="00762B6A" w:rsidRDefault="00762B6A" w:rsidP="00C10CAF">
                              <w:pPr>
                                <w:pStyle w:val="Titre2"/>
                                <w:jc w:val="center"/>
                              </w:pPr>
                              <w:r>
                                <w:rPr>
                                  <w:color w:val="000000"/>
                                  <w:sz w:val="22"/>
                                  <w:szCs w:val="22"/>
                                  <w:u w:color="000000"/>
                                </w:rPr>
                                <w:t>Screening</w:t>
                              </w:r>
                            </w:p>
                          </w:txbxContent>
                        </wps:txbx>
                        <wps:bodyPr wrap="square" lIns="45719" tIns="45719" rIns="45719" bIns="45719" numCol="1" anchor="t">
                          <a:noAutofit/>
                        </wps:bodyPr>
                      </wps:wsp>
                    </wpg:wgp>
                  </a:graphicData>
                </a:graphic>
              </wp:anchor>
            </w:drawing>
          </mc:Choice>
          <mc:Fallback>
            <w:pict>
              <v:group w14:anchorId="68F03D76" id="_x0000_s1058" alt="AutoShape 3" style="position:absolute;margin-left:-36.05pt;margin-top:-17.5pt;width:25.6pt;height:108pt;z-index:251684864;mso-wrap-distance-left:0;mso-wrap-distance-right:0;mso-position-vertical-relative:line" coordsize="3248,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">
                <v:roundrect id="Shape 1073741841" o:spid="_x0000_s1059" style="position:absolute;left:-5234;top:5234;width:13716;height:3248;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" fillcolor="#ccecff"/>
                <v:shape id="Shape 1073741842" o:spid="_x0000_s1060" type="#_x0000_t202" style="position:absolute;left:-5076;top:5392;width:13399;height:293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" filled="f" stroked="f" strokeweight="1pt">
                  <v:stroke miterlimit="4"/>
                  <v:textbox inset="1.27mm,1.27mm,1.27mm,1.27mm">
                    <w:txbxContent>
                      <w:p w14:paraId="087AC69D" w14:textId="77777777" w:rsidR="00762B6A" w:rsidRDefault="00762B6A" w:rsidP="00C10CAF">
                        <w:pPr>
                          <w:pStyle w:val="Titre2"/>
                          <w:jc w:val="center"/>
                        </w:pPr>
                        <w:r>
                          <w:rPr>
                            <w:color w:val="000000"/>
                            <w:sz w:val="22"/>
                            <w:szCs w:val="22"/>
                            <w:u w:color="000000"/>
                          </w:rPr>
                          <w:t>Screening</w:t>
                        </w:r>
                      </w:p>
                    </w:txbxContent>
                  </v:textbox>
                </v:shape>
                <w10:wrap anchory="line"/>
              </v:group>
            </w:pict>
          </mc:Fallback>
        </mc:AlternateContent>
      </w:r>
    </w:p>
    <w:p w14:paraId="147994C3" w14:textId="77777777"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95104" behindDoc="0" locked="0" layoutInCell="1" allowOverlap="1" wp14:anchorId="44DE3E7B" wp14:editId="1D0FDFFC">
                <wp:simplePos x="0" y="0"/>
                <wp:positionH relativeFrom="column">
                  <wp:posOffset>1885950</wp:posOffset>
                </wp:positionH>
                <wp:positionV relativeFrom="line">
                  <wp:posOffset>280034</wp:posOffset>
                </wp:positionV>
                <wp:extent cx="1714500" cy="685800"/>
                <wp:effectExtent l="0" t="0" r="0" b="0"/>
                <wp:wrapNone/>
                <wp:docPr id="21" name="officeArt object" descr="Rectangle 13"/>
                <wp:cNvGraphicFramePr/>
                <a:graphic xmlns:a="http://schemas.openxmlformats.org/drawingml/2006/main">
                  <a:graphicData uri="http://schemas.microsoft.com/office/word/2010/wordprocessingShape">
                    <wps:wsp>
                      <wps:cNvSpPr/>
                      <wps:spPr>
                        <a:xfrm>
                          <a:off x="0" y="0"/>
                          <a:ext cx="1714500" cy="685800"/>
                        </a:xfrm>
                        <a:prstGeom prst="rect">
                          <a:avLst/>
                        </a:prstGeom>
                        <a:solidFill>
                          <a:srgbClr val="FFFFFF"/>
                        </a:solidFill>
                        <a:ln w="9525" cap="flat">
                          <a:solidFill>
                            <a:srgbClr val="000000"/>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xmlns:arto="http://schemas.microsoft.com/office/word/2006/arto" val="1"/>
                          </a:ext>
                        </a:extLst>
                      </wps:spPr>
                      <wps:txbx>
                        <w:txbxContent>
                          <w:p w14:paraId="5DA164F6" w14:textId="77777777" w:rsidR="00762B6A" w:rsidRDefault="00762B6A" w:rsidP="00C10CAF">
                            <w:pPr>
                              <w:pStyle w:val="Body"/>
                              <w:jc w:val="center"/>
                              <w:rPr>
                                <w:rFonts w:ascii="Calibri Light" w:eastAsia="Calibri Light" w:hAnsi="Calibri Light" w:cs="Calibri Light"/>
                              </w:rPr>
                            </w:pPr>
                            <w:r>
                              <w:rPr>
                                <w:rFonts w:ascii="Calibri Light" w:hAnsi="Calibri Light"/>
                              </w:rPr>
                              <w:t>Full-text articles assessed for eligibility (n = 252)</w:t>
                            </w:r>
                          </w:p>
                          <w:p w14:paraId="13AB0CEF" w14:textId="77777777" w:rsidR="00762B6A" w:rsidRDefault="00762B6A" w:rsidP="00C10CAF">
                            <w:pPr>
                              <w:pStyle w:val="Body"/>
                            </w:pPr>
                          </w:p>
                          <w:p w14:paraId="241BDEF4" w14:textId="77777777" w:rsidR="00762B6A" w:rsidRDefault="00762B6A" w:rsidP="00C10CAF">
                            <w:pPr>
                              <w:pStyle w:val="Body"/>
                              <w:jc w:val="center"/>
                            </w:pPr>
                            <w:r>
                              <w:rPr>
                                <w:lang w:val="de-DE"/>
                              </w:rPr>
                              <w:t>(n = )</w:t>
                            </w:r>
                          </w:p>
                        </w:txbxContent>
                      </wps:txbx>
                      <wps:bodyPr wrap="square" lIns="91439" tIns="91439" rIns="91439" bIns="91439" numCol="1" anchor="t">
                        <a:noAutofit/>
                      </wps:bodyPr>
                    </wps:wsp>
                  </a:graphicData>
                </a:graphic>
              </wp:anchor>
            </w:drawing>
          </mc:Choice>
          <mc:Fallback>
            <w:pict>
              <v:rect w14:anchorId="44DE3E7B" id="_x0000_s1061" alt="Rectangle 13" style="position:absolute;margin-left:148.5pt;margin-top:22.05pt;width:135pt;height:54pt;z-index:25169510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">
                <v:textbox inset="2.53997mm,2.53997mm,2.53997mm,2.53997mm">
                  <w:txbxContent>
                    <w:p w14:paraId="5DA164F6" w14:textId="77777777" w:rsidR="00762B6A" w:rsidRDefault="00762B6A" w:rsidP="00C10CAF">
                      <w:pPr>
                        <w:pStyle w:val="Body"/>
                        <w:jc w:val="center"/>
                        <w:rPr>
                          <w:rFonts w:ascii="Calibri Light" w:eastAsia="Calibri Light" w:hAnsi="Calibri Light" w:cs="Calibri Light"/>
                        </w:rPr>
                      </w:pPr>
                      <w:r>
                        <w:rPr>
                          <w:rFonts w:ascii="Calibri Light" w:hAnsi="Calibri Light"/>
                        </w:rPr>
                        <w:t>Full-text articles assessed for eligibility (n = 252)</w:t>
                      </w:r>
                    </w:p>
                    <w:p w14:paraId="13AB0CEF" w14:textId="77777777" w:rsidR="00762B6A" w:rsidRDefault="00762B6A" w:rsidP="00C10CAF">
                      <w:pPr>
                        <w:pStyle w:val="Body"/>
                      </w:pPr>
                    </w:p>
                    <w:p w14:paraId="241BDEF4" w14:textId="77777777" w:rsidR="00762B6A" w:rsidRDefault="00762B6A" w:rsidP="00C10CAF">
                      <w:pPr>
                        <w:pStyle w:val="Body"/>
                        <w:jc w:val="center"/>
                      </w:pPr>
                      <w:r>
                        <w:rPr>
                          <w:lang w:val="de-DE"/>
                        </w:rPr>
                        <w:t>(n = )</w:t>
                      </w:r>
                    </w:p>
                  </w:txbxContent>
                </v:textbox>
                <w10:wrap anchory="line"/>
              </v:rect>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696128" behindDoc="0" locked="0" layoutInCell="1" allowOverlap="1" wp14:anchorId="05107E39" wp14:editId="64C7029B">
                <wp:simplePos x="0" y="0"/>
                <wp:positionH relativeFrom="column">
                  <wp:posOffset>4337050</wp:posOffset>
                </wp:positionH>
                <wp:positionV relativeFrom="line">
                  <wp:posOffset>68579</wp:posOffset>
                </wp:positionV>
                <wp:extent cx="1866900" cy="952500"/>
                <wp:effectExtent l="0" t="0" r="0" b="0"/>
                <wp:wrapNone/>
                <wp:docPr id="22" name="officeArt object" descr="Rectangle 14"/>
                <wp:cNvGraphicFramePr/>
                <a:graphic xmlns:a="http://schemas.openxmlformats.org/drawingml/2006/main">
                  <a:graphicData uri="http://schemas.microsoft.com/office/word/2010/wordprocessingShape">
                    <wps:wsp>
                      <wps:cNvSpPr/>
                      <wps:spPr>
                        <a:xfrm>
                          <a:off x="0" y="0"/>
                          <a:ext cx="1866900" cy="952500"/>
                        </a:xfrm>
                        <a:prstGeom prst="rect">
                          <a:avLst/>
                        </a:prstGeom>
                        <a:solidFill>
                          <a:srgbClr val="FFFFFF"/>
                        </a:solidFill>
                        <a:ln w="9525" cap="flat">
                          <a:solidFill>
                            <a:srgbClr val="000000"/>
                          </a:solidFill>
                          <a:prstDash val="solid"/>
                          <a:miter lim="800000"/>
                        </a:ln>
                        <a:effectLst/>
                      </wps:spPr>
                      <wps:txbx>
                        <w:txbxContent>
                          <w:p w14:paraId="5DD0104C" w14:textId="77777777" w:rsidR="00762B6A" w:rsidRDefault="00762B6A" w:rsidP="00C10CAF">
                            <w:pPr>
                              <w:pStyle w:val="Body"/>
                              <w:jc w:val="center"/>
                              <w:rPr>
                                <w:rFonts w:ascii="Calibri Light" w:eastAsia="Calibri Light" w:hAnsi="Calibri Light" w:cs="Calibri Light"/>
                              </w:rPr>
                            </w:pPr>
                            <w:r>
                              <w:rPr>
                                <w:rFonts w:ascii="Calibri Light" w:hAnsi="Calibri Light"/>
                              </w:rPr>
                              <w:t>Full-text articles excluded:</w:t>
                            </w:r>
                          </w:p>
                          <w:p w14:paraId="120E2175" w14:textId="77777777" w:rsidR="00762B6A" w:rsidRDefault="00762B6A" w:rsidP="00C10CAF">
                            <w:pPr>
                              <w:pStyle w:val="Body"/>
                              <w:spacing w:line="240" w:lineRule="auto"/>
                            </w:pPr>
                            <w:r>
                              <w:rPr>
                                <w:rFonts w:ascii="Calibri Light" w:hAnsi="Calibri Light"/>
                              </w:rPr>
                              <w:t xml:space="preserve">Not reporting richness or diversity, number of records, and any measure of duration. </w:t>
                            </w:r>
                          </w:p>
                        </w:txbxContent>
                      </wps:txbx>
                      <wps:bodyPr wrap="square" lIns="91439" tIns="91439" rIns="91439" bIns="91439" numCol="1" anchor="t">
                        <a:noAutofit/>
                      </wps:bodyPr>
                    </wps:wsp>
                  </a:graphicData>
                </a:graphic>
              </wp:anchor>
            </w:drawing>
          </mc:Choice>
          <mc:Fallback>
            <w:pict>
              <v:rect w14:anchorId="05107E39" id="_x0000_s1062" alt="Rectangle 14" style="position:absolute;margin-left:341.5pt;margin-top:5.4pt;width:147pt;height:75pt;z-index:25169612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">
                <v:textbox inset="2.53997mm,2.53997mm,2.53997mm,2.53997mm">
                  <w:txbxContent>
                    <w:p w14:paraId="5DD0104C" w14:textId="77777777" w:rsidR="00762B6A" w:rsidRDefault="00762B6A" w:rsidP="00C10CAF">
                      <w:pPr>
                        <w:pStyle w:val="Body"/>
                        <w:jc w:val="center"/>
                        <w:rPr>
                          <w:rFonts w:ascii="Calibri Light" w:eastAsia="Calibri Light" w:hAnsi="Calibri Light" w:cs="Calibri Light"/>
                        </w:rPr>
                      </w:pPr>
                      <w:r>
                        <w:rPr>
                          <w:rFonts w:ascii="Calibri Light" w:hAnsi="Calibri Light"/>
                        </w:rPr>
                        <w:t>Full-text articles excluded:</w:t>
                      </w:r>
                    </w:p>
                    <w:p w14:paraId="120E2175" w14:textId="77777777" w:rsidR="00762B6A" w:rsidRDefault="00762B6A" w:rsidP="00C10CAF">
                      <w:pPr>
                        <w:pStyle w:val="Body"/>
                        <w:spacing w:line="240" w:lineRule="auto"/>
                      </w:pPr>
                      <w:r>
                        <w:rPr>
                          <w:rFonts w:ascii="Calibri Light" w:hAnsi="Calibri Light"/>
                        </w:rPr>
                        <w:t xml:space="preserve">Not reporting richness or diversity, number of records, and any measure of duration. </w:t>
                      </w:r>
                    </w:p>
                  </w:txbxContent>
                </v:textbox>
                <w10:wrap anchory="line"/>
              </v:rect>
            </w:pict>
          </mc:Fallback>
        </mc:AlternateContent>
      </w:r>
    </w:p>
    <w:p w14:paraId="174CC539" w14:textId="77777777"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703296" behindDoc="0" locked="0" layoutInCell="1" allowOverlap="1" wp14:anchorId="41BBF376" wp14:editId="6277D912">
                <wp:simplePos x="0" y="0"/>
                <wp:positionH relativeFrom="column">
                  <wp:posOffset>3611557</wp:posOffset>
                </wp:positionH>
                <wp:positionV relativeFrom="line">
                  <wp:posOffset>222682</wp:posOffset>
                </wp:positionV>
                <wp:extent cx="600076" cy="636"/>
                <wp:effectExtent l="0" t="0" r="0" b="0"/>
                <wp:wrapNone/>
                <wp:docPr id="23" name="officeArt object" descr="AutoShape 22"/>
                <wp:cNvGraphicFramePr/>
                <a:graphic xmlns:a="http://schemas.openxmlformats.org/drawingml/2006/main">
                  <a:graphicData uri="http://schemas.microsoft.com/office/word/2010/wordprocessingShape">
                    <wps:wsp>
                      <wps:cNvCnPr/>
                      <wps:spPr>
                        <a:xfrm>
                          <a:off x="0" y="0"/>
                          <a:ext cx="600076" cy="636"/>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37D8572F" id="officeArt object" o:spid="_x0000_s1026" alt="AutoShape 22" style="position:absolute;z-index:251703296;visibility:visible;mso-wrap-style:square;mso-wrap-distance-left:0;mso-wrap-distance-top:0;mso-wrap-distance-right:0;mso-wrap-distance-bottom:0;mso-position-horizontal:absolute;mso-position-horizontal-relative:text;mso-position-vertical:absolute;mso-position-vertical-relative:line" from="284.35pt,17.55pt" to="331.6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">
                <v:stroke endarrow="block"/>
                <w10:wrap anchory="line"/>
              </v:line>
            </w:pict>
          </mc:Fallback>
        </mc:AlternateContent>
      </w:r>
    </w:p>
    <w:p w14:paraId="7736E103" w14:textId="77777777" w:rsidR="00C10CAF" w:rsidRPr="002B39A2" w:rsidRDefault="00C10CAF" w:rsidP="00C10CAF">
      <w:pPr>
        <w:pStyle w:val="Body"/>
        <w:rPr>
          <w:rFonts w:asciiTheme="majorBidi" w:hAnsiTheme="majorBidi" w:cstheme="majorBidi"/>
        </w:rPr>
      </w:pPr>
    </w:p>
    <w:p w14:paraId="0F6330F8" w14:textId="77777777"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700224" behindDoc="0" locked="0" layoutInCell="1" allowOverlap="1" wp14:anchorId="2ACF7443" wp14:editId="73ABF751">
                <wp:simplePos x="0" y="0"/>
                <wp:positionH relativeFrom="column">
                  <wp:posOffset>2701869</wp:posOffset>
                </wp:positionH>
                <wp:positionV relativeFrom="line">
                  <wp:posOffset>141743</wp:posOffset>
                </wp:positionV>
                <wp:extent cx="0" cy="342901"/>
                <wp:effectExtent l="0" t="0" r="0" b="0"/>
                <wp:wrapNone/>
                <wp:docPr id="24" name="officeArt object" descr="AutoShape 19"/>
                <wp:cNvGraphicFramePr/>
                <a:graphic xmlns:a="http://schemas.openxmlformats.org/drawingml/2006/main">
                  <a:graphicData uri="http://schemas.microsoft.com/office/word/2010/wordprocessingShape">
                    <wps:wsp>
                      <wps:cNvCnPr/>
                      <wps:spPr>
                        <a:xfrm>
                          <a:off x="0" y="0"/>
                          <a:ext cx="0" cy="3429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7139E657" id="officeArt object" o:spid="_x0000_s1026" alt="AutoShape 19" style="position:absolute;z-index:251700224;visibility:visible;mso-wrap-style:square;mso-wrap-distance-left:0;mso-wrap-distance-top:0;mso-wrap-distance-right:0;mso-wrap-distance-bottom:0;mso-position-horizontal:absolute;mso-position-horizontal-relative:text;mso-position-vertical:absolute;mso-position-vertical-relative:line" from="212.75pt,11.15pt" to="212.7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">
                <v:stroke endarrow="block"/>
                <w10:wrap anchory="line"/>
              </v:line>
            </w:pict>
          </mc:Fallback>
        </mc:AlternateContent>
      </w:r>
    </w:p>
    <w:p w14:paraId="6B5A5DC0" w14:textId="77777777"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97152" behindDoc="0" locked="0" layoutInCell="1" allowOverlap="1" wp14:anchorId="273BDB7C" wp14:editId="3E5FDDAB">
                <wp:simplePos x="0" y="0"/>
                <wp:positionH relativeFrom="column">
                  <wp:posOffset>1892300</wp:posOffset>
                </wp:positionH>
                <wp:positionV relativeFrom="line">
                  <wp:posOffset>233045</wp:posOffset>
                </wp:positionV>
                <wp:extent cx="1714500" cy="638175"/>
                <wp:effectExtent l="0" t="0" r="0" b="0"/>
                <wp:wrapNone/>
                <wp:docPr id="25" name="officeArt object" descr="Rectangle 15"/>
                <wp:cNvGraphicFramePr/>
                <a:graphic xmlns:a="http://schemas.openxmlformats.org/drawingml/2006/main">
                  <a:graphicData uri="http://schemas.microsoft.com/office/word/2010/wordprocessingShape">
                    <wps:wsp>
                      <wps:cNvSpPr/>
                      <wps:spPr>
                        <a:xfrm>
                          <a:off x="0" y="0"/>
                          <a:ext cx="1714500" cy="638175"/>
                        </a:xfrm>
                        <a:prstGeom prst="rect">
                          <a:avLst/>
                        </a:prstGeom>
                        <a:solidFill>
                          <a:srgbClr val="FFFFFF"/>
                        </a:solidFill>
                        <a:ln w="9525" cap="flat">
                          <a:solidFill>
                            <a:srgbClr val="000000"/>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xmlns:arto="http://schemas.microsoft.com/office/word/2006/arto" val="1"/>
                          </a:ext>
                        </a:extLst>
                      </wps:spPr>
                      <wps:txbx>
                        <w:txbxContent>
                          <w:p w14:paraId="2E0873FA" w14:textId="77777777" w:rsidR="00762B6A" w:rsidRDefault="00762B6A" w:rsidP="00C10CAF">
                            <w:pPr>
                              <w:pStyle w:val="Body"/>
                              <w:jc w:val="center"/>
                              <w:rPr>
                                <w:rFonts w:ascii="Calibri Light" w:eastAsia="Calibri Light" w:hAnsi="Calibri Light" w:cs="Calibri Light"/>
                              </w:rPr>
                            </w:pPr>
                            <w:r>
                              <w:rPr>
                                <w:rFonts w:ascii="Calibri Light" w:hAnsi="Calibri Light"/>
                              </w:rPr>
                              <w:t xml:space="preserve">Include in synthesis </w:t>
                            </w:r>
                          </w:p>
                          <w:p w14:paraId="1555FCFD" w14:textId="77777777" w:rsidR="00762B6A" w:rsidRDefault="00762B6A" w:rsidP="00C10CAF">
                            <w:pPr>
                              <w:pStyle w:val="Body"/>
                              <w:jc w:val="center"/>
                            </w:pPr>
                            <w:r>
                              <w:rPr>
                                <w:rFonts w:ascii="Calibri Light" w:hAnsi="Calibri Light"/>
                              </w:rPr>
                              <w:t>(n = 119)</w:t>
                            </w:r>
                          </w:p>
                        </w:txbxContent>
                      </wps:txbx>
                      <wps:bodyPr wrap="square" lIns="91439" tIns="91439" rIns="91439" bIns="91439" numCol="1" anchor="t">
                        <a:noAutofit/>
                      </wps:bodyPr>
                    </wps:wsp>
                  </a:graphicData>
                </a:graphic>
              </wp:anchor>
            </w:drawing>
          </mc:Choice>
          <mc:Fallback>
            <w:pict>
              <v:rect w14:anchorId="273BDB7C" id="_x0000_s1063" alt="Rectangle 15" style="position:absolute;margin-left:149pt;margin-top:18.35pt;width:135pt;height:50.25pt;z-index:25169715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">
                <v:textbox inset="2.53997mm,2.53997mm,2.53997mm,2.53997mm">
                  <w:txbxContent>
                    <w:p w14:paraId="2E0873FA" w14:textId="77777777" w:rsidR="00762B6A" w:rsidRDefault="00762B6A" w:rsidP="00C10CAF">
                      <w:pPr>
                        <w:pStyle w:val="Body"/>
                        <w:jc w:val="center"/>
                        <w:rPr>
                          <w:rFonts w:ascii="Calibri Light" w:eastAsia="Calibri Light" w:hAnsi="Calibri Light" w:cs="Calibri Light"/>
                        </w:rPr>
                      </w:pPr>
                      <w:r>
                        <w:rPr>
                          <w:rFonts w:ascii="Calibri Light" w:hAnsi="Calibri Light"/>
                        </w:rPr>
                        <w:t xml:space="preserve">Include in synthesis </w:t>
                      </w:r>
                    </w:p>
                    <w:p w14:paraId="1555FCFD" w14:textId="77777777" w:rsidR="00762B6A" w:rsidRDefault="00762B6A" w:rsidP="00C10CAF">
                      <w:pPr>
                        <w:pStyle w:val="Body"/>
                        <w:jc w:val="center"/>
                      </w:pPr>
                      <w:r>
                        <w:rPr>
                          <w:rFonts w:ascii="Calibri Light" w:hAnsi="Calibri Light"/>
                        </w:rPr>
                        <w:t>(n = 119)</w:t>
                      </w:r>
                    </w:p>
                  </w:txbxContent>
                </v:textbox>
                <w10:wrap anchory="line"/>
              </v:rect>
            </w:pict>
          </mc:Fallback>
        </mc:AlternateContent>
      </w:r>
    </w:p>
    <w:p w14:paraId="04CB8FC8" w14:textId="77777777" w:rsidR="00C10CAF" w:rsidRPr="002B39A2" w:rsidRDefault="00C10CAF" w:rsidP="00C10CAF">
      <w:pPr>
        <w:pStyle w:val="Body"/>
        <w:rPr>
          <w:rFonts w:asciiTheme="majorBidi" w:hAnsiTheme="majorBidi" w:cstheme="majorBidi"/>
        </w:rPr>
      </w:pPr>
    </w:p>
    <w:p w14:paraId="1057970B" w14:textId="77777777"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g">
            <w:drawing>
              <wp:anchor distT="0" distB="0" distL="0" distR="0" simplePos="0" relativeHeight="251685888" behindDoc="0" locked="0" layoutInCell="1" allowOverlap="1" wp14:anchorId="7EC7B6BE" wp14:editId="4EBA9E1E">
                <wp:simplePos x="0" y="0"/>
                <wp:positionH relativeFrom="column">
                  <wp:posOffset>-447674</wp:posOffset>
                </wp:positionH>
                <wp:positionV relativeFrom="line">
                  <wp:posOffset>-298768</wp:posOffset>
                </wp:positionV>
                <wp:extent cx="343854" cy="1371600"/>
                <wp:effectExtent l="0" t="0" r="0" b="0"/>
                <wp:wrapNone/>
                <wp:docPr id="26" name="officeArt object" descr="AutoShape 4"/>
                <wp:cNvGraphicFramePr/>
                <a:graphic xmlns:a="http://schemas.openxmlformats.org/drawingml/2006/main">
                  <a:graphicData uri="http://schemas.microsoft.com/office/word/2010/wordprocessingGroup">
                    <wpg:wgp>
                      <wpg:cNvGrpSpPr/>
                      <wpg:grpSpPr>
                        <a:xfrm>
                          <a:off x="0" y="0"/>
                          <a:ext cx="343854" cy="1371600"/>
                          <a:chOff x="0" y="0"/>
                          <a:chExt cx="343853" cy="1371600"/>
                        </a:xfrm>
                      </wpg:grpSpPr>
                      <wps:wsp>
                        <wps:cNvPr id="27" name="Shape 1073741849"/>
                        <wps:cNvSpPr/>
                        <wps:spPr>
                          <a:xfrm rot="16200000">
                            <a:off x="-513874" y="513873"/>
                            <a:ext cx="1371601" cy="343854"/>
                          </a:xfrm>
                          <a:prstGeom prst="roundRect">
                            <a:avLst>
                              <a:gd name="adj" fmla="val 16667"/>
                            </a:avLst>
                          </a:prstGeom>
                          <a:solidFill>
                            <a:srgbClr val="CCECFF"/>
                          </a:solidFill>
                          <a:ln w="9525" cap="flat">
                            <a:solidFill>
                              <a:srgbClr val="000000"/>
                            </a:solidFill>
                            <a:prstDash val="solid"/>
                            <a:round/>
                          </a:ln>
                          <a:effectLst/>
                        </wps:spPr>
                        <wps:bodyPr/>
                      </wps:wsp>
                      <wps:wsp>
                        <wps:cNvPr id="28" name="Shape 1073741850"/>
                        <wps:cNvSpPr txBox="1"/>
                        <wps:spPr>
                          <a:xfrm rot="16200000">
                            <a:off x="-497088" y="530659"/>
                            <a:ext cx="1338029" cy="310282"/>
                          </a:xfrm>
                          <a:prstGeom prst="rect">
                            <a:avLst/>
                          </a:prstGeom>
                          <a:noFill/>
                          <a:ln w="12700" cap="flat">
                            <a:noFill/>
                            <a:miter lim="400000"/>
                          </a:ln>
                          <a:effectLst/>
                        </wps:spPr>
                        <wps:txbx>
                          <w:txbxContent>
                            <w:p w14:paraId="4010A47D" w14:textId="77777777" w:rsidR="00762B6A" w:rsidRDefault="00762B6A" w:rsidP="00C10CAF">
                              <w:pPr>
                                <w:pStyle w:val="Titre2"/>
                                <w:jc w:val="center"/>
                              </w:pPr>
                              <w:r>
                                <w:rPr>
                                  <w:color w:val="000000"/>
                                  <w:sz w:val="22"/>
                                  <w:szCs w:val="22"/>
                                  <w:u w:color="000000"/>
                                </w:rPr>
                                <w:t>Included</w:t>
                              </w:r>
                            </w:p>
                          </w:txbxContent>
                        </wps:txbx>
                        <wps:bodyPr wrap="square" lIns="45719" tIns="45719" rIns="45719" bIns="45719" numCol="1" anchor="t">
                          <a:noAutofit/>
                        </wps:bodyPr>
                      </wps:wsp>
                    </wpg:wgp>
                  </a:graphicData>
                </a:graphic>
              </wp:anchor>
            </w:drawing>
          </mc:Choice>
          <mc:Fallback>
            <w:pict>
              <v:group w14:anchorId="7EC7B6BE" id="_x0000_s1064" alt="AutoShape 4" style="position:absolute;margin-left:-35.25pt;margin-top:-23.55pt;width:27.1pt;height:108pt;z-index:251685888;mso-wrap-distance-left:0;mso-wrap-distance-right:0;mso-position-vertical-relative:line" coordsize="3438,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">
                <v:roundrect id="Shape 1073741849" o:spid="_x0000_s1065" style="position:absolute;left:-5139;top:5139;width:13716;height:3438;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" fillcolor="#ccecff"/>
                <v:shape id="Shape 1073741850" o:spid="_x0000_s1066" type="#_x0000_t202" style="position:absolute;left:-4972;top:5306;width:13381;height:310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" filled="f" stroked="f" strokeweight="1pt">
                  <v:stroke miterlimit="4"/>
                  <v:textbox inset="1.27mm,1.27mm,1.27mm,1.27mm">
                    <w:txbxContent>
                      <w:p w14:paraId="4010A47D" w14:textId="77777777" w:rsidR="00762B6A" w:rsidRDefault="00762B6A" w:rsidP="00C10CAF">
                        <w:pPr>
                          <w:pStyle w:val="Titre2"/>
                          <w:jc w:val="center"/>
                        </w:pPr>
                        <w:r>
                          <w:rPr>
                            <w:color w:val="000000"/>
                            <w:sz w:val="22"/>
                            <w:szCs w:val="22"/>
                            <w:u w:color="000000"/>
                          </w:rPr>
                          <w:t>Included</w:t>
                        </w:r>
                      </w:p>
                    </w:txbxContent>
                  </v:textbox>
                </v:shape>
                <w10:wrap anchory="line"/>
              </v:group>
            </w:pict>
          </mc:Fallback>
        </mc:AlternateContent>
      </w:r>
    </w:p>
    <w:p w14:paraId="0B4A3AFE" w14:textId="77777777"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701248" behindDoc="0" locked="0" layoutInCell="1" allowOverlap="1" wp14:anchorId="6850D1EB" wp14:editId="7F920939">
                <wp:simplePos x="0" y="0"/>
                <wp:positionH relativeFrom="column">
                  <wp:posOffset>2720975</wp:posOffset>
                </wp:positionH>
                <wp:positionV relativeFrom="line">
                  <wp:posOffset>47487</wp:posOffset>
                </wp:positionV>
                <wp:extent cx="0" cy="342901"/>
                <wp:effectExtent l="0" t="0" r="0" b="0"/>
                <wp:wrapNone/>
                <wp:docPr id="29" name="officeArt object" descr="AutoShape 20"/>
                <wp:cNvGraphicFramePr/>
                <a:graphic xmlns:a="http://schemas.openxmlformats.org/drawingml/2006/main">
                  <a:graphicData uri="http://schemas.microsoft.com/office/word/2010/wordprocessingShape">
                    <wps:wsp>
                      <wps:cNvCnPr/>
                      <wps:spPr>
                        <a:xfrm>
                          <a:off x="0" y="0"/>
                          <a:ext cx="0" cy="3429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5CD29C51" id="officeArt object" o:spid="_x0000_s1026" alt="AutoShape 20" style="position:absolute;z-index:251701248;visibility:visible;mso-wrap-style:square;mso-wrap-distance-left:0;mso-wrap-distance-top:0;mso-wrap-distance-right:0;mso-wrap-distance-bottom:0;mso-position-horizontal:absolute;mso-position-horizontal-relative:text;mso-position-vertical:absolute;mso-position-vertical-relative:line" from="214.25pt,3.75pt" to="214.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">
                <v:stroke endarrow="block"/>
                <w10:wrap anchory="line"/>
              </v:line>
            </w:pict>
          </mc:Fallback>
        </mc:AlternateContent>
      </w:r>
    </w:p>
    <w:p w14:paraId="39C5EC61" w14:textId="77777777" w:rsidR="00C10CAF" w:rsidRPr="002B39A2" w:rsidRDefault="00C10CAF" w:rsidP="00C10CAF">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704320" behindDoc="0" locked="0" layoutInCell="1" allowOverlap="1" wp14:anchorId="2078BC48" wp14:editId="52DBD146">
                <wp:simplePos x="0" y="0"/>
                <wp:positionH relativeFrom="page">
                  <wp:posOffset>1381125</wp:posOffset>
                </wp:positionH>
                <wp:positionV relativeFrom="line">
                  <wp:posOffset>148590</wp:posOffset>
                </wp:positionV>
                <wp:extent cx="5105400" cy="1095375"/>
                <wp:effectExtent l="0" t="0" r="0" b="0"/>
                <wp:wrapNone/>
                <wp:docPr id="30" name="officeArt object" descr="Rectangle 26"/>
                <wp:cNvGraphicFramePr/>
                <a:graphic xmlns:a="http://schemas.openxmlformats.org/drawingml/2006/main">
                  <a:graphicData uri="http://schemas.microsoft.com/office/word/2010/wordprocessingShape">
                    <wps:wsp>
                      <wps:cNvSpPr/>
                      <wps:spPr>
                        <a:xfrm>
                          <a:off x="0" y="0"/>
                          <a:ext cx="5105400" cy="1095375"/>
                        </a:xfrm>
                        <a:prstGeom prst="rect">
                          <a:avLst/>
                        </a:prstGeom>
                        <a:solidFill>
                          <a:srgbClr val="FFFFFF"/>
                        </a:solidFill>
                        <a:ln w="9525" cap="flat">
                          <a:solidFill>
                            <a:srgbClr val="000000"/>
                          </a:solidFill>
                          <a:prstDash val="solid"/>
                          <a:miter lim="800000"/>
                        </a:ln>
                        <a:effectLst/>
                      </wps:spPr>
                      <wps:txbx>
                        <w:txbxContent>
                          <w:p w14:paraId="19171F50" w14:textId="77777777" w:rsidR="00762B6A" w:rsidRDefault="00762B6A" w:rsidP="00C10CAF">
                            <w:pPr>
                              <w:pStyle w:val="Body"/>
                              <w:spacing w:after="0"/>
                              <w:jc w:val="center"/>
                              <w:rPr>
                                <w:rFonts w:ascii="Calibri Light" w:eastAsia="Calibri Light" w:hAnsi="Calibri Light" w:cs="Calibri Light"/>
                              </w:rPr>
                            </w:pPr>
                            <w:r>
                              <w:rPr>
                                <w:rFonts w:ascii="Calibri Light" w:hAnsi="Calibri Light"/>
                              </w:rPr>
                              <w:t xml:space="preserve">Extracted data: </w:t>
                            </w:r>
                          </w:p>
                          <w:p w14:paraId="2718EDC5" w14:textId="77777777" w:rsidR="00762B6A" w:rsidRDefault="00762B6A" w:rsidP="00C10CAF">
                            <w:pPr>
                              <w:pStyle w:val="Body"/>
                              <w:spacing w:after="0"/>
                              <w:jc w:val="center"/>
                            </w:pPr>
                            <w:r>
                              <w:rPr>
                                <w:rFonts w:ascii="Calibri Light" w:hAnsi="Calibri Light"/>
                              </w:rPr>
                              <w:t>Location (latitude, longitude), camera trap days, number of records, animal richness, common name, scientific name, year, number of cameras, presence of bait, number of cameras, number of sites, and ecosystem.</w:t>
                            </w:r>
                          </w:p>
                        </w:txbxContent>
                      </wps:txbx>
                      <wps:bodyPr wrap="square" lIns="91439" tIns="91439" rIns="91439" bIns="91439" numCol="1" anchor="t">
                        <a:noAutofit/>
                      </wps:bodyPr>
                    </wps:wsp>
                  </a:graphicData>
                </a:graphic>
              </wp:anchor>
            </w:drawing>
          </mc:Choice>
          <mc:Fallback>
            <w:pict>
              <v:rect w14:anchorId="2078BC48" id="_x0000_s1067" alt="Rectangle 26" style="position:absolute;margin-left:108.75pt;margin-top:11.7pt;width:402pt;height:86.25pt;z-index:251704320;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">
                <v:textbox inset="2.53997mm,2.53997mm,2.53997mm,2.53997mm">
                  <w:txbxContent>
                    <w:p w14:paraId="19171F50" w14:textId="77777777" w:rsidR="00762B6A" w:rsidRDefault="00762B6A" w:rsidP="00C10CAF">
                      <w:pPr>
                        <w:pStyle w:val="Body"/>
                        <w:spacing w:after="0"/>
                        <w:jc w:val="center"/>
                        <w:rPr>
                          <w:rFonts w:ascii="Calibri Light" w:eastAsia="Calibri Light" w:hAnsi="Calibri Light" w:cs="Calibri Light"/>
                        </w:rPr>
                      </w:pPr>
                      <w:r>
                        <w:rPr>
                          <w:rFonts w:ascii="Calibri Light" w:hAnsi="Calibri Light"/>
                        </w:rPr>
                        <w:t xml:space="preserve">Extracted data: </w:t>
                      </w:r>
                    </w:p>
                    <w:p w14:paraId="2718EDC5" w14:textId="77777777" w:rsidR="00762B6A" w:rsidRDefault="00762B6A" w:rsidP="00C10CAF">
                      <w:pPr>
                        <w:pStyle w:val="Body"/>
                        <w:spacing w:after="0"/>
                        <w:jc w:val="center"/>
                      </w:pPr>
                      <w:r>
                        <w:rPr>
                          <w:rFonts w:ascii="Calibri Light" w:hAnsi="Calibri Light"/>
                        </w:rPr>
                        <w:t>Location (latitude, longitude), camera trap days, number of records, animal richness, common name, scientific name, year, number of cameras, presence of bait, number of cameras, number of sites, and ecosystem.</w:t>
                      </w:r>
                    </w:p>
                  </w:txbxContent>
                </v:textbox>
                <w10:wrap anchorx="page" anchory="line"/>
              </v:rect>
            </w:pict>
          </mc:Fallback>
        </mc:AlternateContent>
      </w:r>
    </w:p>
    <w:p w14:paraId="790A115D" w14:textId="77777777" w:rsidR="00C10CAF" w:rsidRPr="002B39A2" w:rsidRDefault="00C10CAF" w:rsidP="00C10CAF">
      <w:pPr>
        <w:pStyle w:val="Body"/>
        <w:rPr>
          <w:rFonts w:asciiTheme="majorBidi" w:hAnsiTheme="majorBidi" w:cstheme="majorBidi"/>
        </w:rPr>
      </w:pPr>
    </w:p>
    <w:p w14:paraId="12490B9B" w14:textId="77777777" w:rsidR="00C10CAF" w:rsidRPr="002B39A2" w:rsidRDefault="00C10CAF" w:rsidP="00C10CAF">
      <w:pPr>
        <w:pStyle w:val="Body"/>
        <w:rPr>
          <w:rFonts w:asciiTheme="majorBidi" w:hAnsiTheme="majorBidi" w:cstheme="majorBidi"/>
        </w:rPr>
      </w:pPr>
    </w:p>
    <w:p w14:paraId="174F05AA" w14:textId="77777777" w:rsidR="00C10CAF" w:rsidRPr="002B39A2" w:rsidRDefault="00C10CAF" w:rsidP="00C10CAF">
      <w:pPr>
        <w:pStyle w:val="Body"/>
        <w:rPr>
          <w:rFonts w:asciiTheme="majorBidi" w:eastAsia="Calibri Light" w:hAnsiTheme="majorBidi" w:cstheme="majorBidi"/>
        </w:rPr>
      </w:pPr>
    </w:p>
    <w:p w14:paraId="4D9901C1" w14:textId="77777777" w:rsidR="00C10CAF" w:rsidRPr="002B39A2" w:rsidRDefault="00C10CAF" w:rsidP="00C10CAF">
      <w:pPr>
        <w:pStyle w:val="Body"/>
        <w:rPr>
          <w:rFonts w:asciiTheme="majorBidi" w:eastAsia="Calibri Light" w:hAnsiTheme="majorBidi" w:cstheme="majorBidi"/>
        </w:rPr>
      </w:pPr>
    </w:p>
    <w:p w14:paraId="01E52F65" w14:textId="77777777" w:rsidR="00C10CAF" w:rsidRPr="002B39A2" w:rsidRDefault="00C10CAF" w:rsidP="00C10CAF">
      <w:pPr>
        <w:jc w:val="both"/>
        <w:rPr>
          <w:rFonts w:asciiTheme="majorBidi" w:hAnsiTheme="majorBidi" w:cstheme="majorBidi"/>
          <w:b/>
          <w:bCs/>
          <w:kern w:val="24"/>
        </w:rPr>
      </w:pPr>
      <w:r>
        <w:rPr>
          <w:rFonts w:asciiTheme="majorBidi" w:hAnsiTheme="majorBidi" w:cstheme="majorBidi"/>
          <w:b/>
          <w:bCs/>
        </w:rPr>
        <w:lastRenderedPageBreak/>
        <w:t>A.</w:t>
      </w:r>
      <w:r w:rsidRPr="002B39A2">
        <w:rPr>
          <w:rFonts w:asciiTheme="majorBidi" w:hAnsiTheme="majorBidi" w:cstheme="majorBidi"/>
          <w:b/>
          <w:bCs/>
        </w:rPr>
        <w:t xml:space="preserve"> PRISMA diagram used for camera trapping effort systematic review (Moher et al. 2009). Search done with keywords: </w:t>
      </w:r>
      <w:r w:rsidRPr="002B39A2">
        <w:rPr>
          <w:rFonts w:asciiTheme="majorBidi" w:hAnsiTheme="majorBidi" w:cstheme="majorBidi"/>
          <w:b/>
          <w:bCs/>
          <w:kern w:val="24"/>
        </w:rPr>
        <w:t>Camera* Trap* AND Richness*, Diversi</w:t>
      </w:r>
      <w:r>
        <w:rPr>
          <w:rFonts w:asciiTheme="majorBidi" w:hAnsiTheme="majorBidi" w:cstheme="majorBidi"/>
          <w:b/>
          <w:bCs/>
          <w:kern w:val="24"/>
        </w:rPr>
        <w:t>ty*, and Rarefaction* Curve* in 2019.</w:t>
      </w:r>
    </w:p>
    <w:p w14:paraId="5057E6D8" w14:textId="77777777" w:rsidR="00C10CAF" w:rsidRDefault="00C10CAF" w:rsidP="00C10CAF">
      <w:pPr>
        <w:spacing w:after="0" w:line="480" w:lineRule="auto"/>
        <w:jc w:val="both"/>
      </w:pPr>
    </w:p>
    <w:p w14:paraId="573FCC4E" w14:textId="77777777" w:rsidR="00C10CAF" w:rsidRPr="00E77B25" w:rsidRDefault="00C10CAF" w:rsidP="00C10CAF">
      <w:pPr>
        <w:autoSpaceDE w:val="0"/>
        <w:autoSpaceDN w:val="0"/>
        <w:adjustRightInd w:val="0"/>
        <w:spacing w:after="0" w:line="240" w:lineRule="auto"/>
        <w:jc w:val="both"/>
        <w:rPr>
          <w:rFonts w:asciiTheme="majorBidi" w:hAnsiTheme="majorBidi" w:cstheme="majorBidi"/>
          <w:b/>
          <w:bCs/>
          <w:sz w:val="24"/>
          <w:szCs w:val="24"/>
        </w:rPr>
      </w:pPr>
      <w:r w:rsidRPr="00E77B25">
        <w:rPr>
          <w:rFonts w:asciiTheme="majorBidi" w:hAnsiTheme="majorBidi" w:cstheme="majorBidi"/>
          <w:b/>
          <w:bCs/>
          <w:sz w:val="24"/>
          <w:szCs w:val="24"/>
        </w:rPr>
        <w:t xml:space="preserve">B. Forest plots showing effect sizes for richness rate (left) and capture rate (right) in different ecosystems of study. </w:t>
      </w:r>
      <w:r>
        <w:rPr>
          <w:rFonts w:asciiTheme="majorBidi" w:hAnsiTheme="majorBidi" w:cstheme="majorBidi"/>
          <w:b/>
          <w:bCs/>
          <w:sz w:val="24"/>
          <w:szCs w:val="24"/>
        </w:rPr>
        <w:t xml:space="preserve">5 </w:t>
      </w:r>
      <w:r w:rsidRPr="00E77B25">
        <w:rPr>
          <w:rFonts w:asciiTheme="majorBidi" w:hAnsiTheme="majorBidi" w:cstheme="majorBidi"/>
          <w:b/>
          <w:bCs/>
          <w:sz w:val="24"/>
          <w:szCs w:val="24"/>
        </w:rPr>
        <w:t xml:space="preserve">categories of ecosystems were simplified from system. </w:t>
      </w:r>
      <w:r w:rsidRPr="00E77B25">
        <w:rPr>
          <w:rFonts w:asciiTheme="majorBidi" w:hAnsiTheme="majorBidi" w:cstheme="majorBidi"/>
          <w:b/>
          <w:bCs/>
          <w:color w:val="000000"/>
          <w:sz w:val="24"/>
          <w:szCs w:val="24"/>
        </w:rPr>
        <w:t>Means with 95% confidence intervals are plotted</w:t>
      </w:r>
      <w:r>
        <w:rPr>
          <w:rFonts w:asciiTheme="majorBidi" w:hAnsiTheme="majorBidi" w:cstheme="majorBidi"/>
          <w:b/>
          <w:bCs/>
          <w:color w:val="000000"/>
          <w:sz w:val="24"/>
          <w:szCs w:val="24"/>
        </w:rPr>
        <w:t xml:space="preserve">. Values that have longer </w:t>
      </w:r>
      <w:proofErr w:type="spellStart"/>
      <w:r>
        <w:rPr>
          <w:rFonts w:asciiTheme="majorBidi" w:hAnsiTheme="majorBidi" w:cstheme="majorBidi"/>
          <w:b/>
          <w:bCs/>
          <w:color w:val="000000"/>
          <w:sz w:val="24"/>
          <w:szCs w:val="24"/>
        </w:rPr>
        <w:t>hortizonal</w:t>
      </w:r>
      <w:proofErr w:type="spellEnd"/>
      <w:r>
        <w:rPr>
          <w:rFonts w:asciiTheme="majorBidi" w:hAnsiTheme="majorBidi" w:cstheme="majorBidi"/>
          <w:b/>
          <w:bCs/>
          <w:color w:val="000000"/>
          <w:sz w:val="24"/>
          <w:szCs w:val="24"/>
        </w:rPr>
        <w:t xml:space="preserve"> lines indicate more spread in the studies. Values that are closer to the vertical dashed line are less different from the null effect. </w:t>
      </w:r>
    </w:p>
    <w:p w14:paraId="458DA307" w14:textId="77777777" w:rsidR="00C10CAF" w:rsidRPr="00E77B25" w:rsidRDefault="00C10CAF" w:rsidP="00C10CAF">
      <w:pPr>
        <w:autoSpaceDE w:val="0"/>
        <w:autoSpaceDN w:val="0"/>
        <w:adjustRightInd w:val="0"/>
        <w:spacing w:after="0" w:line="240" w:lineRule="auto"/>
        <w:rPr>
          <w:rFonts w:ascii="ArialMT" w:hAnsi="ArialMT" w:cs="ArialMT"/>
          <w:color w:val="000000"/>
        </w:rPr>
      </w:pPr>
      <w:r w:rsidRPr="00E77B25">
        <w:rPr>
          <w:rFonts w:asciiTheme="majorBidi" w:hAnsiTheme="majorBidi" w:cstheme="majorBidi"/>
          <w:b/>
          <w:bCs/>
          <w:noProof/>
          <w:sz w:val="24"/>
          <w:szCs w:val="24"/>
          <w:lang w:eastAsia="en-CA"/>
        </w:rPr>
        <w:drawing>
          <wp:anchor distT="0" distB="0" distL="114300" distR="114300" simplePos="0" relativeHeight="251705344" behindDoc="0" locked="0" layoutInCell="1" allowOverlap="1" wp14:anchorId="55F85055" wp14:editId="322EA7EB">
            <wp:simplePos x="0" y="0"/>
            <wp:positionH relativeFrom="margin">
              <wp:align>center</wp:align>
            </wp:positionH>
            <wp:positionV relativeFrom="paragraph">
              <wp:posOffset>203200</wp:posOffset>
            </wp:positionV>
            <wp:extent cx="7519035" cy="2495902"/>
            <wp:effectExtent l="0" t="0" r="5715"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B.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19035" cy="2495902"/>
                    </a:xfrm>
                    <a:prstGeom prst="rect">
                      <a:avLst/>
                    </a:prstGeom>
                  </pic:spPr>
                </pic:pic>
              </a:graphicData>
            </a:graphic>
            <wp14:sizeRelH relativeFrom="page">
              <wp14:pctWidth>0</wp14:pctWidth>
            </wp14:sizeRelH>
            <wp14:sizeRelV relativeFrom="page">
              <wp14:pctHeight>0</wp14:pctHeight>
            </wp14:sizeRelV>
          </wp:anchor>
        </w:drawing>
      </w:r>
    </w:p>
    <w:p w14:paraId="65B42373" w14:textId="77777777" w:rsidR="00C10CAF" w:rsidRDefault="00C10CAF" w:rsidP="00C10CAF">
      <w:pPr>
        <w:spacing w:after="0" w:line="480" w:lineRule="auto"/>
        <w:jc w:val="both"/>
        <w:rPr>
          <w:rFonts w:ascii="MyriadPro-Regular" w:hAnsi="MyriadPro-Regular" w:cs="MyriadPro-Regular"/>
          <w:color w:val="666666"/>
          <w:sz w:val="20"/>
          <w:szCs w:val="20"/>
        </w:rPr>
      </w:pPr>
    </w:p>
    <w:p w14:paraId="4AC0DFCC" w14:textId="77777777" w:rsidR="00C10CAF" w:rsidRDefault="00C10CAF" w:rsidP="00C10CAF">
      <w:pPr>
        <w:spacing w:after="0" w:line="480" w:lineRule="auto"/>
        <w:jc w:val="both"/>
        <w:rPr>
          <w:rFonts w:ascii="MyriadPro-Regular" w:hAnsi="MyriadPro-Regular" w:cs="MyriadPro-Regular"/>
          <w:color w:val="666666"/>
          <w:sz w:val="20"/>
          <w:szCs w:val="20"/>
        </w:rPr>
      </w:pPr>
    </w:p>
    <w:p w14:paraId="645679F6" w14:textId="77777777" w:rsidR="00C10CAF" w:rsidRDefault="00C10CAF" w:rsidP="00C10CAF">
      <w:pPr>
        <w:spacing w:after="0" w:line="480" w:lineRule="auto"/>
        <w:jc w:val="both"/>
        <w:rPr>
          <w:rFonts w:ascii="MyriadPro-Regular" w:hAnsi="MyriadPro-Regular" w:cs="MyriadPro-Regular"/>
          <w:color w:val="666666"/>
          <w:sz w:val="20"/>
          <w:szCs w:val="20"/>
        </w:rPr>
      </w:pPr>
    </w:p>
    <w:p w14:paraId="6491BEF0" w14:textId="77777777" w:rsidR="00C10CAF" w:rsidRDefault="00C10CAF" w:rsidP="00C10CAF">
      <w:pPr>
        <w:spacing w:after="0" w:line="480" w:lineRule="auto"/>
        <w:jc w:val="both"/>
        <w:rPr>
          <w:rFonts w:ascii="MyriadPro-Regular" w:hAnsi="MyriadPro-Regular" w:cs="MyriadPro-Regular"/>
          <w:color w:val="666666"/>
          <w:sz w:val="20"/>
          <w:szCs w:val="20"/>
        </w:rPr>
      </w:pPr>
    </w:p>
    <w:p w14:paraId="4656DE98" w14:textId="77777777" w:rsidR="00C10CAF" w:rsidRDefault="00C10CAF" w:rsidP="00C10CAF">
      <w:pPr>
        <w:spacing w:after="0" w:line="480" w:lineRule="auto"/>
        <w:jc w:val="both"/>
        <w:rPr>
          <w:rFonts w:ascii="MyriadPro-Regular" w:hAnsi="MyriadPro-Regular" w:cs="MyriadPro-Regular"/>
          <w:color w:val="666666"/>
          <w:sz w:val="20"/>
          <w:szCs w:val="20"/>
        </w:rPr>
      </w:pPr>
    </w:p>
    <w:p w14:paraId="0DA64C28" w14:textId="77777777" w:rsidR="00C10CAF" w:rsidRDefault="00C10CAF" w:rsidP="00C10CAF">
      <w:pPr>
        <w:spacing w:after="0" w:line="480" w:lineRule="auto"/>
        <w:jc w:val="both"/>
        <w:rPr>
          <w:rFonts w:ascii="MyriadPro-Regular" w:hAnsi="MyriadPro-Regular" w:cs="MyriadPro-Regular"/>
          <w:color w:val="666666"/>
          <w:sz w:val="20"/>
          <w:szCs w:val="20"/>
        </w:rPr>
      </w:pPr>
    </w:p>
    <w:p w14:paraId="3FC45354" w14:textId="77777777" w:rsidR="00C10CAF" w:rsidRDefault="00C10CAF" w:rsidP="00C10CAF">
      <w:pPr>
        <w:spacing w:after="0" w:line="480" w:lineRule="auto"/>
        <w:jc w:val="both"/>
        <w:rPr>
          <w:rFonts w:ascii="MyriadPro-Regular" w:hAnsi="MyriadPro-Regular" w:cs="MyriadPro-Regular"/>
          <w:color w:val="666666"/>
          <w:sz w:val="20"/>
          <w:szCs w:val="20"/>
        </w:rPr>
      </w:pPr>
    </w:p>
    <w:p w14:paraId="69BD8B37" w14:textId="77777777" w:rsidR="00C10CAF" w:rsidRDefault="00C10CAF" w:rsidP="00C10CAF">
      <w:pPr>
        <w:spacing w:after="0" w:line="480" w:lineRule="auto"/>
        <w:jc w:val="both"/>
        <w:rPr>
          <w:rFonts w:ascii="MyriadPro-Regular" w:hAnsi="MyriadPro-Regular" w:cs="MyriadPro-Regular"/>
          <w:color w:val="666666"/>
          <w:sz w:val="20"/>
          <w:szCs w:val="20"/>
        </w:rPr>
      </w:pPr>
    </w:p>
    <w:p w14:paraId="2792A4AF" w14:textId="77777777" w:rsidR="00C10CAF" w:rsidRDefault="00C10CAF" w:rsidP="00C10CAF">
      <w:pPr>
        <w:spacing w:after="0" w:line="480" w:lineRule="auto"/>
        <w:jc w:val="both"/>
        <w:rPr>
          <w:rFonts w:ascii="MyriadPro-Regular" w:hAnsi="MyriadPro-Regular" w:cs="MyriadPro-Regular"/>
          <w:color w:val="666666"/>
          <w:sz w:val="20"/>
          <w:szCs w:val="20"/>
        </w:rPr>
      </w:pPr>
    </w:p>
    <w:p w14:paraId="3FC49009" w14:textId="77777777" w:rsidR="00C10CAF" w:rsidRDefault="00C10CAF" w:rsidP="00C10CAF">
      <w:pPr>
        <w:spacing w:after="0" w:line="480" w:lineRule="auto"/>
        <w:jc w:val="both"/>
        <w:rPr>
          <w:rFonts w:ascii="MyriadPro-Regular" w:hAnsi="MyriadPro-Regular" w:cs="MyriadPro-Regular"/>
          <w:color w:val="666666"/>
          <w:sz w:val="20"/>
          <w:szCs w:val="20"/>
        </w:rPr>
      </w:pPr>
    </w:p>
    <w:p w14:paraId="72D68787" w14:textId="77777777" w:rsidR="00C10CAF" w:rsidRDefault="00C10CAF" w:rsidP="00C10CAF">
      <w:pPr>
        <w:spacing w:after="0" w:line="480" w:lineRule="auto"/>
        <w:jc w:val="both"/>
        <w:rPr>
          <w:rFonts w:ascii="MyriadPro-Regular" w:hAnsi="MyriadPro-Regular" w:cs="MyriadPro-Regular"/>
          <w:color w:val="666666"/>
          <w:sz w:val="20"/>
          <w:szCs w:val="20"/>
        </w:rPr>
      </w:pPr>
    </w:p>
    <w:p w14:paraId="2B1A3337" w14:textId="77777777" w:rsidR="00C10CAF" w:rsidRDefault="00C10CAF" w:rsidP="00C10CAF">
      <w:pPr>
        <w:spacing w:after="0" w:line="480" w:lineRule="auto"/>
        <w:jc w:val="both"/>
        <w:rPr>
          <w:rFonts w:ascii="MyriadPro-Regular" w:hAnsi="MyriadPro-Regular" w:cs="MyriadPro-Regular"/>
          <w:color w:val="666666"/>
          <w:sz w:val="20"/>
          <w:szCs w:val="20"/>
        </w:rPr>
      </w:pPr>
    </w:p>
    <w:p w14:paraId="272B917C" w14:textId="77777777" w:rsidR="00C10CAF" w:rsidRDefault="00C10CAF" w:rsidP="00C10CAF">
      <w:pPr>
        <w:spacing w:after="0" w:line="480" w:lineRule="auto"/>
        <w:jc w:val="both"/>
        <w:rPr>
          <w:rFonts w:ascii="MyriadPro-Regular" w:hAnsi="MyriadPro-Regular" w:cs="MyriadPro-Regular"/>
          <w:color w:val="666666"/>
          <w:sz w:val="20"/>
          <w:szCs w:val="20"/>
        </w:rPr>
      </w:pPr>
    </w:p>
    <w:p w14:paraId="4D7906FB" w14:textId="77777777" w:rsidR="00C10CAF" w:rsidRDefault="00C10CAF" w:rsidP="00C10CAF">
      <w:pPr>
        <w:spacing w:after="0" w:line="480" w:lineRule="auto"/>
        <w:jc w:val="both"/>
        <w:rPr>
          <w:rFonts w:ascii="MyriadPro-Regular" w:hAnsi="MyriadPro-Regular" w:cs="MyriadPro-Regular"/>
          <w:color w:val="666666"/>
          <w:sz w:val="20"/>
          <w:szCs w:val="20"/>
        </w:rPr>
      </w:pPr>
    </w:p>
    <w:p w14:paraId="370DA938" w14:textId="77777777" w:rsidR="00C10CAF" w:rsidRDefault="00C10CAF" w:rsidP="00C10CAF">
      <w:pPr>
        <w:spacing w:after="0" w:line="480" w:lineRule="auto"/>
        <w:jc w:val="both"/>
        <w:rPr>
          <w:rFonts w:ascii="MyriadPro-Regular" w:hAnsi="MyriadPro-Regular" w:cs="MyriadPro-Regular"/>
          <w:color w:val="666666"/>
          <w:sz w:val="20"/>
          <w:szCs w:val="20"/>
        </w:rPr>
      </w:pPr>
    </w:p>
    <w:p w14:paraId="2221A19D" w14:textId="77777777" w:rsidR="00C10CAF" w:rsidRDefault="00C10CAF" w:rsidP="00C10CAF">
      <w:pPr>
        <w:spacing w:after="0" w:line="480" w:lineRule="auto"/>
        <w:jc w:val="both"/>
        <w:rPr>
          <w:rFonts w:ascii="MyriadPro-Regular" w:hAnsi="MyriadPro-Regular" w:cs="MyriadPro-Regular"/>
          <w:color w:val="666666"/>
          <w:sz w:val="20"/>
          <w:szCs w:val="20"/>
        </w:rPr>
      </w:pPr>
    </w:p>
    <w:p w14:paraId="7F41B675" w14:textId="77777777" w:rsidR="00C10CAF" w:rsidRDefault="00C10CAF" w:rsidP="00C10CAF">
      <w:pPr>
        <w:spacing w:after="0" w:line="240" w:lineRule="auto"/>
        <w:contextualSpacing/>
        <w:jc w:val="both"/>
        <w:rPr>
          <w:rFonts w:asciiTheme="majorBidi" w:hAnsiTheme="majorBidi" w:cstheme="majorBidi"/>
          <w:b/>
          <w:bCs/>
          <w:sz w:val="24"/>
          <w:szCs w:val="24"/>
        </w:rPr>
      </w:pPr>
      <w:r>
        <w:rPr>
          <w:rFonts w:ascii="MyriadPro-Regular" w:hAnsi="MyriadPro-Regular" w:cs="MyriadPro-Regular"/>
          <w:noProof/>
          <w:color w:val="666666"/>
          <w:sz w:val="20"/>
          <w:szCs w:val="20"/>
          <w:lang w:eastAsia="en-CA"/>
        </w:rPr>
        <w:drawing>
          <wp:anchor distT="0" distB="0" distL="114300" distR="114300" simplePos="0" relativeHeight="251706368" behindDoc="0" locked="0" layoutInCell="1" allowOverlap="1" wp14:anchorId="42ECB072" wp14:editId="0D39E999">
            <wp:simplePos x="0" y="0"/>
            <wp:positionH relativeFrom="column">
              <wp:posOffset>515915</wp:posOffset>
            </wp:positionH>
            <wp:positionV relativeFrom="paragraph">
              <wp:posOffset>281</wp:posOffset>
            </wp:positionV>
            <wp:extent cx="5149850" cy="3637592"/>
            <wp:effectExtent l="0" t="0" r="0" b="127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6).png"/>
                    <pic:cNvPicPr/>
                  </pic:nvPicPr>
                  <pic:blipFill rotWithShape="1">
                    <a:blip r:embed="rId13">
                      <a:extLst>
                        <a:ext uri="{28A0092B-C50C-407E-A947-70E740481C1C}">
                          <a14:useLocalDpi xmlns:a14="http://schemas.microsoft.com/office/drawing/2010/main" val="0"/>
                        </a:ext>
                      </a:extLst>
                    </a:blip>
                    <a:srcRect l="13462" t="15195" r="32692" b="17189"/>
                    <a:stretch/>
                  </pic:blipFill>
                  <pic:spPr bwMode="auto">
                    <a:xfrm>
                      <a:off x="0" y="0"/>
                      <a:ext cx="5149850" cy="36375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01B013" w14:textId="77777777" w:rsidR="00C10CAF" w:rsidRDefault="00C10CAF" w:rsidP="00C10CAF">
      <w:pPr>
        <w:spacing w:after="0" w:line="240" w:lineRule="auto"/>
        <w:contextualSpacing/>
        <w:jc w:val="both"/>
        <w:rPr>
          <w:rFonts w:asciiTheme="majorBidi" w:hAnsiTheme="majorBidi" w:cstheme="majorBidi"/>
          <w:b/>
          <w:bCs/>
          <w:sz w:val="24"/>
          <w:szCs w:val="24"/>
        </w:rPr>
      </w:pPr>
    </w:p>
    <w:p w14:paraId="36CC8F43" w14:textId="77777777" w:rsidR="00C10CAF" w:rsidRDefault="00C10CAF" w:rsidP="00C10CAF">
      <w:pPr>
        <w:spacing w:after="0" w:line="240" w:lineRule="auto"/>
        <w:contextualSpacing/>
        <w:jc w:val="both"/>
        <w:rPr>
          <w:rFonts w:asciiTheme="majorBidi" w:hAnsiTheme="majorBidi" w:cstheme="majorBidi"/>
          <w:b/>
          <w:bCs/>
          <w:sz w:val="24"/>
          <w:szCs w:val="24"/>
        </w:rPr>
      </w:pPr>
    </w:p>
    <w:p w14:paraId="60A0C651" w14:textId="77777777" w:rsidR="00C10CAF" w:rsidRDefault="00C10CAF" w:rsidP="00C10CAF">
      <w:pPr>
        <w:spacing w:after="0" w:line="240" w:lineRule="auto"/>
        <w:contextualSpacing/>
        <w:jc w:val="both"/>
        <w:rPr>
          <w:rFonts w:asciiTheme="majorBidi" w:hAnsiTheme="majorBidi" w:cstheme="majorBidi"/>
          <w:b/>
          <w:bCs/>
          <w:sz w:val="24"/>
          <w:szCs w:val="24"/>
        </w:rPr>
      </w:pPr>
    </w:p>
    <w:p w14:paraId="12E50E7C" w14:textId="77777777" w:rsidR="00C10CAF" w:rsidRDefault="00C10CAF" w:rsidP="00C10CAF">
      <w:pPr>
        <w:spacing w:after="0" w:line="240" w:lineRule="auto"/>
        <w:contextualSpacing/>
        <w:jc w:val="both"/>
        <w:rPr>
          <w:rFonts w:asciiTheme="majorBidi" w:hAnsiTheme="majorBidi" w:cstheme="majorBidi"/>
          <w:b/>
          <w:bCs/>
          <w:sz w:val="24"/>
          <w:szCs w:val="24"/>
        </w:rPr>
      </w:pPr>
    </w:p>
    <w:p w14:paraId="78696497" w14:textId="77777777" w:rsidR="00C10CAF" w:rsidRDefault="00C10CAF" w:rsidP="00C10CAF">
      <w:pPr>
        <w:spacing w:after="0" w:line="240" w:lineRule="auto"/>
        <w:contextualSpacing/>
        <w:jc w:val="both"/>
        <w:rPr>
          <w:rFonts w:asciiTheme="majorBidi" w:hAnsiTheme="majorBidi" w:cstheme="majorBidi"/>
          <w:b/>
          <w:bCs/>
          <w:sz w:val="24"/>
          <w:szCs w:val="24"/>
        </w:rPr>
      </w:pPr>
    </w:p>
    <w:p w14:paraId="7E44E1DF" w14:textId="77777777" w:rsidR="00C10CAF" w:rsidRDefault="00C10CAF" w:rsidP="00C10CAF">
      <w:pPr>
        <w:spacing w:after="0" w:line="240" w:lineRule="auto"/>
        <w:contextualSpacing/>
        <w:jc w:val="both"/>
        <w:rPr>
          <w:rFonts w:asciiTheme="majorBidi" w:hAnsiTheme="majorBidi" w:cstheme="majorBidi"/>
          <w:b/>
          <w:bCs/>
          <w:sz w:val="24"/>
          <w:szCs w:val="24"/>
        </w:rPr>
      </w:pPr>
    </w:p>
    <w:p w14:paraId="339A334E" w14:textId="77777777" w:rsidR="00C10CAF" w:rsidRDefault="00C10CAF" w:rsidP="00C10CAF">
      <w:pPr>
        <w:spacing w:after="0" w:line="240" w:lineRule="auto"/>
        <w:contextualSpacing/>
        <w:jc w:val="both"/>
        <w:rPr>
          <w:rFonts w:asciiTheme="majorBidi" w:hAnsiTheme="majorBidi" w:cstheme="majorBidi"/>
          <w:b/>
          <w:bCs/>
          <w:sz w:val="24"/>
          <w:szCs w:val="24"/>
        </w:rPr>
      </w:pPr>
    </w:p>
    <w:p w14:paraId="3DAF0496" w14:textId="77777777" w:rsidR="00C10CAF" w:rsidRDefault="00C10CAF" w:rsidP="00C10CAF">
      <w:pPr>
        <w:spacing w:after="0" w:line="240" w:lineRule="auto"/>
        <w:contextualSpacing/>
        <w:jc w:val="both"/>
        <w:rPr>
          <w:rFonts w:asciiTheme="majorBidi" w:hAnsiTheme="majorBidi" w:cstheme="majorBidi"/>
          <w:b/>
          <w:bCs/>
          <w:sz w:val="24"/>
          <w:szCs w:val="24"/>
        </w:rPr>
      </w:pPr>
    </w:p>
    <w:p w14:paraId="7E4FD2BE" w14:textId="77777777" w:rsidR="00C10CAF" w:rsidRDefault="00C10CAF" w:rsidP="00C10CAF">
      <w:pPr>
        <w:spacing w:after="0" w:line="240" w:lineRule="auto"/>
        <w:contextualSpacing/>
        <w:jc w:val="both"/>
        <w:rPr>
          <w:rFonts w:asciiTheme="majorBidi" w:hAnsiTheme="majorBidi" w:cstheme="majorBidi"/>
          <w:b/>
          <w:bCs/>
          <w:sz w:val="24"/>
          <w:szCs w:val="24"/>
        </w:rPr>
      </w:pPr>
    </w:p>
    <w:p w14:paraId="5754C493" w14:textId="77777777" w:rsidR="00C10CAF" w:rsidRDefault="00C10CAF" w:rsidP="00C10CAF">
      <w:pPr>
        <w:spacing w:after="0" w:line="240" w:lineRule="auto"/>
        <w:contextualSpacing/>
        <w:jc w:val="both"/>
        <w:rPr>
          <w:rFonts w:asciiTheme="majorBidi" w:hAnsiTheme="majorBidi" w:cstheme="majorBidi"/>
          <w:b/>
          <w:bCs/>
          <w:sz w:val="24"/>
          <w:szCs w:val="24"/>
        </w:rPr>
      </w:pPr>
    </w:p>
    <w:p w14:paraId="6A06177D" w14:textId="77777777" w:rsidR="00C10CAF" w:rsidRDefault="00C10CAF" w:rsidP="00C10CAF">
      <w:pPr>
        <w:spacing w:after="0" w:line="240" w:lineRule="auto"/>
        <w:contextualSpacing/>
        <w:jc w:val="both"/>
        <w:rPr>
          <w:rFonts w:asciiTheme="majorBidi" w:hAnsiTheme="majorBidi" w:cstheme="majorBidi"/>
          <w:b/>
          <w:bCs/>
          <w:sz w:val="24"/>
          <w:szCs w:val="24"/>
        </w:rPr>
      </w:pPr>
    </w:p>
    <w:p w14:paraId="06BFF952" w14:textId="77777777" w:rsidR="00C10CAF" w:rsidRDefault="00C10CAF" w:rsidP="00C10CAF">
      <w:pPr>
        <w:spacing w:after="0" w:line="240" w:lineRule="auto"/>
        <w:contextualSpacing/>
        <w:jc w:val="both"/>
        <w:rPr>
          <w:rFonts w:asciiTheme="majorBidi" w:hAnsiTheme="majorBidi" w:cstheme="majorBidi"/>
          <w:b/>
          <w:bCs/>
          <w:sz w:val="24"/>
          <w:szCs w:val="24"/>
        </w:rPr>
      </w:pPr>
    </w:p>
    <w:p w14:paraId="0DCC6947" w14:textId="77777777" w:rsidR="00C10CAF" w:rsidRDefault="00C10CAF" w:rsidP="00C10CAF">
      <w:pPr>
        <w:spacing w:after="0" w:line="240" w:lineRule="auto"/>
        <w:contextualSpacing/>
        <w:jc w:val="both"/>
        <w:rPr>
          <w:rFonts w:asciiTheme="majorBidi" w:hAnsiTheme="majorBidi" w:cstheme="majorBidi"/>
          <w:b/>
          <w:bCs/>
          <w:sz w:val="24"/>
          <w:szCs w:val="24"/>
        </w:rPr>
      </w:pPr>
    </w:p>
    <w:p w14:paraId="75EF7BE4" w14:textId="77777777" w:rsidR="00C10CAF" w:rsidRDefault="00C10CAF" w:rsidP="00C10CAF">
      <w:pPr>
        <w:spacing w:after="0" w:line="240" w:lineRule="auto"/>
        <w:contextualSpacing/>
        <w:jc w:val="both"/>
        <w:rPr>
          <w:rFonts w:asciiTheme="majorBidi" w:hAnsiTheme="majorBidi" w:cstheme="majorBidi"/>
          <w:b/>
          <w:bCs/>
          <w:sz w:val="24"/>
          <w:szCs w:val="24"/>
        </w:rPr>
      </w:pPr>
    </w:p>
    <w:p w14:paraId="7F70D562" w14:textId="77777777" w:rsidR="00C10CAF" w:rsidRDefault="00C10CAF" w:rsidP="00C10CAF">
      <w:pPr>
        <w:spacing w:after="0" w:line="240" w:lineRule="auto"/>
        <w:contextualSpacing/>
        <w:jc w:val="both"/>
        <w:rPr>
          <w:rFonts w:asciiTheme="majorBidi" w:hAnsiTheme="majorBidi" w:cstheme="majorBidi"/>
          <w:b/>
          <w:bCs/>
          <w:sz w:val="24"/>
          <w:szCs w:val="24"/>
        </w:rPr>
      </w:pPr>
    </w:p>
    <w:p w14:paraId="26B6FEAC" w14:textId="77777777" w:rsidR="00C10CAF" w:rsidRDefault="00C10CAF" w:rsidP="00C10CAF">
      <w:pPr>
        <w:spacing w:after="0" w:line="240" w:lineRule="auto"/>
        <w:contextualSpacing/>
        <w:jc w:val="both"/>
        <w:rPr>
          <w:rFonts w:asciiTheme="majorBidi" w:hAnsiTheme="majorBidi" w:cstheme="majorBidi"/>
          <w:b/>
          <w:bCs/>
          <w:sz w:val="24"/>
          <w:szCs w:val="24"/>
        </w:rPr>
      </w:pPr>
    </w:p>
    <w:p w14:paraId="5554DFE1" w14:textId="77777777" w:rsidR="00C10CAF" w:rsidRDefault="00C10CAF" w:rsidP="00C10CAF">
      <w:pPr>
        <w:spacing w:after="0" w:line="240" w:lineRule="auto"/>
        <w:contextualSpacing/>
        <w:jc w:val="both"/>
        <w:rPr>
          <w:rFonts w:asciiTheme="majorBidi" w:hAnsiTheme="majorBidi" w:cstheme="majorBidi"/>
          <w:b/>
          <w:bCs/>
          <w:sz w:val="24"/>
          <w:szCs w:val="24"/>
        </w:rPr>
      </w:pPr>
    </w:p>
    <w:p w14:paraId="341D9AF2" w14:textId="77777777" w:rsidR="00C10CAF" w:rsidRDefault="00C10CAF" w:rsidP="00C10CAF">
      <w:pPr>
        <w:spacing w:after="0" w:line="240" w:lineRule="auto"/>
        <w:contextualSpacing/>
        <w:jc w:val="both"/>
        <w:rPr>
          <w:rFonts w:asciiTheme="majorBidi" w:hAnsiTheme="majorBidi" w:cstheme="majorBidi"/>
          <w:b/>
          <w:bCs/>
          <w:sz w:val="24"/>
          <w:szCs w:val="24"/>
        </w:rPr>
      </w:pPr>
    </w:p>
    <w:p w14:paraId="6ECE1871" w14:textId="77777777" w:rsidR="00C10CAF" w:rsidRDefault="00C10CAF" w:rsidP="00C10CAF">
      <w:pPr>
        <w:spacing w:after="0" w:line="240" w:lineRule="auto"/>
        <w:contextualSpacing/>
        <w:jc w:val="both"/>
        <w:rPr>
          <w:rFonts w:asciiTheme="majorBidi" w:hAnsiTheme="majorBidi" w:cstheme="majorBidi"/>
          <w:b/>
          <w:bCs/>
          <w:sz w:val="24"/>
          <w:szCs w:val="24"/>
        </w:rPr>
      </w:pPr>
    </w:p>
    <w:p w14:paraId="738CA1C8" w14:textId="77777777" w:rsidR="00C10CAF" w:rsidRDefault="00C10CAF" w:rsidP="00C10CAF">
      <w:pPr>
        <w:spacing w:after="0" w:line="240" w:lineRule="auto"/>
        <w:contextualSpacing/>
        <w:jc w:val="both"/>
        <w:rPr>
          <w:rFonts w:asciiTheme="majorBidi" w:hAnsiTheme="majorBidi" w:cstheme="majorBidi"/>
          <w:b/>
          <w:bCs/>
          <w:sz w:val="24"/>
          <w:szCs w:val="24"/>
        </w:rPr>
      </w:pPr>
    </w:p>
    <w:p w14:paraId="752763DF" w14:textId="77777777" w:rsidR="00C10CAF" w:rsidRDefault="00C10CAF" w:rsidP="00C10CAF">
      <w:pPr>
        <w:spacing w:after="0" w:line="240" w:lineRule="auto"/>
        <w:contextualSpacing/>
        <w:jc w:val="both"/>
        <w:rPr>
          <w:rFonts w:ascii="MyriadPro-Regular" w:hAnsi="MyriadPro-Regular" w:cs="MyriadPro-Regular"/>
          <w:color w:val="666666"/>
          <w:sz w:val="20"/>
          <w:szCs w:val="20"/>
        </w:rPr>
      </w:pPr>
      <w:r>
        <w:rPr>
          <w:rFonts w:asciiTheme="majorBidi" w:hAnsiTheme="majorBidi" w:cstheme="majorBidi"/>
          <w:b/>
          <w:bCs/>
          <w:sz w:val="24"/>
          <w:szCs w:val="24"/>
        </w:rPr>
        <w:t xml:space="preserve">C. Scatterplot showing the relationship between the number of camera trap study days and incidence rate for animal captures. Smoothed conditional mean is fitted using the linear model. Coloured dots represent </w:t>
      </w:r>
      <w:commentRangeStart w:id="71"/>
      <w:r>
        <w:rPr>
          <w:rFonts w:asciiTheme="majorBidi" w:hAnsiTheme="majorBidi" w:cstheme="majorBidi"/>
          <w:b/>
          <w:bCs/>
          <w:sz w:val="24"/>
          <w:szCs w:val="24"/>
        </w:rPr>
        <w:t xml:space="preserve">different ecosystems. </w:t>
      </w:r>
      <w:commentRangeEnd w:id="71"/>
      <w:r w:rsidR="008434E8">
        <w:rPr>
          <w:rStyle w:val="Marquedecommentaire"/>
        </w:rPr>
        <w:commentReference w:id="71"/>
      </w:r>
    </w:p>
    <w:p w14:paraId="032F69B6" w14:textId="77777777" w:rsidR="00C10CAF" w:rsidRDefault="00C10CAF" w:rsidP="00C10CAF">
      <w:pPr>
        <w:spacing w:after="0" w:line="480" w:lineRule="auto"/>
        <w:jc w:val="both"/>
        <w:rPr>
          <w:rFonts w:ascii="MyriadPro-Regular" w:hAnsi="MyriadPro-Regular" w:cs="MyriadPro-Regular"/>
          <w:color w:val="666666"/>
          <w:sz w:val="20"/>
          <w:szCs w:val="20"/>
        </w:rPr>
      </w:pPr>
    </w:p>
    <w:p w14:paraId="4CF71CCB" w14:textId="77777777" w:rsidR="00C10CAF" w:rsidRDefault="00C10CAF" w:rsidP="00C10CAF">
      <w:pPr>
        <w:spacing w:after="0" w:line="480" w:lineRule="auto"/>
        <w:jc w:val="both"/>
      </w:pPr>
    </w:p>
    <w:p w14:paraId="3F1881FF" w14:textId="77777777" w:rsidR="00C10CAF" w:rsidRDefault="00C10CAF" w:rsidP="00C10CAF">
      <w:pPr>
        <w:spacing w:after="0" w:line="480" w:lineRule="auto"/>
        <w:jc w:val="both"/>
      </w:pPr>
    </w:p>
    <w:p w14:paraId="2A3FF3D9" w14:textId="77777777" w:rsidR="00C10CAF" w:rsidRDefault="00C10CAF" w:rsidP="00C10CAF">
      <w:pPr>
        <w:spacing w:after="0" w:line="480" w:lineRule="auto"/>
        <w:jc w:val="both"/>
      </w:pPr>
    </w:p>
    <w:p w14:paraId="727A87FF" w14:textId="77777777" w:rsidR="00C10CAF" w:rsidRDefault="00C10CAF" w:rsidP="00C10CAF">
      <w:pPr>
        <w:spacing w:after="0" w:line="480" w:lineRule="auto"/>
        <w:jc w:val="both"/>
      </w:pPr>
    </w:p>
    <w:p w14:paraId="61C03C5E" w14:textId="77777777" w:rsidR="00C10CAF" w:rsidRDefault="00C10CAF" w:rsidP="00C10CAF">
      <w:pPr>
        <w:spacing w:after="0" w:line="480" w:lineRule="auto"/>
        <w:jc w:val="both"/>
      </w:pPr>
    </w:p>
    <w:p w14:paraId="26D8D05F" w14:textId="77777777" w:rsidR="00C10CAF" w:rsidRDefault="00C10CAF" w:rsidP="00C10CAF">
      <w:pPr>
        <w:spacing w:after="0" w:line="480" w:lineRule="auto"/>
        <w:jc w:val="both"/>
      </w:pPr>
    </w:p>
    <w:p w14:paraId="66BE8767" w14:textId="77777777" w:rsidR="00C10CAF" w:rsidRDefault="00C10CAF" w:rsidP="00C10CAF">
      <w:pPr>
        <w:spacing w:after="0" w:line="480" w:lineRule="auto"/>
        <w:jc w:val="both"/>
      </w:pPr>
    </w:p>
    <w:p w14:paraId="365D71C8" w14:textId="77777777" w:rsidR="00C10CAF" w:rsidRDefault="00C10CAF" w:rsidP="00C10CAF">
      <w:pPr>
        <w:spacing w:after="0" w:line="480" w:lineRule="auto"/>
        <w:jc w:val="both"/>
      </w:pPr>
    </w:p>
    <w:p w14:paraId="39E2C6B2" w14:textId="77777777" w:rsidR="00C10CAF" w:rsidRDefault="00C10CAF" w:rsidP="00C10CAF">
      <w:pPr>
        <w:spacing w:after="0" w:line="480" w:lineRule="auto"/>
        <w:jc w:val="both"/>
      </w:pPr>
    </w:p>
    <w:p w14:paraId="4BED679D" w14:textId="77777777" w:rsidR="00C10CAF" w:rsidRDefault="00C10CAF" w:rsidP="00C10CAF">
      <w:pPr>
        <w:spacing w:after="0" w:line="480" w:lineRule="auto"/>
        <w:jc w:val="both"/>
      </w:pPr>
    </w:p>
    <w:p w14:paraId="6DACE0C7" w14:textId="77777777" w:rsidR="00C10CAF" w:rsidRDefault="00C10CAF" w:rsidP="00C10CAF">
      <w:pPr>
        <w:spacing w:after="0" w:line="480" w:lineRule="auto"/>
        <w:jc w:val="both"/>
      </w:pPr>
    </w:p>
    <w:p w14:paraId="1C381DF8" w14:textId="77777777" w:rsidR="00C10CAF" w:rsidRDefault="00C10CAF" w:rsidP="00C10CAF">
      <w:pPr>
        <w:spacing w:after="0" w:line="480" w:lineRule="auto"/>
        <w:jc w:val="both"/>
      </w:pPr>
    </w:p>
    <w:p w14:paraId="2FE26752" w14:textId="77777777" w:rsidR="00C10CAF" w:rsidRDefault="00C10CAF" w:rsidP="00C10CAF">
      <w:pPr>
        <w:spacing w:after="0" w:line="480" w:lineRule="auto"/>
        <w:jc w:val="both"/>
      </w:pPr>
    </w:p>
    <w:p w14:paraId="1BA27F6C" w14:textId="77777777" w:rsidR="00C10CAF" w:rsidRDefault="00C10CAF" w:rsidP="00C10CAF">
      <w:pPr>
        <w:spacing w:after="0" w:line="480" w:lineRule="auto"/>
        <w:jc w:val="both"/>
      </w:pPr>
    </w:p>
    <w:p w14:paraId="43FF026A" w14:textId="77777777" w:rsidR="00C10CAF" w:rsidRDefault="00C10CAF" w:rsidP="00C10CAF">
      <w:pPr>
        <w:spacing w:after="0" w:line="480" w:lineRule="auto"/>
        <w:jc w:val="both"/>
      </w:pPr>
      <w:r>
        <w:rPr>
          <w:noProof/>
          <w:lang w:eastAsia="en-CA"/>
        </w:rPr>
        <w:drawing>
          <wp:anchor distT="0" distB="0" distL="114300" distR="114300" simplePos="0" relativeHeight="251707392" behindDoc="0" locked="0" layoutInCell="1" allowOverlap="1" wp14:anchorId="01C34071" wp14:editId="3A8BE8D2">
            <wp:simplePos x="0" y="0"/>
            <wp:positionH relativeFrom="margin">
              <wp:align>center</wp:align>
            </wp:positionH>
            <wp:positionV relativeFrom="paragraph">
              <wp:posOffset>4194</wp:posOffset>
            </wp:positionV>
            <wp:extent cx="5123815" cy="3671329"/>
            <wp:effectExtent l="0" t="0" r="635" b="571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7).png"/>
                    <pic:cNvPicPr/>
                  </pic:nvPicPr>
                  <pic:blipFill rotWithShape="1">
                    <a:blip r:embed="rId14">
                      <a:extLst>
                        <a:ext uri="{28A0092B-C50C-407E-A947-70E740481C1C}">
                          <a14:useLocalDpi xmlns:a14="http://schemas.microsoft.com/office/drawing/2010/main" val="0"/>
                        </a:ext>
                      </a:extLst>
                    </a:blip>
                    <a:srcRect l="13157" t="16366" r="33638" b="15861"/>
                    <a:stretch/>
                  </pic:blipFill>
                  <pic:spPr bwMode="auto">
                    <a:xfrm>
                      <a:off x="0" y="0"/>
                      <a:ext cx="5123815" cy="367132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0C6E7B" w14:textId="77777777" w:rsidR="00C10CAF" w:rsidRDefault="00C10CAF" w:rsidP="00C10CAF">
      <w:pPr>
        <w:spacing w:after="0" w:line="480" w:lineRule="auto"/>
        <w:jc w:val="both"/>
      </w:pPr>
    </w:p>
    <w:p w14:paraId="5CF73395" w14:textId="77777777" w:rsidR="00C10CAF" w:rsidRDefault="00C10CAF" w:rsidP="00C10CAF">
      <w:pPr>
        <w:spacing w:after="0" w:line="480" w:lineRule="auto"/>
        <w:jc w:val="both"/>
      </w:pPr>
    </w:p>
    <w:p w14:paraId="1282BF3C" w14:textId="77777777" w:rsidR="00C10CAF" w:rsidRDefault="00C10CAF" w:rsidP="00C10CAF">
      <w:pPr>
        <w:spacing w:after="0" w:line="480" w:lineRule="auto"/>
        <w:jc w:val="both"/>
      </w:pPr>
    </w:p>
    <w:p w14:paraId="3CEF2E0C" w14:textId="77777777" w:rsidR="00C10CAF" w:rsidRDefault="00C10CAF" w:rsidP="00C10CAF">
      <w:pPr>
        <w:spacing w:after="0" w:line="480" w:lineRule="auto"/>
        <w:jc w:val="both"/>
      </w:pPr>
    </w:p>
    <w:p w14:paraId="3EC6669D" w14:textId="77777777" w:rsidR="00C10CAF" w:rsidRDefault="00C10CAF" w:rsidP="00C10CAF">
      <w:pPr>
        <w:spacing w:after="0" w:line="480" w:lineRule="auto"/>
        <w:jc w:val="both"/>
      </w:pPr>
    </w:p>
    <w:p w14:paraId="5C5B7039" w14:textId="77777777" w:rsidR="00C10CAF" w:rsidRDefault="00C10CAF" w:rsidP="00C10CAF">
      <w:pPr>
        <w:spacing w:after="0" w:line="480" w:lineRule="auto"/>
        <w:jc w:val="both"/>
      </w:pPr>
    </w:p>
    <w:p w14:paraId="3AED16B8" w14:textId="77777777" w:rsidR="00C10CAF" w:rsidRDefault="00C10CAF" w:rsidP="00C10CAF">
      <w:pPr>
        <w:spacing w:after="0" w:line="480" w:lineRule="auto"/>
        <w:jc w:val="both"/>
      </w:pPr>
    </w:p>
    <w:p w14:paraId="348D6CC8" w14:textId="77777777" w:rsidR="00C10CAF" w:rsidRDefault="00C10CAF" w:rsidP="00C10CAF">
      <w:pPr>
        <w:spacing w:after="0" w:line="240" w:lineRule="auto"/>
        <w:jc w:val="both"/>
        <w:rPr>
          <w:rFonts w:asciiTheme="majorBidi" w:hAnsiTheme="majorBidi" w:cstheme="majorBidi"/>
          <w:b/>
          <w:bCs/>
          <w:sz w:val="24"/>
          <w:szCs w:val="24"/>
        </w:rPr>
      </w:pPr>
    </w:p>
    <w:p w14:paraId="309309A0" w14:textId="77777777" w:rsidR="00C10CAF" w:rsidRDefault="00C10CAF" w:rsidP="00C10CAF">
      <w:pPr>
        <w:spacing w:after="0" w:line="240" w:lineRule="auto"/>
        <w:jc w:val="both"/>
        <w:rPr>
          <w:rFonts w:asciiTheme="majorBidi" w:hAnsiTheme="majorBidi" w:cstheme="majorBidi"/>
          <w:b/>
          <w:bCs/>
          <w:sz w:val="24"/>
          <w:szCs w:val="24"/>
        </w:rPr>
      </w:pPr>
    </w:p>
    <w:p w14:paraId="13E51838" w14:textId="77777777" w:rsidR="00C10CAF" w:rsidRDefault="00C10CAF" w:rsidP="00C10CAF">
      <w:pPr>
        <w:spacing w:after="0" w:line="240" w:lineRule="auto"/>
        <w:jc w:val="both"/>
        <w:rPr>
          <w:rFonts w:asciiTheme="majorBidi" w:hAnsiTheme="majorBidi" w:cstheme="majorBidi"/>
          <w:b/>
          <w:bCs/>
          <w:sz w:val="24"/>
          <w:szCs w:val="24"/>
        </w:rPr>
      </w:pPr>
    </w:p>
    <w:p w14:paraId="56DECEB2" w14:textId="77777777" w:rsidR="00C10CAF" w:rsidRDefault="00C10CAF" w:rsidP="00C10CAF">
      <w:pPr>
        <w:spacing w:after="0" w:line="240" w:lineRule="auto"/>
        <w:jc w:val="both"/>
        <w:rPr>
          <w:rFonts w:asciiTheme="majorBidi" w:hAnsiTheme="majorBidi" w:cstheme="majorBidi"/>
          <w:b/>
          <w:bCs/>
          <w:sz w:val="24"/>
          <w:szCs w:val="24"/>
        </w:rPr>
      </w:pPr>
    </w:p>
    <w:p w14:paraId="3CAC5EE7" w14:textId="77777777" w:rsidR="00C10CAF" w:rsidRDefault="00C10CAF" w:rsidP="00C10CAF">
      <w:pPr>
        <w:spacing w:after="0" w:line="240" w:lineRule="auto"/>
        <w:jc w:val="both"/>
        <w:rPr>
          <w:rFonts w:asciiTheme="majorBidi" w:hAnsiTheme="majorBidi" w:cstheme="majorBidi"/>
          <w:b/>
          <w:bCs/>
          <w:sz w:val="24"/>
          <w:szCs w:val="24"/>
        </w:rPr>
      </w:pPr>
    </w:p>
    <w:p w14:paraId="3BC18E66" w14:textId="77777777" w:rsidR="00C10CAF" w:rsidRDefault="00C10CAF" w:rsidP="00C10CAF">
      <w:pPr>
        <w:spacing w:after="0" w:line="240" w:lineRule="auto"/>
        <w:jc w:val="both"/>
        <w:rPr>
          <w:rFonts w:asciiTheme="majorBidi" w:hAnsiTheme="majorBidi" w:cstheme="majorBidi"/>
          <w:b/>
          <w:bCs/>
          <w:sz w:val="24"/>
          <w:szCs w:val="24"/>
        </w:rPr>
      </w:pPr>
    </w:p>
    <w:p w14:paraId="0B80A7AA" w14:textId="77777777" w:rsidR="00C10CAF" w:rsidRDefault="00C10CAF" w:rsidP="00C10CAF">
      <w:pPr>
        <w:spacing w:after="0" w:line="240" w:lineRule="auto"/>
        <w:jc w:val="both"/>
      </w:pPr>
      <w:r>
        <w:rPr>
          <w:rFonts w:asciiTheme="majorBidi" w:hAnsiTheme="majorBidi" w:cstheme="majorBidi"/>
          <w:b/>
          <w:bCs/>
          <w:sz w:val="24"/>
          <w:szCs w:val="24"/>
        </w:rPr>
        <w:t>D. Scatterplot showing the relationship between the number of camera trap study days and incidence rate diversity of animals detected. Smoothed conditional mean is fitted using the linear model. Coloured dots represent different ecosystems.</w:t>
      </w:r>
    </w:p>
    <w:p w14:paraId="61ACD89B" w14:textId="77777777" w:rsidR="00C10CAF" w:rsidRDefault="00C10CAF" w:rsidP="00C10CAF">
      <w:pPr>
        <w:spacing w:after="0" w:line="480" w:lineRule="auto"/>
        <w:jc w:val="both"/>
      </w:pPr>
    </w:p>
    <w:p w14:paraId="3EFEA6D3" w14:textId="77777777" w:rsidR="00C10CAF" w:rsidRDefault="00C10CAF" w:rsidP="00C10CAF">
      <w:pPr>
        <w:spacing w:after="0" w:line="480" w:lineRule="auto"/>
        <w:jc w:val="both"/>
      </w:pPr>
    </w:p>
    <w:p w14:paraId="4A52B170" w14:textId="77777777" w:rsidR="00C10CAF" w:rsidRDefault="00C10CAF" w:rsidP="00C10CAF">
      <w:pPr>
        <w:spacing w:after="0" w:line="480" w:lineRule="auto"/>
        <w:jc w:val="both"/>
      </w:pPr>
    </w:p>
    <w:p w14:paraId="616DE5C9" w14:textId="77777777" w:rsidR="00C10CAF" w:rsidRDefault="00C10CAF" w:rsidP="00C10CAF">
      <w:pPr>
        <w:spacing w:after="0" w:line="480" w:lineRule="auto"/>
        <w:jc w:val="both"/>
      </w:pPr>
    </w:p>
    <w:p w14:paraId="50153087" w14:textId="77777777" w:rsidR="00C10CAF" w:rsidRDefault="00C10CAF" w:rsidP="00C10CAF">
      <w:pPr>
        <w:spacing w:after="0" w:line="480" w:lineRule="auto"/>
        <w:jc w:val="both"/>
      </w:pPr>
    </w:p>
    <w:p w14:paraId="57F38315" w14:textId="77777777" w:rsidR="00C10CAF" w:rsidRDefault="00C10CAF" w:rsidP="00C10CAF">
      <w:pPr>
        <w:spacing w:after="0" w:line="480" w:lineRule="auto"/>
        <w:jc w:val="both"/>
      </w:pPr>
    </w:p>
    <w:p w14:paraId="33F8A6E1" w14:textId="77777777" w:rsidR="00C10CAF" w:rsidRDefault="00C10CAF" w:rsidP="00C10CAF">
      <w:pPr>
        <w:spacing w:after="0" w:line="480" w:lineRule="auto"/>
        <w:jc w:val="both"/>
      </w:pPr>
    </w:p>
    <w:p w14:paraId="6526CEF1" w14:textId="77777777" w:rsidR="00C10CAF" w:rsidRDefault="00C10CAF" w:rsidP="00C10CAF">
      <w:pPr>
        <w:spacing w:after="0" w:line="480" w:lineRule="auto"/>
        <w:jc w:val="both"/>
      </w:pPr>
    </w:p>
    <w:p w14:paraId="1CDDDF26" w14:textId="77777777" w:rsidR="00C10CAF" w:rsidRDefault="00C10CAF" w:rsidP="00C10CAF">
      <w:pPr>
        <w:spacing w:after="0" w:line="480" w:lineRule="auto"/>
        <w:jc w:val="both"/>
      </w:pPr>
    </w:p>
    <w:p w14:paraId="06C6885B" w14:textId="77777777" w:rsidR="00F91250" w:rsidRDefault="00F91250" w:rsidP="00C10CAF">
      <w:pPr>
        <w:spacing w:line="360" w:lineRule="auto"/>
        <w:rPr>
          <w:rFonts w:cstheme="minorHAnsi"/>
          <w:b/>
          <w:bCs/>
          <w:sz w:val="24"/>
          <w:szCs w:val="24"/>
        </w:rPr>
      </w:pPr>
    </w:p>
    <w:sectPr w:rsidR="00F9125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Laura McKinnon" w:date="2021-05-05T10:33:00Z" w:initials="LM">
    <w:p w14:paraId="68BAE9B0" w14:textId="77777777" w:rsidR="00F21F42" w:rsidRDefault="00F21F42">
      <w:pPr>
        <w:pStyle w:val="Commentaire"/>
      </w:pPr>
      <w:r>
        <w:rPr>
          <w:rStyle w:val="Marquedecommentaire"/>
        </w:rPr>
        <w:annotationRef/>
      </w:r>
      <w:r>
        <w:t xml:space="preserve">I think the use of amelioration throughout should be reconsidered.    You are looking at change, or increases in microclimatic variation, the change alone may not necessarily be positive for all species – </w:t>
      </w:r>
    </w:p>
  </w:comment>
  <w:comment w:id="9" w:author="Laura McKinnon" w:date="2021-05-05T10:25:00Z" w:initials="LM">
    <w:p w14:paraId="65A3E990" w14:textId="77777777" w:rsidR="00762B6A" w:rsidRDefault="00762B6A">
      <w:pPr>
        <w:pStyle w:val="Commentaire"/>
      </w:pPr>
      <w:r>
        <w:rPr>
          <w:rStyle w:val="Marquedecommentaire"/>
        </w:rPr>
        <w:annotationRef/>
      </w:r>
      <w:r>
        <w:t xml:space="preserve">Is agriculture dryland </w:t>
      </w:r>
      <w:proofErr w:type="gramStart"/>
      <w:r>
        <w:t>systems  a</w:t>
      </w:r>
      <w:proofErr w:type="gramEnd"/>
      <w:r>
        <w:t xml:space="preserve"> ‘land-use change’ – sounds a bit awkward.</w:t>
      </w:r>
    </w:p>
  </w:comment>
  <w:comment w:id="12" w:author="Laura McKinnon" w:date="2021-05-05T10:31:00Z" w:initials="LM">
    <w:p w14:paraId="5C443757" w14:textId="77777777" w:rsidR="00762B6A" w:rsidRDefault="00762B6A">
      <w:pPr>
        <w:pStyle w:val="Commentaire"/>
      </w:pPr>
      <w:r>
        <w:rPr>
          <w:rStyle w:val="Marquedecommentaire"/>
        </w:rPr>
        <w:annotationRef/>
      </w:r>
    </w:p>
  </w:comment>
  <w:comment w:id="14" w:author="Laura McKinnon" w:date="2021-05-05T10:29:00Z" w:initials="LM">
    <w:p w14:paraId="400BF260" w14:textId="77777777" w:rsidR="00762B6A" w:rsidRDefault="00762B6A">
      <w:pPr>
        <w:pStyle w:val="Commentaire"/>
      </w:pPr>
      <w:r>
        <w:rPr>
          <w:rStyle w:val="Marquedecommentaire"/>
        </w:rPr>
        <w:annotationRef/>
      </w:r>
      <w:r>
        <w:t xml:space="preserve">Are they really improving the microclimate or providing/increasing variation in </w:t>
      </w:r>
      <w:proofErr w:type="spellStart"/>
      <w:r>
        <w:t>aviailalbe</w:t>
      </w:r>
      <w:proofErr w:type="spellEnd"/>
      <w:r>
        <w:t xml:space="preserve"> </w:t>
      </w:r>
      <w:proofErr w:type="gramStart"/>
      <w:r>
        <w:t>microclimates..</w:t>
      </w:r>
      <w:proofErr w:type="gramEnd"/>
      <w:r>
        <w:t xml:space="preserve"> </w:t>
      </w:r>
    </w:p>
  </w:comment>
  <w:comment w:id="15" w:author="Laura McKinnon" w:date="2021-05-05T10:32:00Z" w:initials="LM">
    <w:p w14:paraId="255E2AB0" w14:textId="77777777" w:rsidR="00762B6A" w:rsidRDefault="00762B6A">
      <w:pPr>
        <w:pStyle w:val="Commentaire"/>
      </w:pPr>
      <w:r>
        <w:rPr>
          <w:rStyle w:val="Marquedecommentaire"/>
        </w:rPr>
        <w:annotationRef/>
      </w:r>
      <w:r>
        <w:t xml:space="preserve">Facilitates what? – growth, </w:t>
      </w:r>
      <w:proofErr w:type="gramStart"/>
      <w:r>
        <w:t>survival ?</w:t>
      </w:r>
      <w:proofErr w:type="gramEnd"/>
    </w:p>
  </w:comment>
  <w:comment w:id="16" w:author="Laura McKinnon" w:date="2021-05-05T10:35:00Z" w:initials="LM">
    <w:p w14:paraId="2898654D" w14:textId="77777777" w:rsidR="00F21F42" w:rsidRDefault="00F21F42">
      <w:pPr>
        <w:pStyle w:val="Commentaire"/>
      </w:pPr>
      <w:r>
        <w:rPr>
          <w:rStyle w:val="Marquedecommentaire"/>
        </w:rPr>
        <w:annotationRef/>
      </w:r>
      <w:r>
        <w:t xml:space="preserve">Is deploy the correct term to use here?  Sounds </w:t>
      </w:r>
      <w:proofErr w:type="gramStart"/>
      <w:r>
        <w:t>strange..</w:t>
      </w:r>
      <w:proofErr w:type="gramEnd"/>
    </w:p>
  </w:comment>
  <w:comment w:id="22" w:author="Laura McKinnon" w:date="2021-05-05T11:03:00Z" w:initials="LM">
    <w:p w14:paraId="6B41FE0F" w14:textId="465276AC" w:rsidR="00DF00F8" w:rsidRDefault="00DF00F8">
      <w:pPr>
        <w:pStyle w:val="Commentaire"/>
      </w:pPr>
      <w:r>
        <w:rPr>
          <w:rStyle w:val="Marquedecommentaire"/>
        </w:rPr>
        <w:annotationRef/>
      </w:r>
      <w:r>
        <w:t>Which angle?</w:t>
      </w:r>
    </w:p>
  </w:comment>
  <w:comment w:id="23" w:author="Laura McKinnon" w:date="2021-05-05T11:04:00Z" w:initials="LM">
    <w:p w14:paraId="649F7A5A" w14:textId="31885F2A" w:rsidR="00DF00F8" w:rsidRDefault="00DF00F8">
      <w:pPr>
        <w:pStyle w:val="Commentaire"/>
      </w:pPr>
      <w:r>
        <w:rPr>
          <w:rStyle w:val="Marquedecommentaire"/>
        </w:rPr>
        <w:annotationRef/>
      </w:r>
      <w:r>
        <w:t>How much water.</w:t>
      </w:r>
    </w:p>
  </w:comment>
  <w:comment w:id="24" w:author="Laura McKinnon" w:date="2021-05-05T11:04:00Z" w:initials="LM">
    <w:p w14:paraId="57B79E5B" w14:textId="32001197" w:rsidR="00DF00F8" w:rsidRDefault="00DF00F8">
      <w:pPr>
        <w:pStyle w:val="Commentaire"/>
      </w:pPr>
      <w:r>
        <w:rPr>
          <w:rStyle w:val="Marquedecommentaire"/>
        </w:rPr>
        <w:annotationRef/>
      </w:r>
      <w:r>
        <w:t>Not clear here – you had 6 trays per species for your 3 replicates, 3 types of cover, no cover?</w:t>
      </w:r>
    </w:p>
  </w:comment>
  <w:comment w:id="25" w:author="Laura McKinnon" w:date="2021-05-05T11:05:00Z" w:initials="LM">
    <w:p w14:paraId="6700ADD3" w14:textId="3B44A211" w:rsidR="00DF00F8" w:rsidRDefault="00DF00F8">
      <w:pPr>
        <w:pStyle w:val="Commentaire"/>
      </w:pPr>
      <w:r>
        <w:rPr>
          <w:rStyle w:val="Marquedecommentaire"/>
        </w:rPr>
        <w:annotationRef/>
      </w:r>
      <w:r>
        <w:t>Why not put them in the trays?</w:t>
      </w:r>
    </w:p>
  </w:comment>
  <w:comment w:id="26" w:author="Laura McKinnon" w:date="2021-05-05T11:06:00Z" w:initials="LM">
    <w:p w14:paraId="6FB55460" w14:textId="41658AED" w:rsidR="00DF00F8" w:rsidRDefault="00DF00F8">
      <w:pPr>
        <w:pStyle w:val="Commentaire"/>
      </w:pPr>
      <w:r>
        <w:rPr>
          <w:rStyle w:val="Marquedecommentaire"/>
        </w:rPr>
        <w:annotationRef/>
      </w:r>
      <w:r>
        <w:t>What is random?</w:t>
      </w:r>
    </w:p>
  </w:comment>
  <w:comment w:id="28" w:author="Laura McKinnon" w:date="2021-05-05T11:11:00Z" w:initials="LM">
    <w:p w14:paraId="1E84814D" w14:textId="4D8367BF" w:rsidR="00DF00F8" w:rsidRDefault="00DF00F8">
      <w:pPr>
        <w:pStyle w:val="Commentaire"/>
      </w:pPr>
      <w:r>
        <w:rPr>
          <w:rStyle w:val="Marquedecommentaire"/>
        </w:rPr>
        <w:annotationRef/>
      </w:r>
      <w:r>
        <w:t>What about the seedling nursery fabric?</w:t>
      </w:r>
    </w:p>
  </w:comment>
  <w:comment w:id="29" w:author="Laura McKinnon" w:date="2021-05-05T11:08:00Z" w:initials="LM">
    <w:p w14:paraId="5F132762" w14:textId="4D3FAAB3" w:rsidR="00DF00F8" w:rsidRDefault="00DF00F8">
      <w:pPr>
        <w:pStyle w:val="Commentaire"/>
      </w:pPr>
      <w:r>
        <w:rPr>
          <w:rStyle w:val="Marquedecommentaire"/>
        </w:rPr>
        <w:annotationRef/>
      </w:r>
      <w:r>
        <w:t xml:space="preserve">Hopefully not statistically </w:t>
      </w:r>
      <w:proofErr w:type="spellStart"/>
      <w:r>
        <w:t>signif</w:t>
      </w:r>
      <w:proofErr w:type="spellEnd"/>
      <w:r>
        <w:t>?</w:t>
      </w:r>
    </w:p>
  </w:comment>
  <w:comment w:id="30" w:author="Laura McKinnon" w:date="2021-05-05T11:10:00Z" w:initials="LM">
    <w:p w14:paraId="6B348FB1" w14:textId="77777777" w:rsidR="00DF00F8" w:rsidRDefault="00DF00F8" w:rsidP="00DF00F8">
      <w:pPr>
        <w:pStyle w:val="Commentaire"/>
      </w:pPr>
      <w:r>
        <w:rPr>
          <w:rStyle w:val="Marquedecommentaire"/>
        </w:rPr>
        <w:annotationRef/>
      </w:r>
      <w:r>
        <w:t xml:space="preserve">No stats? Or </w:t>
      </w:r>
      <w:proofErr w:type="spellStart"/>
      <w:r>
        <w:t>descriptives</w:t>
      </w:r>
      <w:proofErr w:type="spellEnd"/>
      <w:r>
        <w:t>?  Did you reach temperatures that were the norm for the species?</w:t>
      </w:r>
    </w:p>
    <w:p w14:paraId="1F4050C3" w14:textId="016718F1" w:rsidR="00DF00F8" w:rsidRDefault="00DF00F8">
      <w:pPr>
        <w:pStyle w:val="Commentaire"/>
      </w:pPr>
    </w:p>
  </w:comment>
  <w:comment w:id="31" w:author="Laura McKinnon" w:date="2021-05-05T11:07:00Z" w:initials="LM">
    <w:p w14:paraId="6F8F7C90" w14:textId="7C8A4201" w:rsidR="00DF00F8" w:rsidRDefault="00DF00F8">
      <w:pPr>
        <w:pStyle w:val="Commentaire"/>
      </w:pPr>
      <w:r>
        <w:rPr>
          <w:rStyle w:val="Marquedecommentaire"/>
        </w:rPr>
        <w:annotationRef/>
      </w:r>
      <w:r>
        <w:t>Your uncovered are not positioned the same way covered… could this matter?  Can they be positioned the same way?</w:t>
      </w:r>
    </w:p>
  </w:comment>
  <w:comment w:id="32" w:author="Laura McKinnon" w:date="2021-05-05T11:14:00Z" w:initials="LM">
    <w:p w14:paraId="6B22E11E" w14:textId="60CFB55F" w:rsidR="00082FB2" w:rsidRDefault="00082FB2">
      <w:pPr>
        <w:pStyle w:val="Commentaire"/>
      </w:pPr>
      <w:r>
        <w:rPr>
          <w:rStyle w:val="Marquedecommentaire"/>
        </w:rPr>
        <w:annotationRef/>
      </w:r>
      <w:r>
        <w:t>Shipping insects in alcohol is a pain – any chance of local identification in the field (bring an undergrad to do this?).</w:t>
      </w:r>
    </w:p>
  </w:comment>
  <w:comment w:id="35" w:author="Laura McKinnon" w:date="2021-05-05T11:15:00Z" w:initials="LM">
    <w:p w14:paraId="5F9DCCDB" w14:textId="4A56DCD8" w:rsidR="00082FB2" w:rsidRDefault="00082FB2">
      <w:pPr>
        <w:pStyle w:val="Commentaire"/>
      </w:pPr>
      <w:r>
        <w:rPr>
          <w:rStyle w:val="Marquedecommentaire"/>
        </w:rPr>
        <w:annotationRef/>
      </w:r>
      <w:r>
        <w:t>Measurable?</w:t>
      </w:r>
    </w:p>
  </w:comment>
  <w:comment w:id="36" w:author="Laura McKinnon" w:date="2021-05-05T11:18:00Z" w:initials="LM">
    <w:p w14:paraId="4DFD9069" w14:textId="7EF0892A" w:rsidR="00082FB2" w:rsidRDefault="00082FB2">
      <w:pPr>
        <w:pStyle w:val="Commentaire"/>
      </w:pPr>
      <w:r>
        <w:rPr>
          <w:rStyle w:val="Marquedecommentaire"/>
        </w:rPr>
        <w:annotationRef/>
      </w:r>
      <w:r>
        <w:t>Should use more than one search engine</w:t>
      </w:r>
    </w:p>
  </w:comment>
  <w:comment w:id="37" w:author="Laura McKinnon" w:date="2021-05-05T11:17:00Z" w:initials="LM">
    <w:p w14:paraId="01633732" w14:textId="450E3B16" w:rsidR="00082FB2" w:rsidRDefault="00082FB2">
      <w:pPr>
        <w:pStyle w:val="Commentaire"/>
      </w:pPr>
      <w:r>
        <w:rPr>
          <w:rStyle w:val="Marquedecommentaire"/>
        </w:rPr>
        <w:annotationRef/>
      </w:r>
      <w:r>
        <w:t>Should you include all artificial habitats – will there be enough studies on shelters alone?</w:t>
      </w:r>
    </w:p>
  </w:comment>
  <w:comment w:id="42" w:author="Laura McKinnon" w:date="2021-05-05T11:38:00Z" w:initials="LM">
    <w:p w14:paraId="3524B7D5" w14:textId="1C00707A" w:rsidR="006A0326" w:rsidRDefault="006A0326">
      <w:pPr>
        <w:pStyle w:val="Commentaire"/>
      </w:pPr>
      <w:r>
        <w:rPr>
          <w:rStyle w:val="Marquedecommentaire"/>
        </w:rPr>
        <w:annotationRef/>
      </w:r>
      <w:r>
        <w:t>Strange ref format</w:t>
      </w:r>
    </w:p>
  </w:comment>
  <w:comment w:id="48" w:author="Laura McKinnon" w:date="2021-05-05T11:47:00Z" w:initials="LM">
    <w:p w14:paraId="312E9C51" w14:textId="3386AD09" w:rsidR="009F148F" w:rsidRDefault="009F148F">
      <w:pPr>
        <w:pStyle w:val="Commentaire"/>
      </w:pPr>
      <w:r>
        <w:rPr>
          <w:rStyle w:val="Marquedecommentaire"/>
        </w:rPr>
        <w:annotationRef/>
      </w:r>
      <w:r>
        <w:t>And what is there in the first place….   Trapping rate will be low in an area with no animals present….</w:t>
      </w:r>
    </w:p>
  </w:comment>
  <w:comment w:id="51" w:author="Laura McKinnon" w:date="2021-05-05T11:42:00Z" w:initials="LM">
    <w:p w14:paraId="742FFD22" w14:textId="7D6A395B" w:rsidR="006A0326" w:rsidRDefault="006A0326">
      <w:pPr>
        <w:pStyle w:val="Commentaire"/>
      </w:pPr>
      <w:r>
        <w:rPr>
          <w:rStyle w:val="Marquedecommentaire"/>
        </w:rPr>
        <w:annotationRef/>
      </w:r>
      <w:r>
        <w:t xml:space="preserve">Start with effort </w:t>
      </w:r>
      <w:proofErr w:type="gramStart"/>
      <w:r>
        <w:t>-  you</w:t>
      </w:r>
      <w:proofErr w:type="gramEnd"/>
      <w:r>
        <w:t xml:space="preserve"> cannot get rate before effort… trapping rate is a measure of success</w:t>
      </w:r>
    </w:p>
  </w:comment>
  <w:comment w:id="52" w:author="Laura McKinnon" w:date="2021-05-05T11:48:00Z" w:initials="LM">
    <w:p w14:paraId="3E00CA94" w14:textId="77777777" w:rsidR="009F148F" w:rsidRDefault="009F148F">
      <w:pPr>
        <w:pStyle w:val="Commentaire"/>
      </w:pPr>
      <w:r>
        <w:rPr>
          <w:rStyle w:val="Marquedecommentaire"/>
        </w:rPr>
        <w:annotationRef/>
      </w:r>
      <w:r>
        <w:t xml:space="preserve">Can you really get population estimates when individuals are not marked?  </w:t>
      </w:r>
      <w:proofErr w:type="gramStart"/>
      <w:r>
        <w:t>Unlikely..</w:t>
      </w:r>
      <w:proofErr w:type="gramEnd"/>
    </w:p>
    <w:p w14:paraId="255D1D53" w14:textId="77777777" w:rsidR="009F148F" w:rsidRDefault="009F148F">
      <w:pPr>
        <w:pStyle w:val="Commentaire"/>
      </w:pPr>
    </w:p>
    <w:p w14:paraId="50A911F4" w14:textId="3F6874FE" w:rsidR="009F148F" w:rsidRDefault="009F148F">
      <w:pPr>
        <w:pStyle w:val="Commentaire"/>
      </w:pPr>
    </w:p>
  </w:comment>
  <w:comment w:id="53" w:author="Laura McKinnon" w:date="2021-05-05T11:49:00Z" w:initials="LM">
    <w:p w14:paraId="793CA72E" w14:textId="77777777" w:rsidR="009F148F" w:rsidRDefault="009F148F">
      <w:pPr>
        <w:pStyle w:val="Commentaire"/>
      </w:pPr>
      <w:r>
        <w:rPr>
          <w:rStyle w:val="Marquedecommentaire"/>
        </w:rPr>
        <w:annotationRef/>
      </w:r>
      <w:r>
        <w:t xml:space="preserve">Or trapping effort </w:t>
      </w:r>
      <w:proofErr w:type="gramStart"/>
      <w:r>
        <w:t>-  I</w:t>
      </w:r>
      <w:proofErr w:type="gramEnd"/>
      <w:r>
        <w:t xml:space="preserve"> think it is trapping effort not rate based on your definition above… </w:t>
      </w:r>
    </w:p>
    <w:p w14:paraId="735A5623" w14:textId="77777777" w:rsidR="009F148F" w:rsidRDefault="009F148F">
      <w:pPr>
        <w:pStyle w:val="Commentaire"/>
      </w:pPr>
    </w:p>
    <w:p w14:paraId="003AC5F5" w14:textId="0644E8B2" w:rsidR="009F148F" w:rsidRDefault="009F148F">
      <w:pPr>
        <w:pStyle w:val="Commentaire"/>
      </w:pPr>
      <w:r>
        <w:t>Or the relationship between trapping effort and trapping rate….  Unless you have another estimate of richness to compare the trapping data to?</w:t>
      </w:r>
    </w:p>
  </w:comment>
  <w:comment w:id="54" w:author="Laura McKinnon" w:date="2021-05-05T11:53:00Z" w:initials="LM">
    <w:p w14:paraId="6E6B3B5E" w14:textId="75C2D7D5" w:rsidR="009F148F" w:rsidRDefault="009F148F">
      <w:pPr>
        <w:pStyle w:val="Commentaire"/>
      </w:pPr>
      <w:r>
        <w:rPr>
          <w:rStyle w:val="Marquedecommentaire"/>
        </w:rPr>
        <w:annotationRef/>
      </w:r>
      <w:proofErr w:type="gramStart"/>
      <w:r>
        <w:t>So</w:t>
      </w:r>
      <w:proofErr w:type="gramEnd"/>
      <w:r>
        <w:t xml:space="preserve"> all studies reported rarefaction curves?</w:t>
      </w:r>
    </w:p>
  </w:comment>
  <w:comment w:id="55" w:author="Laura McKinnon" w:date="2021-05-05T11:51:00Z" w:initials="LM">
    <w:p w14:paraId="1C9FA2E6" w14:textId="4CADC37D" w:rsidR="009F148F" w:rsidRDefault="009F148F">
      <w:pPr>
        <w:pStyle w:val="Commentaire"/>
      </w:pPr>
      <w:r>
        <w:rPr>
          <w:rStyle w:val="Marquedecommentaire"/>
        </w:rPr>
        <w:annotationRef/>
      </w:r>
      <w:r>
        <w:t xml:space="preserve">From this it is still not clear what test you used for which question…  it reads only like a list of packages… </w:t>
      </w:r>
    </w:p>
  </w:comment>
  <w:comment w:id="56" w:author="Laura McKinnon" w:date="2021-05-05T11:52:00Z" w:initials="LM">
    <w:p w14:paraId="413172C5" w14:textId="3E2D643D" w:rsidR="009F148F" w:rsidRDefault="009F148F">
      <w:pPr>
        <w:pStyle w:val="Commentaire"/>
      </w:pPr>
      <w:r>
        <w:rPr>
          <w:rStyle w:val="Marquedecommentaire"/>
        </w:rPr>
        <w:annotationRef/>
      </w:r>
      <w:r>
        <w:t>? forest plots?</w:t>
      </w:r>
    </w:p>
  </w:comment>
  <w:comment w:id="57" w:author="Laura McKinnon" w:date="2021-05-05T11:54:00Z" w:initials="LM">
    <w:p w14:paraId="4EDEEBFB" w14:textId="36FEECF5" w:rsidR="009F148F" w:rsidRDefault="009F148F">
      <w:pPr>
        <w:pStyle w:val="Commentaire"/>
      </w:pPr>
      <w:r>
        <w:rPr>
          <w:rStyle w:val="Marquedecommentaire"/>
        </w:rPr>
        <w:annotationRef/>
      </w:r>
      <w:r>
        <w:t>? these were not mentioned in methods.</w:t>
      </w:r>
    </w:p>
  </w:comment>
  <w:comment w:id="58" w:author="Laura McKinnon" w:date="2021-05-05T11:54:00Z" w:initials="LM">
    <w:p w14:paraId="6CD53829" w14:textId="34937170" w:rsidR="009F148F" w:rsidRDefault="009F148F">
      <w:pPr>
        <w:pStyle w:val="Commentaire"/>
      </w:pPr>
      <w:r>
        <w:rPr>
          <w:rStyle w:val="Marquedecommentaire"/>
        </w:rPr>
        <w:annotationRef/>
      </w:r>
      <w:r>
        <w:t xml:space="preserve">Not clear here – and it sounds like methods, not results. </w:t>
      </w:r>
    </w:p>
  </w:comment>
  <w:comment w:id="59" w:author="Laura McKinnon" w:date="2021-05-05T11:55:00Z" w:initials="LM">
    <w:p w14:paraId="17739A2D" w14:textId="18618AB5" w:rsidR="009F148F" w:rsidRDefault="009F148F">
      <w:pPr>
        <w:pStyle w:val="Commentaire"/>
      </w:pPr>
      <w:r>
        <w:rPr>
          <w:rStyle w:val="Marquedecommentaire"/>
        </w:rPr>
        <w:annotationRef/>
      </w:r>
      <w:r>
        <w:t>Significant moderator?</w:t>
      </w:r>
    </w:p>
  </w:comment>
  <w:comment w:id="60" w:author="Laura McKinnon" w:date="2021-05-05T11:55:00Z" w:initials="LM">
    <w:p w14:paraId="7112F441" w14:textId="5616EE4F" w:rsidR="009F148F" w:rsidRDefault="009F148F">
      <w:pPr>
        <w:pStyle w:val="Commentaire"/>
      </w:pPr>
      <w:r>
        <w:rPr>
          <w:rStyle w:val="Marquedecommentaire"/>
        </w:rPr>
        <w:annotationRef/>
      </w:r>
      <w:r>
        <w:t xml:space="preserve">All of these should be described in </w:t>
      </w:r>
      <w:proofErr w:type="gramStart"/>
      <w:r>
        <w:t>methods..</w:t>
      </w:r>
      <w:proofErr w:type="gramEnd"/>
    </w:p>
  </w:comment>
  <w:comment w:id="61" w:author="Laura McKinnon" w:date="2021-05-05T12:01:00Z" w:initials="LM">
    <w:p w14:paraId="072FFAD4" w14:textId="5C069BC8" w:rsidR="008434E8" w:rsidRDefault="008434E8">
      <w:pPr>
        <w:pStyle w:val="Commentaire"/>
      </w:pPr>
      <w:r>
        <w:rPr>
          <w:rStyle w:val="Marquedecommentaire"/>
        </w:rPr>
        <w:annotationRef/>
      </w:r>
      <w:r>
        <w:t>Not really – your study demonstrates the popularity, but not the utility…</w:t>
      </w:r>
    </w:p>
  </w:comment>
  <w:comment w:id="62" w:author="Laura McKinnon" w:date="2021-05-05T12:02:00Z" w:initials="LM">
    <w:p w14:paraId="049320E6" w14:textId="35A62DD1" w:rsidR="008434E8" w:rsidRDefault="008434E8">
      <w:pPr>
        <w:pStyle w:val="Commentaire"/>
      </w:pPr>
      <w:r>
        <w:rPr>
          <w:rStyle w:val="Marquedecommentaire"/>
        </w:rPr>
        <w:annotationRef/>
      </w:r>
      <w:r>
        <w:t xml:space="preserve">I did not read this in your results…  </w:t>
      </w:r>
    </w:p>
  </w:comment>
  <w:comment w:id="64" w:author="Laura McKinnon" w:date="2021-05-05T12:03:00Z" w:initials="LM">
    <w:p w14:paraId="6B32FA66" w14:textId="11623EBD" w:rsidR="008434E8" w:rsidRDefault="008434E8">
      <w:pPr>
        <w:pStyle w:val="Commentaire"/>
      </w:pPr>
      <w:r>
        <w:rPr>
          <w:rStyle w:val="Marquedecommentaire"/>
        </w:rPr>
        <w:annotationRef/>
      </w:r>
      <w:r>
        <w:t>Not clear?</w:t>
      </w:r>
    </w:p>
  </w:comment>
  <w:comment w:id="65" w:author="Laura McKinnon" w:date="2021-05-05T12:05:00Z" w:initials="LM">
    <w:p w14:paraId="74086604" w14:textId="77777777" w:rsidR="008434E8" w:rsidRDefault="008434E8">
      <w:pPr>
        <w:pStyle w:val="Commentaire"/>
      </w:pPr>
      <w:r>
        <w:rPr>
          <w:rStyle w:val="Marquedecommentaire"/>
        </w:rPr>
        <w:annotationRef/>
      </w:r>
      <w:r>
        <w:t>The number of cameras in the study is a measure of trapping effort…. But does it affect your ability to accurately estimate diversity….</w:t>
      </w:r>
    </w:p>
    <w:p w14:paraId="5931A68B" w14:textId="77777777" w:rsidR="008434E8" w:rsidRDefault="008434E8">
      <w:pPr>
        <w:pStyle w:val="Commentaire"/>
      </w:pPr>
    </w:p>
    <w:p w14:paraId="4768B9CE" w14:textId="77777777" w:rsidR="00DD6AE3" w:rsidRDefault="008434E8">
      <w:pPr>
        <w:pStyle w:val="Commentaire"/>
      </w:pPr>
      <w:r>
        <w:t xml:space="preserve">What you should be testing is whether the number of species/camera/day increases with an increase in number of cameras or </w:t>
      </w:r>
      <w:r w:rsidR="00DD6AE3">
        <w:t xml:space="preserve">number of sampling </w:t>
      </w:r>
      <w:proofErr w:type="gramStart"/>
      <w:r w:rsidR="00DD6AE3">
        <w:t>days..</w:t>
      </w:r>
      <w:proofErr w:type="gramEnd"/>
      <w:r w:rsidR="00DD6AE3">
        <w:t xml:space="preserve"> </w:t>
      </w:r>
    </w:p>
    <w:p w14:paraId="60E1AF1D" w14:textId="77777777" w:rsidR="00DD6AE3" w:rsidRDefault="00DD6AE3">
      <w:pPr>
        <w:pStyle w:val="Commentaire"/>
      </w:pPr>
    </w:p>
    <w:p w14:paraId="2949A4B0" w14:textId="77777777" w:rsidR="00DD6AE3" w:rsidRDefault="00DD6AE3">
      <w:pPr>
        <w:pStyle w:val="Commentaire"/>
      </w:pPr>
      <w:r>
        <w:t xml:space="preserve">I did not get this from your methods or results. </w:t>
      </w:r>
    </w:p>
    <w:p w14:paraId="6AC9D662" w14:textId="77777777" w:rsidR="00DD6AE3" w:rsidRDefault="00DD6AE3">
      <w:pPr>
        <w:pStyle w:val="Commentaire"/>
      </w:pPr>
    </w:p>
    <w:p w14:paraId="010D847F" w14:textId="093FAC83" w:rsidR="00DD6AE3" w:rsidRDefault="00DD6AE3">
      <w:pPr>
        <w:pStyle w:val="Commentaire"/>
      </w:pPr>
    </w:p>
  </w:comment>
  <w:comment w:id="66" w:author="Laura McKinnon" w:date="2021-05-05T12:12:00Z" w:initials="LM">
    <w:p w14:paraId="5C3261AA" w14:textId="77F9CC69" w:rsidR="00DD6AE3" w:rsidRDefault="00DD6AE3">
      <w:pPr>
        <w:pStyle w:val="Commentaire"/>
      </w:pPr>
      <w:r>
        <w:rPr>
          <w:rStyle w:val="Marquedecommentaire"/>
        </w:rPr>
        <w:annotationRef/>
      </w:r>
      <w:r>
        <w:t>Note the number of studies.</w:t>
      </w:r>
      <w:bookmarkStart w:id="67" w:name="_GoBack"/>
      <w:bookmarkEnd w:id="67"/>
    </w:p>
  </w:comment>
  <w:comment w:id="68" w:author="Laura McKinnon" w:date="2021-05-05T11:58:00Z" w:initials="LM">
    <w:p w14:paraId="662C9A5E" w14:textId="23B5F7E1" w:rsidR="008434E8" w:rsidRDefault="008434E8">
      <w:pPr>
        <w:pStyle w:val="Commentaire"/>
      </w:pPr>
      <w:r>
        <w:rPr>
          <w:rStyle w:val="Marquedecommentaire"/>
        </w:rPr>
        <w:annotationRef/>
      </w:r>
      <w:r>
        <w:t>Should be in methods</w:t>
      </w:r>
    </w:p>
  </w:comment>
  <w:comment w:id="69" w:author="Laura McKinnon" w:date="2021-05-05T11:59:00Z" w:initials="LM">
    <w:p w14:paraId="16F33760" w14:textId="2DF275D9" w:rsidR="008434E8" w:rsidRDefault="008434E8">
      <w:pPr>
        <w:pStyle w:val="Commentaire"/>
      </w:pPr>
      <w:r>
        <w:rPr>
          <w:rStyle w:val="Marquedecommentaire"/>
        </w:rPr>
        <w:annotationRef/>
      </w:r>
      <w:r>
        <w:t xml:space="preserve">Not clear. </w:t>
      </w:r>
    </w:p>
  </w:comment>
  <w:comment w:id="70" w:author="Laura McKinnon" w:date="2021-05-05T11:59:00Z" w:initials="LM">
    <w:p w14:paraId="499FC3A6" w14:textId="639BBC97" w:rsidR="008434E8" w:rsidRDefault="008434E8">
      <w:pPr>
        <w:pStyle w:val="Commentaire"/>
      </w:pPr>
      <w:r>
        <w:rPr>
          <w:rStyle w:val="Marquedecommentaire"/>
        </w:rPr>
        <w:annotationRef/>
      </w:r>
      <w:r>
        <w:t>Not clear.</w:t>
      </w:r>
    </w:p>
  </w:comment>
  <w:comment w:id="71" w:author="Laura McKinnon" w:date="2021-05-05T12:00:00Z" w:initials="LM">
    <w:p w14:paraId="689EE470" w14:textId="178C94AA" w:rsidR="008434E8" w:rsidRDefault="008434E8">
      <w:pPr>
        <w:pStyle w:val="Commentaire"/>
      </w:pPr>
      <w:r>
        <w:rPr>
          <w:rStyle w:val="Marquedecommentaire"/>
        </w:rPr>
        <w:annotationRef/>
      </w:r>
      <w:r>
        <w:t>And if you remove that one apparent outlier on the left?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BAE9B0" w15:done="0"/>
  <w15:commentEx w15:paraId="65A3E990" w15:done="0"/>
  <w15:commentEx w15:paraId="5C443757" w15:done="0"/>
  <w15:commentEx w15:paraId="400BF260" w15:done="0"/>
  <w15:commentEx w15:paraId="255E2AB0" w15:done="0"/>
  <w15:commentEx w15:paraId="2898654D" w15:done="0"/>
  <w15:commentEx w15:paraId="6B41FE0F" w15:done="0"/>
  <w15:commentEx w15:paraId="649F7A5A" w15:done="0"/>
  <w15:commentEx w15:paraId="57B79E5B" w15:done="0"/>
  <w15:commentEx w15:paraId="6700ADD3" w15:done="0"/>
  <w15:commentEx w15:paraId="6FB55460" w15:done="0"/>
  <w15:commentEx w15:paraId="1E84814D" w15:done="0"/>
  <w15:commentEx w15:paraId="5F132762" w15:done="0"/>
  <w15:commentEx w15:paraId="1F4050C3" w15:done="0"/>
  <w15:commentEx w15:paraId="6F8F7C90" w15:done="0"/>
  <w15:commentEx w15:paraId="6B22E11E" w15:done="0"/>
  <w15:commentEx w15:paraId="5F9DCCDB" w15:done="0"/>
  <w15:commentEx w15:paraId="4DFD9069" w15:done="0"/>
  <w15:commentEx w15:paraId="01633732" w15:done="0"/>
  <w15:commentEx w15:paraId="3524B7D5" w15:done="0"/>
  <w15:commentEx w15:paraId="312E9C51" w15:done="0"/>
  <w15:commentEx w15:paraId="742FFD22" w15:done="0"/>
  <w15:commentEx w15:paraId="50A911F4" w15:done="0"/>
  <w15:commentEx w15:paraId="003AC5F5" w15:done="0"/>
  <w15:commentEx w15:paraId="6E6B3B5E" w15:done="0"/>
  <w15:commentEx w15:paraId="1C9FA2E6" w15:done="0"/>
  <w15:commentEx w15:paraId="413172C5" w15:done="0"/>
  <w15:commentEx w15:paraId="4EDEEBFB" w15:done="0"/>
  <w15:commentEx w15:paraId="6CD53829" w15:done="0"/>
  <w15:commentEx w15:paraId="17739A2D" w15:done="0"/>
  <w15:commentEx w15:paraId="7112F441" w15:done="0"/>
  <w15:commentEx w15:paraId="072FFAD4" w15:done="0"/>
  <w15:commentEx w15:paraId="049320E6" w15:done="0"/>
  <w15:commentEx w15:paraId="6B32FA66" w15:done="0"/>
  <w15:commentEx w15:paraId="010D847F" w15:done="0"/>
  <w15:commentEx w15:paraId="5C3261AA" w15:done="0"/>
  <w15:commentEx w15:paraId="662C9A5E" w15:done="0"/>
  <w15:commentEx w15:paraId="16F33760" w15:done="0"/>
  <w15:commentEx w15:paraId="499FC3A6" w15:done="0"/>
  <w15:commentEx w15:paraId="689EE4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BAE9B0" w16cid:durableId="243CF2DF"/>
  <w16cid:commentId w16cid:paraId="65A3E990" w16cid:durableId="243CF11A"/>
  <w16cid:commentId w16cid:paraId="5C443757" w16cid:durableId="243CF27C"/>
  <w16cid:commentId w16cid:paraId="400BF260" w16cid:durableId="243CF217"/>
  <w16cid:commentId w16cid:paraId="255E2AB0" w16cid:durableId="243CF2B1"/>
  <w16cid:commentId w16cid:paraId="2898654D" w16cid:durableId="243CF36E"/>
  <w16cid:commentId w16cid:paraId="6B41FE0F" w16cid:durableId="243CFA07"/>
  <w16cid:commentId w16cid:paraId="649F7A5A" w16cid:durableId="243CFA22"/>
  <w16cid:commentId w16cid:paraId="57B79E5B" w16cid:durableId="243CFA3D"/>
  <w16cid:commentId w16cid:paraId="6700ADD3" w16cid:durableId="243CFA7D"/>
  <w16cid:commentId w16cid:paraId="6FB55460" w16cid:durableId="243CFAB1"/>
  <w16cid:commentId w16cid:paraId="1E84814D" w16cid:durableId="243CFBD0"/>
  <w16cid:commentId w16cid:paraId="5F132762" w16cid:durableId="243CFB46"/>
  <w16cid:commentId w16cid:paraId="1F4050C3" w16cid:durableId="243CFB9D"/>
  <w16cid:commentId w16cid:paraId="6F8F7C90" w16cid:durableId="243CFAF1"/>
  <w16cid:commentId w16cid:paraId="6B22E11E" w16cid:durableId="243CFC79"/>
  <w16cid:commentId w16cid:paraId="5F9DCCDB" w16cid:durableId="243CFCE7"/>
  <w16cid:commentId w16cid:paraId="4DFD9069" w16cid:durableId="243CFD68"/>
  <w16cid:commentId w16cid:paraId="01633732" w16cid:durableId="243CFD40"/>
  <w16cid:commentId w16cid:paraId="3524B7D5" w16cid:durableId="243D022B"/>
  <w16cid:commentId w16cid:paraId="312E9C51" w16cid:durableId="243D043A"/>
  <w16cid:commentId w16cid:paraId="742FFD22" w16cid:durableId="243D0343"/>
  <w16cid:commentId w16cid:paraId="50A911F4" w16cid:durableId="243D0479"/>
  <w16cid:commentId w16cid:paraId="003AC5F5" w16cid:durableId="243D04BD"/>
  <w16cid:commentId w16cid:paraId="6E6B3B5E" w16cid:durableId="243D05BE"/>
  <w16cid:commentId w16cid:paraId="1C9FA2E6" w16cid:durableId="243D0548"/>
  <w16cid:commentId w16cid:paraId="413172C5" w16cid:durableId="243D0590"/>
  <w16cid:commentId w16cid:paraId="4EDEEBFB" w16cid:durableId="243D05DB"/>
  <w16cid:commentId w16cid:paraId="6CD53829" w16cid:durableId="243D05FC"/>
  <w16cid:commentId w16cid:paraId="17739A2D" w16cid:durableId="243D0618"/>
  <w16cid:commentId w16cid:paraId="7112F441" w16cid:durableId="243D0627"/>
  <w16cid:commentId w16cid:paraId="072FFAD4" w16cid:durableId="243D07A9"/>
  <w16cid:commentId w16cid:paraId="049320E6" w16cid:durableId="243D07EB"/>
  <w16cid:commentId w16cid:paraId="6B32FA66" w16cid:durableId="243D0823"/>
  <w16cid:commentId w16cid:paraId="010D847F" w16cid:durableId="243D086F"/>
  <w16cid:commentId w16cid:paraId="5C3261AA" w16cid:durableId="243D0A29"/>
  <w16cid:commentId w16cid:paraId="662C9A5E" w16cid:durableId="243D06EB"/>
  <w16cid:commentId w16cid:paraId="16F33760" w16cid:durableId="243D070D"/>
  <w16cid:commentId w16cid:paraId="499FC3A6" w16cid:durableId="243D071B"/>
  <w16cid:commentId w16cid:paraId="689EE470" w16cid:durableId="243D07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MyriadPro-Regular">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F2B1B"/>
    <w:multiLevelType w:val="hybridMultilevel"/>
    <w:tmpl w:val="B328A4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E3F52CD"/>
    <w:multiLevelType w:val="hybridMultilevel"/>
    <w:tmpl w:val="7876AB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E7743D"/>
    <w:multiLevelType w:val="hybridMultilevel"/>
    <w:tmpl w:val="B126ADA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C537CFC"/>
    <w:multiLevelType w:val="hybridMultilevel"/>
    <w:tmpl w:val="564C11C8"/>
    <w:styleLink w:val="ImportedStyle6"/>
    <w:lvl w:ilvl="0" w:tplc="6DB8CC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25C1B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6CC6F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4D09D9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F42D3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BE0E4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7A851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E9CFCE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7D424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10B0A49"/>
    <w:multiLevelType w:val="hybridMultilevel"/>
    <w:tmpl w:val="BAC215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353097E"/>
    <w:multiLevelType w:val="hybridMultilevel"/>
    <w:tmpl w:val="C88C25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69407D5"/>
    <w:multiLevelType w:val="hybridMultilevel"/>
    <w:tmpl w:val="3E48E2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68C515DA"/>
    <w:multiLevelType w:val="hybridMultilevel"/>
    <w:tmpl w:val="564C11C8"/>
    <w:numStyleLink w:val="ImportedStyle6"/>
  </w:abstractNum>
  <w:abstractNum w:abstractNumId="8" w15:restartNumberingAfterBreak="0">
    <w:nsid w:val="73DC17E7"/>
    <w:multiLevelType w:val="hybridMultilevel"/>
    <w:tmpl w:val="52F4D1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7A391D6D"/>
    <w:multiLevelType w:val="hybridMultilevel"/>
    <w:tmpl w:val="32E6270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7ED15980"/>
    <w:multiLevelType w:val="hybridMultilevel"/>
    <w:tmpl w:val="E74CCC4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5"/>
  </w:num>
  <w:num w:numId="2">
    <w:abstractNumId w:val="6"/>
  </w:num>
  <w:num w:numId="3">
    <w:abstractNumId w:val="2"/>
  </w:num>
  <w:num w:numId="4">
    <w:abstractNumId w:val="0"/>
  </w:num>
  <w:num w:numId="5">
    <w:abstractNumId w:val="9"/>
  </w:num>
  <w:num w:numId="6">
    <w:abstractNumId w:val="8"/>
  </w:num>
  <w:num w:numId="7">
    <w:abstractNumId w:val="4"/>
  </w:num>
  <w:num w:numId="8">
    <w:abstractNumId w:val="1"/>
  </w:num>
  <w:num w:numId="9">
    <w:abstractNumId w:val="3"/>
  </w:num>
  <w:num w:numId="10">
    <w:abstractNumId w:val="7"/>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a McKinnon">
    <w15:presenceInfo w15:providerId="AD" w15:userId="S-1-5-21-2452582524-369540932-1620681027-3288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zNjO1NDE3NbE0tjBU0lEKTi0uzszPAykwrwUAH2i1JSwAAAA="/>
  </w:docVars>
  <w:rsids>
    <w:rsidRoot w:val="00BF3649"/>
    <w:rsid w:val="00035A36"/>
    <w:rsid w:val="00063679"/>
    <w:rsid w:val="00081011"/>
    <w:rsid w:val="00082FB2"/>
    <w:rsid w:val="000F1832"/>
    <w:rsid w:val="0010358B"/>
    <w:rsid w:val="00124CFB"/>
    <w:rsid w:val="00287863"/>
    <w:rsid w:val="002D2242"/>
    <w:rsid w:val="003A2AB7"/>
    <w:rsid w:val="003D28A7"/>
    <w:rsid w:val="00553BC4"/>
    <w:rsid w:val="006A0326"/>
    <w:rsid w:val="00762B6A"/>
    <w:rsid w:val="007861AC"/>
    <w:rsid w:val="007B0DC7"/>
    <w:rsid w:val="007B2B63"/>
    <w:rsid w:val="007C1BE3"/>
    <w:rsid w:val="008434E8"/>
    <w:rsid w:val="00864AD8"/>
    <w:rsid w:val="008E7208"/>
    <w:rsid w:val="009152E9"/>
    <w:rsid w:val="009F148F"/>
    <w:rsid w:val="00A04505"/>
    <w:rsid w:val="00B018C6"/>
    <w:rsid w:val="00B04B60"/>
    <w:rsid w:val="00BF3649"/>
    <w:rsid w:val="00BF389A"/>
    <w:rsid w:val="00C10CAF"/>
    <w:rsid w:val="00CE29D8"/>
    <w:rsid w:val="00D569DA"/>
    <w:rsid w:val="00D7575B"/>
    <w:rsid w:val="00D8679D"/>
    <w:rsid w:val="00DD6AE3"/>
    <w:rsid w:val="00DF00F8"/>
    <w:rsid w:val="00F21F42"/>
    <w:rsid w:val="00F9125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EF7F4"/>
  <w15:chartTrackingRefBased/>
  <w15:docId w15:val="{9A6CB7EE-84EF-4C8D-9C4D-77958D597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3679"/>
  </w:style>
  <w:style w:type="paragraph" w:styleId="Titre2">
    <w:name w:val="heading 2"/>
    <w:next w:val="Body"/>
    <w:link w:val="Titre2Car"/>
    <w:rsid w:val="007C1BE3"/>
    <w:pPr>
      <w:keepNext/>
      <w:keepLines/>
      <w:pBdr>
        <w:top w:val="nil"/>
        <w:left w:val="nil"/>
        <w:bottom w:val="nil"/>
        <w:right w:val="nil"/>
        <w:between w:val="nil"/>
        <w:bar w:val="nil"/>
      </w:pBdr>
      <w:spacing w:before="40" w:after="0"/>
      <w:outlineLvl w:val="1"/>
    </w:pPr>
    <w:rPr>
      <w:rFonts w:ascii="Calibri Light" w:eastAsia="Arial Unicode MS" w:hAnsi="Calibri Light" w:cs="Arial Unicode MS"/>
      <w:color w:val="2E74B5"/>
      <w:sz w:val="26"/>
      <w:szCs w:val="26"/>
      <w:u w:color="2E74B5"/>
      <w:bdr w:val="nil"/>
      <w:lang w:val="en-US" w:eastAsia="en-CA"/>
      <w14:textOutline w14:w="0" w14:cap="flat" w14:cmpd="sng" w14:algn="ctr">
        <w14:noFill/>
        <w14:prstDash w14:val="solid"/>
        <w14:bevel/>
      </w14:textOutli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63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63679"/>
    <w:pPr>
      <w:ind w:left="720"/>
      <w:contextualSpacing/>
    </w:pPr>
  </w:style>
  <w:style w:type="character" w:customStyle="1" w:styleId="Titre2Car">
    <w:name w:val="Titre 2 Car"/>
    <w:basedOn w:val="Policepardfaut"/>
    <w:link w:val="Titre2"/>
    <w:rsid w:val="007C1BE3"/>
    <w:rPr>
      <w:rFonts w:ascii="Calibri Light" w:eastAsia="Arial Unicode MS" w:hAnsi="Calibri Light" w:cs="Arial Unicode MS"/>
      <w:color w:val="2E74B5"/>
      <w:sz w:val="26"/>
      <w:szCs w:val="26"/>
      <w:u w:color="2E74B5"/>
      <w:bdr w:val="nil"/>
      <w:lang w:val="en-US" w:eastAsia="en-CA"/>
      <w14:textOutline w14:w="0" w14:cap="flat" w14:cmpd="sng" w14:algn="ctr">
        <w14:noFill/>
        <w14:prstDash w14:val="solid"/>
        <w14:bevel/>
      </w14:textOutline>
    </w:rPr>
  </w:style>
  <w:style w:type="paragraph" w:customStyle="1" w:styleId="Body">
    <w:name w:val="Body"/>
    <w:rsid w:val="007C1BE3"/>
    <w:pPr>
      <w:pBdr>
        <w:top w:val="nil"/>
        <w:left w:val="nil"/>
        <w:bottom w:val="nil"/>
        <w:right w:val="nil"/>
        <w:between w:val="nil"/>
        <w:bar w:val="nil"/>
      </w:pBdr>
    </w:pPr>
    <w:rPr>
      <w:rFonts w:ascii="Calibri" w:eastAsia="Arial Unicode MS" w:hAnsi="Calibri" w:cs="Arial Unicode MS"/>
      <w:color w:val="000000"/>
      <w:u w:color="000000"/>
      <w:bdr w:val="nil"/>
      <w:lang w:val="en-US" w:eastAsia="en-CA"/>
      <w14:textOutline w14:w="0" w14:cap="flat" w14:cmpd="sng" w14:algn="ctr">
        <w14:noFill/>
        <w14:prstDash w14:val="solid"/>
        <w14:bevel/>
      </w14:textOutline>
    </w:rPr>
  </w:style>
  <w:style w:type="character" w:customStyle="1" w:styleId="HeaderChar">
    <w:name w:val="Header Char"/>
    <w:rsid w:val="007C1BE3"/>
  </w:style>
  <w:style w:type="paragraph" w:styleId="NormalWeb">
    <w:name w:val="Normal (Web)"/>
    <w:rsid w:val="007C1BE3"/>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CA"/>
    </w:rPr>
  </w:style>
  <w:style w:type="paragraph" w:styleId="Bibliographie">
    <w:name w:val="Bibliography"/>
    <w:basedOn w:val="Normal"/>
    <w:next w:val="Normal"/>
    <w:uiPriority w:val="37"/>
    <w:unhideWhenUsed/>
    <w:rsid w:val="007C1BE3"/>
    <w:pPr>
      <w:spacing w:after="0" w:line="240" w:lineRule="auto"/>
      <w:ind w:left="720" w:hanging="720"/>
    </w:pPr>
  </w:style>
  <w:style w:type="numbering" w:customStyle="1" w:styleId="ImportedStyle6">
    <w:name w:val="Imported Style 6"/>
    <w:rsid w:val="00C10CAF"/>
    <w:pPr>
      <w:numPr>
        <w:numId w:val="9"/>
      </w:numPr>
    </w:pPr>
  </w:style>
  <w:style w:type="character" w:customStyle="1" w:styleId="Hyperlink0">
    <w:name w:val="Hyperlink.0"/>
    <w:basedOn w:val="Policepardfaut"/>
    <w:rsid w:val="00C10CAF"/>
    <w:rPr>
      <w:rFonts w:ascii="Times New Roman" w:eastAsia="Times New Roman" w:hAnsi="Times New Roman" w:cs="Times New Roman"/>
      <w:outline w:val="0"/>
      <w:color w:val="0563C1"/>
      <w:sz w:val="24"/>
      <w:szCs w:val="24"/>
      <w:u w:val="single" w:color="0563C1"/>
    </w:rPr>
  </w:style>
  <w:style w:type="character" w:customStyle="1" w:styleId="None">
    <w:name w:val="None"/>
    <w:rsid w:val="00C10CAF"/>
  </w:style>
  <w:style w:type="table" w:styleId="Tableausimple5">
    <w:name w:val="Plain Table 5"/>
    <w:basedOn w:val="TableauNormal"/>
    <w:uiPriority w:val="45"/>
    <w:rsid w:val="00C10CA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bulles">
    <w:name w:val="Balloon Text"/>
    <w:basedOn w:val="Normal"/>
    <w:link w:val="TextedebullesCar"/>
    <w:uiPriority w:val="99"/>
    <w:semiHidden/>
    <w:unhideWhenUsed/>
    <w:rsid w:val="00762B6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62B6A"/>
    <w:rPr>
      <w:rFonts w:ascii="Segoe UI" w:hAnsi="Segoe UI" w:cs="Segoe UI"/>
      <w:sz w:val="18"/>
      <w:szCs w:val="18"/>
    </w:rPr>
  </w:style>
  <w:style w:type="character" w:styleId="Marquedecommentaire">
    <w:name w:val="annotation reference"/>
    <w:basedOn w:val="Policepardfaut"/>
    <w:uiPriority w:val="99"/>
    <w:semiHidden/>
    <w:unhideWhenUsed/>
    <w:rsid w:val="00762B6A"/>
    <w:rPr>
      <w:sz w:val="16"/>
      <w:szCs w:val="16"/>
    </w:rPr>
  </w:style>
  <w:style w:type="paragraph" w:styleId="Commentaire">
    <w:name w:val="annotation text"/>
    <w:basedOn w:val="Normal"/>
    <w:link w:val="CommentaireCar"/>
    <w:uiPriority w:val="99"/>
    <w:semiHidden/>
    <w:unhideWhenUsed/>
    <w:rsid w:val="00762B6A"/>
    <w:pPr>
      <w:spacing w:line="240" w:lineRule="auto"/>
    </w:pPr>
    <w:rPr>
      <w:sz w:val="20"/>
      <w:szCs w:val="20"/>
    </w:rPr>
  </w:style>
  <w:style w:type="character" w:customStyle="1" w:styleId="CommentaireCar">
    <w:name w:val="Commentaire Car"/>
    <w:basedOn w:val="Policepardfaut"/>
    <w:link w:val="Commentaire"/>
    <w:uiPriority w:val="99"/>
    <w:semiHidden/>
    <w:rsid w:val="00762B6A"/>
    <w:rPr>
      <w:sz w:val="20"/>
      <w:szCs w:val="20"/>
    </w:rPr>
  </w:style>
  <w:style w:type="paragraph" w:styleId="Objetducommentaire">
    <w:name w:val="annotation subject"/>
    <w:basedOn w:val="Commentaire"/>
    <w:next w:val="Commentaire"/>
    <w:link w:val="ObjetducommentaireCar"/>
    <w:uiPriority w:val="99"/>
    <w:semiHidden/>
    <w:unhideWhenUsed/>
    <w:rsid w:val="00762B6A"/>
    <w:rPr>
      <w:b/>
      <w:bCs/>
    </w:rPr>
  </w:style>
  <w:style w:type="character" w:customStyle="1" w:styleId="ObjetducommentaireCar">
    <w:name w:val="Objet du commentaire Car"/>
    <w:basedOn w:val="CommentaireCar"/>
    <w:link w:val="Objetducommentaire"/>
    <w:uiPriority w:val="99"/>
    <w:semiHidden/>
    <w:rsid w:val="00762B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34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nargolg1@my.yorku.ca"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60C96-577B-4036-BD9A-EB94371F5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36</Pages>
  <Words>16386</Words>
  <Characters>90123</Characters>
  <Application>Microsoft Office Word</Application>
  <DocSecurity>0</DocSecurity>
  <Lines>751</Lines>
  <Paragraphs>212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Laura McKinnon</cp:lastModifiedBy>
  <cp:revision>4</cp:revision>
  <dcterms:created xsi:type="dcterms:W3CDTF">2021-05-05T14:22:00Z</dcterms:created>
  <dcterms:modified xsi:type="dcterms:W3CDTF">2021-05-05T16:12:00Z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id="UceWEqlr"/&gt;&lt;style id="http://www.zotero.org/styles/chicago-author-date" locale="en-US" hasBibliography="1" bibliographyStyleHasBeenSet="1"/&gt;&lt;prefs&gt;&lt;pref name="fieldType" value="Field"/&gt;&lt;/prefs&gt;</vt:lpwstr>
  </property>
  <property fmtid="{D5CDD505-2E9C-101B-9397-08002B2CF9AE}" pid="3" name="ZOTERO_PREF_2">
    <vt:lpwstr>&lt;/data&gt;</vt:lpwstr>
  </property>
</Properties>
</file>