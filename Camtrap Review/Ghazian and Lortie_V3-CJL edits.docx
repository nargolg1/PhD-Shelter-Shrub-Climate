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Carlito" w:cs="Carlito" w:hAnsi="Carlito" w:eastAsia="Carlito"/>
          <w:b w:val="1"/>
          <w:bCs w:val="1"/>
          <w:sz w:val="24"/>
          <w:szCs w:val="24"/>
        </w:rPr>
      </w:pPr>
      <w:r>
        <w:rPr>
          <w:rFonts w:ascii="Carlito" w:hAnsi="Carlito"/>
          <w:b w:val="1"/>
          <w:bCs w:val="1"/>
          <w:sz w:val="24"/>
          <w:szCs w:val="24"/>
          <w:rtl w:val="0"/>
          <w:lang w:val="en-US"/>
        </w:rPr>
        <w:t xml:space="preserve">Finding the sweet spot in camera trapping: a global synthesis and meta-analysis of net abundance and richness detection rates as an index of sampling effort. </w:t>
      </w:r>
    </w:p>
    <w:p>
      <w:pPr>
        <w:pStyle w:val="Body"/>
        <w:jc w:val="both"/>
        <w:rPr>
          <w:rFonts w:ascii="Carlito" w:cs="Carlito" w:hAnsi="Carlito" w:eastAsia="Carlito"/>
          <w:b w:val="1"/>
          <w:bCs w:val="1"/>
          <w:sz w:val="24"/>
          <w:szCs w:val="24"/>
        </w:rPr>
      </w:pPr>
    </w:p>
    <w:p>
      <w:pPr>
        <w:pStyle w:val="Body"/>
        <w:jc w:val="both"/>
        <w:rPr>
          <w:rFonts w:ascii="Calibri Light" w:cs="Calibri Light" w:hAnsi="Calibri Light" w:eastAsia="Calibri Light"/>
          <w:sz w:val="24"/>
          <w:szCs w:val="24"/>
          <w:vertAlign w:val="superscript"/>
        </w:rPr>
      </w:pPr>
      <w:r>
        <w:rPr>
          <w:rFonts w:ascii="Calibri Light" w:hAnsi="Calibri Light"/>
          <w:sz w:val="24"/>
          <w:szCs w:val="24"/>
          <w:rtl w:val="0"/>
          <w:lang w:val="it-IT"/>
        </w:rPr>
        <w:t>Nargol Ghazian</w:t>
      </w:r>
      <w:r>
        <w:rPr>
          <w:rFonts w:ascii="Calibri Light" w:hAnsi="Calibri Light"/>
          <w:sz w:val="24"/>
          <w:szCs w:val="24"/>
          <w:vertAlign w:val="superscript"/>
          <w:rtl w:val="0"/>
        </w:rPr>
        <w:t>*1</w:t>
      </w:r>
      <w:r>
        <w:rPr>
          <w:rFonts w:ascii="Calibri Light" w:hAnsi="Calibri Light"/>
          <w:sz w:val="24"/>
          <w:szCs w:val="24"/>
          <w:rtl w:val="0"/>
          <w:lang w:val="en-US"/>
        </w:rPr>
        <w:t xml:space="preserve"> and Christopher J. Lortie</w:t>
      </w:r>
      <w:r>
        <w:rPr>
          <w:rFonts w:ascii="Calibri Light" w:hAnsi="Calibri Light"/>
          <w:sz w:val="24"/>
          <w:szCs w:val="24"/>
          <w:vertAlign w:val="superscript"/>
          <w:rtl w:val="0"/>
        </w:rPr>
        <w:t>1</w:t>
      </w:r>
    </w:p>
    <w:p>
      <w:pPr>
        <w:pStyle w:val="Body"/>
        <w:jc w:val="both"/>
        <w:rPr>
          <w:rFonts w:ascii="Calibri Light" w:cs="Calibri Light" w:hAnsi="Calibri Light" w:eastAsia="Calibri Light"/>
          <w:sz w:val="24"/>
          <w:szCs w:val="24"/>
          <w:vertAlign w:val="superscript"/>
        </w:rPr>
      </w:pPr>
    </w:p>
    <w:p>
      <w:pPr>
        <w:pStyle w:val="Body A"/>
        <w:jc w:val="both"/>
        <w:rPr>
          <w:rFonts w:ascii="Calibri Light" w:cs="Calibri Light" w:hAnsi="Calibri Light" w:eastAsia="Calibri Light"/>
          <w:sz w:val="24"/>
          <w:szCs w:val="24"/>
        </w:rPr>
      </w:pPr>
      <w:r>
        <w:rPr>
          <w:rFonts w:ascii="Calibri Light" w:hAnsi="Calibri Light"/>
          <w:sz w:val="24"/>
          <w:szCs w:val="24"/>
          <w:vertAlign w:val="superscript"/>
          <w:rtl w:val="0"/>
          <w:lang w:val="en-US"/>
        </w:rPr>
        <w:t>1</w:t>
      </w:r>
      <w:r>
        <w:rPr>
          <w:rFonts w:ascii="Calibri Light" w:hAnsi="Calibri Light"/>
          <w:sz w:val="24"/>
          <w:szCs w:val="24"/>
          <w:rtl w:val="0"/>
          <w:lang w:val="en-US"/>
        </w:rPr>
        <w:t>Department of Biology, York University,</w:t>
      </w:r>
      <w:r>
        <w:rPr>
          <w:rFonts w:ascii="Calibri Light" w:hAnsi="Calibri Light"/>
          <w:outline w:val="0"/>
          <w:color w:val="222222"/>
          <w:sz w:val="24"/>
          <w:szCs w:val="24"/>
          <w:u w:color="222222"/>
          <w:shd w:val="clear" w:color="auto" w:fill="ffffff"/>
          <w:rtl w:val="0"/>
          <w:lang w:val="en-US"/>
          <w14:textFill>
            <w14:solidFill>
              <w14:srgbClr w14:val="222222"/>
            </w14:solidFill>
          </w14:textFill>
        </w:rPr>
        <w:t xml:space="preserve"> 4700 Keele St, Toronto, ON M3J 1P3, Canada</w:t>
      </w:r>
    </w:p>
    <w:p>
      <w:pPr>
        <w:pStyle w:val="Body A"/>
        <w:jc w:val="both"/>
        <w:rPr>
          <w:rStyle w:val="None"/>
          <w:rFonts w:ascii="Calibri Light" w:cs="Calibri Light" w:hAnsi="Calibri Light" w:eastAsia="Calibri Light"/>
          <w:sz w:val="24"/>
          <w:szCs w:val="24"/>
        </w:rPr>
      </w:pPr>
      <w:r>
        <w:rPr>
          <w:rFonts w:ascii="Calibri Light" w:hAnsi="Calibri Light"/>
          <w:sz w:val="24"/>
          <w:szCs w:val="24"/>
          <w:vertAlign w:val="superscript"/>
          <w:rtl w:val="0"/>
          <w:lang w:val="en-US"/>
        </w:rPr>
        <w:t>*</w:t>
      </w:r>
      <w:r>
        <w:rPr>
          <w:rFonts w:ascii="Calibri Light" w:hAnsi="Calibri Light"/>
          <w:sz w:val="24"/>
          <w:szCs w:val="24"/>
          <w:rtl w:val="0"/>
          <w:lang w:val="en-US"/>
        </w:rPr>
        <w:t xml:space="preserve">Corresponding Author: Department of Biology, York University, 4700 Keele St, Toronto, ON, M3J 1P3, Canada. Email: </w:t>
      </w:r>
      <w:r>
        <w:rPr>
          <w:rStyle w:val="Hyperlink.0"/>
        </w:rPr>
        <w:fldChar w:fldCharType="begin" w:fldLock="0"/>
      </w:r>
      <w:r>
        <w:rPr>
          <w:rStyle w:val="Hyperlink.0"/>
        </w:rPr>
        <w:instrText xml:space="preserve"> HYPERLINK "mailto:nargolg1@my.yorku.ca"</w:instrText>
      </w:r>
      <w:r>
        <w:rPr>
          <w:rStyle w:val="Hyperlink.0"/>
        </w:rPr>
        <w:fldChar w:fldCharType="separate" w:fldLock="0"/>
      </w:r>
      <w:r>
        <w:rPr>
          <w:rStyle w:val="Hyperlink.0"/>
          <w:rtl w:val="0"/>
          <w:lang w:val="en-US"/>
        </w:rPr>
        <w:t>nargolg1@my.yorku.ca</w:t>
      </w:r>
      <w:r>
        <w:rPr/>
        <w:fldChar w:fldCharType="end" w:fldLock="0"/>
      </w:r>
    </w:p>
    <w:p>
      <w:pPr>
        <w:pStyle w:val="Body"/>
        <w:rPr>
          <w:rStyle w:val="None"/>
          <w:rFonts w:ascii="Calibri Light" w:cs="Calibri Light" w:hAnsi="Calibri Light" w:eastAsia="Calibri Light"/>
          <w:sz w:val="24"/>
          <w:szCs w:val="24"/>
          <w:lang w:val="en-US"/>
        </w:rPr>
      </w:pPr>
    </w:p>
    <w:p>
      <w:pPr>
        <w:pStyle w:val="Body"/>
        <w:rPr>
          <w:rStyle w:val="None"/>
          <w:rFonts w:ascii="Calibri Light" w:cs="Calibri Light" w:hAnsi="Calibri Light" w:eastAsia="Calibri Light"/>
          <w:sz w:val="24"/>
          <w:szCs w:val="24"/>
        </w:rPr>
      </w:pPr>
    </w:p>
    <w:p>
      <w:pPr>
        <w:pStyle w:val="Body"/>
        <w:rPr>
          <w:rStyle w:val="None"/>
          <w:rFonts w:ascii="Calibri Light" w:cs="Calibri Light" w:hAnsi="Calibri Light" w:eastAsia="Calibri Light"/>
          <w:sz w:val="24"/>
          <w:szCs w:val="24"/>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B"/>
        <w:jc w:val="both"/>
        <w:rPr>
          <w:rStyle w:val="None"/>
          <w:rFonts w:ascii="Carlito" w:cs="Carlito" w:hAnsi="Carlito" w:eastAsia="Carlito"/>
          <w:b w:val="1"/>
          <w:bCs w:val="1"/>
          <w:sz w:val="24"/>
          <w:szCs w:val="24"/>
          <w:lang w:val="de-DE"/>
        </w:rPr>
      </w:pPr>
      <w:r>
        <w:rPr>
          <w:rStyle w:val="None"/>
          <w:rFonts w:ascii="Carlito" w:hAnsi="Carlito"/>
          <w:b w:val="1"/>
          <w:bCs w:val="1"/>
          <w:sz w:val="24"/>
          <w:szCs w:val="24"/>
          <w:rtl w:val="0"/>
          <w:lang w:val="de-DE"/>
        </w:rPr>
        <w:t>Abstract</w:t>
      </w:r>
    </w:p>
    <w:p>
      <w:pPr>
        <w:pStyle w:val="List Paragraph"/>
        <w:numPr>
          <w:ilvl w:val="0"/>
          <w:numId w:val="2"/>
        </w:numPr>
        <w:bidi w:val="0"/>
        <w:spacing w:after="0" w:line="480" w:lineRule="auto"/>
        <w:ind w:right="0"/>
        <w:jc w:val="both"/>
        <w:rPr>
          <w:rFonts w:ascii="Calibri Light" w:hAnsi="Calibri Light"/>
          <w:sz w:val="24"/>
          <w:szCs w:val="24"/>
          <w:rtl w:val="0"/>
          <w:lang w:val="en-US"/>
        </w:rPr>
      </w:pPr>
      <w:r>
        <w:rPr>
          <w:rStyle w:val="Header Char"/>
          <w:rFonts w:ascii="Calibri Light" w:hAnsi="Calibri Light"/>
          <w:sz w:val="24"/>
          <w:szCs w:val="24"/>
          <w:rtl w:val="0"/>
          <w:lang w:val="en-US"/>
        </w:rPr>
        <w:t>Camera traps have become one of the most common tools in wildlife biology</w:t>
      </w:r>
      <w:ins w:id="0" w:date="2021-08-03T10:43:12Z" w:author="zenrunner">
        <w:r>
          <w:rPr>
            <w:rStyle w:val="Header Char"/>
            <w:rFonts w:ascii="Calibri Light" w:hAnsi="Calibri Light"/>
            <w:sz w:val="24"/>
            <w:szCs w:val="24"/>
            <w:rtl w:val="0"/>
            <w:lang w:val="en-US"/>
          </w:rPr>
          <w:t xml:space="preserve"> </w:t>
        </w:r>
      </w:ins>
      <w:del w:id="1" w:date="2021-08-03T10:43:11Z" w:author="zenrunner">
        <w:r>
          <w:rPr>
            <w:rStyle w:val="Header Char"/>
            <w:rFonts w:ascii="Calibri Light" w:hAnsi="Calibri Light"/>
            <w:sz w:val="24"/>
            <w:szCs w:val="24"/>
            <w:rtl w:val="0"/>
            <w:lang w:val="en-US"/>
          </w:rPr>
          <w:delText xml:space="preserve">, and their use typically includes </w:delText>
        </w:r>
      </w:del>
      <w:r>
        <w:rPr>
          <w:rStyle w:val="Header Char"/>
          <w:rFonts w:ascii="Calibri Light" w:hAnsi="Calibri Light"/>
          <w:sz w:val="24"/>
          <w:szCs w:val="24"/>
          <w:rtl w:val="0"/>
          <w:lang w:val="en-US"/>
        </w:rPr>
        <w:t xml:space="preserve">documenting and measuring animal activity patterns and behaviour. Captures can be used to estimate population parameters such as presence/absence, relative abundance, </w:t>
      </w:r>
      <w:ins w:id="2" w:date="2021-08-03T10:43:46Z" w:author="zenrunner">
        <w:r>
          <w:rPr>
            <w:rStyle w:val="Header Char"/>
            <w:rFonts w:ascii="Calibri Light" w:hAnsi="Calibri Light"/>
            <w:sz w:val="24"/>
            <w:szCs w:val="24"/>
            <w:rtl w:val="0"/>
            <w:lang w:val="en-US"/>
          </w:rPr>
          <w:t xml:space="preserve">habituate suitability, </w:t>
        </w:r>
      </w:ins>
      <w:r>
        <w:rPr>
          <w:rStyle w:val="Header Char"/>
          <w:rFonts w:ascii="Calibri Light" w:hAnsi="Calibri Light"/>
          <w:sz w:val="24"/>
          <w:szCs w:val="24"/>
          <w:rtl w:val="0"/>
          <w:lang w:val="en-US"/>
        </w:rPr>
        <w:t xml:space="preserve">and </w:t>
      </w:r>
      <w:del w:id="3" w:date="2021-08-03T10:43:51Z" w:author="zenrunner">
        <w:r>
          <w:rPr>
            <w:rStyle w:val="Header Char"/>
            <w:rFonts w:ascii="Calibri Light" w:hAnsi="Calibri Light"/>
            <w:sz w:val="24"/>
            <w:szCs w:val="24"/>
            <w:rtl w:val="0"/>
            <w:lang w:val="en-US"/>
          </w:rPr>
          <w:delText>also the local</w:delText>
        </w:r>
      </w:del>
      <w:ins w:id="4" w:date="2021-08-03T10:43:53Z" w:author="zenrunner">
        <w:r>
          <w:rPr>
            <w:rStyle w:val="Header Char"/>
            <w:rFonts w:ascii="Calibri Light" w:hAnsi="Calibri Light"/>
            <w:sz w:val="24"/>
            <w:szCs w:val="24"/>
            <w:rtl w:val="0"/>
            <w:lang w:val="en-US"/>
          </w:rPr>
          <w:t>resident</w:t>
        </w:r>
      </w:ins>
      <w:r>
        <w:rPr>
          <w:rStyle w:val="Header Char"/>
          <w:rFonts w:ascii="Calibri Light" w:hAnsi="Calibri Light"/>
          <w:sz w:val="24"/>
          <w:szCs w:val="24"/>
          <w:rtl w:val="0"/>
          <w:lang w:val="en-US"/>
        </w:rPr>
        <w:t xml:space="preserve"> species richness</w:t>
      </w:r>
      <w:ins w:id="5" w:date="2021-08-03T10:44:01Z" w:author="zenrunner">
        <w:r>
          <w:rPr>
            <w:rStyle w:val="Header Char"/>
            <w:rFonts w:ascii="Calibri Light" w:hAnsi="Calibri Light"/>
            <w:sz w:val="24"/>
            <w:szCs w:val="24"/>
            <w:rtl w:val="0"/>
            <w:lang w:val="en-US"/>
          </w:rPr>
          <w:t xml:space="preserve"> of specific populations</w:t>
        </w:r>
      </w:ins>
      <w:r>
        <w:rPr>
          <w:rStyle w:val="Header Char"/>
          <w:rFonts w:ascii="Calibri Light" w:hAnsi="Calibri Light"/>
          <w:sz w:val="24"/>
          <w:szCs w:val="24"/>
          <w:rtl w:val="0"/>
          <w:lang w:val="en-US"/>
        </w:rPr>
        <w:t xml:space="preserve">. </w:t>
      </w:r>
    </w:p>
    <w:p>
      <w:pPr>
        <w:pStyle w:val="List Paragraph"/>
        <w:numPr>
          <w:ilvl w:val="0"/>
          <w:numId w:val="2"/>
        </w:numPr>
        <w:bidi w:val="0"/>
        <w:spacing w:after="0" w:line="480" w:lineRule="auto"/>
        <w:ind w:right="0"/>
        <w:jc w:val="both"/>
        <w:rPr>
          <w:rFonts w:ascii="Calibri Light" w:hAnsi="Calibri Light"/>
          <w:sz w:val="24"/>
          <w:szCs w:val="24"/>
          <w:rtl w:val="0"/>
          <w:lang w:val="en-US"/>
        </w:rPr>
      </w:pPr>
      <w:r>
        <w:rPr>
          <w:rStyle w:val="Header Char"/>
          <w:rFonts w:ascii="Calibri Light" w:hAnsi="Calibri Light"/>
          <w:sz w:val="24"/>
          <w:szCs w:val="24"/>
          <w:rtl w:val="0"/>
          <w:lang w:val="en-US"/>
        </w:rPr>
        <w:t xml:space="preserve">A total of 292 full-text articles were returned from the Web of Science using the search terms Camera* Trap* and Richness* or Diversity*, and Rarefaction* Curve*. Full-text reviews of each for sampling effort in total number of days and total number of cameras </w:t>
      </w:r>
      <w:del w:id="6" w:date="2021-08-03T10:44:17Z" w:author="zenrunner">
        <w:r>
          <w:rPr>
            <w:rStyle w:val="Header Char"/>
            <w:rFonts w:ascii="Calibri Light" w:hAnsi="Calibri Light"/>
            <w:sz w:val="24"/>
            <w:szCs w:val="24"/>
            <w:rtl w:val="0"/>
            <w:lang w:val="en-US"/>
          </w:rPr>
          <w:delText>provided</w:delText>
        </w:r>
      </w:del>
      <w:ins w:id="7" w:date="2021-08-03T10:44:20Z" w:author="zenrunner">
        <w:r>
          <w:rPr>
            <w:rStyle w:val="Header Char"/>
            <w:rFonts w:ascii="Calibri Light" w:hAnsi="Calibri Light"/>
            <w:sz w:val="24"/>
            <w:szCs w:val="24"/>
            <w:rtl w:val="0"/>
            <w:lang w:val="en-US"/>
          </w:rPr>
          <w:t>returned</w:t>
        </w:r>
      </w:ins>
      <w:r>
        <w:rPr>
          <w:rStyle w:val="Header Char"/>
          <w:rFonts w:ascii="Calibri Light" w:hAnsi="Calibri Light"/>
          <w:sz w:val="24"/>
          <w:szCs w:val="24"/>
          <w:rtl w:val="0"/>
          <w:lang w:val="en-US"/>
        </w:rPr>
        <w:t xml:space="preserve"> 149 studies that reported animal abundance and species richness captured using this tool. We used an effect size measure </w:t>
      </w:r>
      <w:del w:id="8" w:date="2021-08-03T10:44:29Z" w:author="zenrunner">
        <w:r>
          <w:rPr>
            <w:rStyle w:val="Header Char"/>
            <w:rFonts w:ascii="Calibri Light" w:hAnsi="Calibri Light"/>
            <w:sz w:val="24"/>
            <w:szCs w:val="24"/>
            <w:rtl w:val="0"/>
            <w:lang w:val="en-US"/>
          </w:rPr>
          <w:delText>of</w:delText>
        </w:r>
      </w:del>
      <w:ins w:id="9" w:date="2021-08-03T10:44:31Z" w:author="zenrunner">
        <w:r>
          <w:rPr>
            <w:rStyle w:val="Header Char"/>
            <w:rFonts w:ascii="Calibri Light" w:hAnsi="Calibri Light"/>
            <w:sz w:val="24"/>
            <w:szCs w:val="24"/>
            <w:rtl w:val="0"/>
            <w:lang w:val="en-US"/>
          </w:rPr>
          <w:t>for both</w:t>
        </w:r>
      </w:ins>
      <w:r>
        <w:rPr>
          <w:rStyle w:val="Header Char"/>
          <w:rFonts w:ascii="Calibri Light" w:hAnsi="Calibri Light"/>
          <w:sz w:val="24"/>
          <w:szCs w:val="24"/>
          <w:rtl w:val="0"/>
          <w:lang w:val="en-US"/>
        </w:rPr>
        <w:t xml:space="preserve"> net abundance and net richness detection rate</w:t>
      </w:r>
      <w:ins w:id="10" w:date="2021-08-03T10:44:35Z" w:author="zenrunner">
        <w:r>
          <w:rPr>
            <w:rStyle w:val="Header Char"/>
            <w:rFonts w:ascii="Calibri Light" w:hAnsi="Calibri Light"/>
            <w:sz w:val="24"/>
            <w:szCs w:val="24"/>
            <w:rtl w:val="0"/>
            <w:lang w:val="en-US"/>
          </w:rPr>
          <w:t>s</w:t>
        </w:r>
      </w:ins>
      <w:r>
        <w:rPr>
          <w:rStyle w:val="Header Char"/>
          <w:rFonts w:ascii="Calibri Light" w:hAnsi="Calibri Light"/>
          <w:sz w:val="24"/>
          <w:szCs w:val="24"/>
          <w:rtl w:val="0"/>
          <w:lang w:val="en-US"/>
        </w:rPr>
        <w:t xml:space="preserve"> to examine </w:t>
      </w:r>
      <w:del w:id="11" w:date="2021-08-03T10:44:41Z" w:author="zenrunner">
        <w:r>
          <w:rPr>
            <w:rStyle w:val="Header Char"/>
            <w:rFonts w:ascii="Calibri Light" w:hAnsi="Calibri Light"/>
            <w:sz w:val="24"/>
            <w:szCs w:val="24"/>
            <w:rtl w:val="0"/>
            <w:lang w:val="en-US"/>
          </w:rPr>
          <w:delText>how</w:delText>
        </w:r>
      </w:del>
      <w:ins w:id="12" w:date="2021-08-03T10:44:50Z" w:author="zenrunner">
        <w:r>
          <w:rPr>
            <w:rStyle w:val="Header Char"/>
            <w:rFonts w:ascii="Calibri Light" w:hAnsi="Calibri Light"/>
            <w:sz w:val="24"/>
            <w:szCs w:val="24"/>
            <w:rtl w:val="0"/>
            <w:lang w:val="en-US"/>
          </w:rPr>
          <w:t>the relative performance of</w:t>
        </w:r>
      </w:ins>
      <w:r>
        <w:rPr>
          <w:rStyle w:val="Header Char"/>
          <w:rFonts w:ascii="Calibri Light" w:hAnsi="Calibri Light"/>
          <w:sz w:val="24"/>
          <w:szCs w:val="24"/>
          <w:rtl w:val="0"/>
          <w:lang w:val="en-US"/>
        </w:rPr>
        <w:t xml:space="preserve"> camera traps </w:t>
      </w:r>
      <w:ins w:id="13" w:date="2021-08-03T10:45:00Z" w:author="zenrunner">
        <w:r>
          <w:rPr>
            <w:rStyle w:val="Header Char"/>
            <w:rFonts w:ascii="Calibri Light" w:hAnsi="Calibri Light"/>
            <w:sz w:val="24"/>
            <w:szCs w:val="24"/>
            <w:rtl w:val="0"/>
            <w:lang w:val="en-US"/>
          </w:rPr>
          <w:t>i</w:t>
        </w:r>
      </w:ins>
      <w:del w:id="14" w:date="2021-08-03T10:44:54Z" w:author="zenrunner">
        <w:r>
          <w:rPr>
            <w:rStyle w:val="Header Char"/>
            <w:rFonts w:ascii="Calibri Light" w:hAnsi="Calibri Light"/>
            <w:sz w:val="24"/>
            <w:szCs w:val="24"/>
            <w:rtl w:val="0"/>
            <w:lang w:val="en-US"/>
          </w:rPr>
          <w:delText xml:space="preserve">perform </w:delText>
        </w:r>
      </w:del>
      <w:r>
        <w:rPr>
          <w:rStyle w:val="Header Char"/>
          <w:rFonts w:ascii="Calibri Light" w:hAnsi="Calibri Light"/>
          <w:sz w:val="24"/>
          <w:szCs w:val="24"/>
          <w:rtl w:val="0"/>
          <w:lang w:val="en-US"/>
        </w:rPr>
        <w:t xml:space="preserve">n different ecosystems. </w:t>
      </w:r>
    </w:p>
    <w:p>
      <w:pPr>
        <w:pStyle w:val="List Paragraph"/>
        <w:numPr>
          <w:ilvl w:val="0"/>
          <w:numId w:val="2"/>
        </w:numPr>
        <w:bidi w:val="0"/>
        <w:spacing w:after="0" w:line="480" w:lineRule="auto"/>
        <w:ind w:right="0"/>
        <w:jc w:val="both"/>
        <w:rPr>
          <w:rFonts w:ascii="Calibri Light" w:hAnsi="Calibri Light"/>
          <w:sz w:val="24"/>
          <w:szCs w:val="24"/>
          <w:rtl w:val="0"/>
          <w:lang w:val="en-US"/>
        </w:rPr>
      </w:pPr>
      <w:r>
        <w:rPr>
          <w:rStyle w:val="Header Char"/>
          <w:rFonts w:ascii="Calibri Light" w:hAnsi="Calibri Light"/>
          <w:sz w:val="24"/>
          <w:szCs w:val="24"/>
          <w:rtl w:val="0"/>
          <w:lang w:val="en-US"/>
        </w:rPr>
        <w:t>The mean positive effect of increasing the number of cameras on net abundance detection rate</w:t>
      </w:r>
      <w:ins w:id="15" w:date="2021-08-03T10:45:29Z" w:author="zenrunner">
        <w:r>
          <w:rPr>
            <w:rStyle w:val="Header Char"/>
            <w:rFonts w:ascii="Calibri Light" w:hAnsi="Calibri Light"/>
            <w:sz w:val="24"/>
            <w:szCs w:val="24"/>
            <w:rtl w:val="0"/>
            <w:lang w:val="en-US"/>
          </w:rPr>
          <w:t>s</w:t>
        </w:r>
      </w:ins>
      <w:r>
        <w:rPr>
          <w:rStyle w:val="Header Char"/>
          <w:rFonts w:ascii="Calibri Light" w:hAnsi="Calibri Light"/>
          <w:sz w:val="24"/>
          <w:szCs w:val="24"/>
          <w:rtl w:val="0"/>
          <w:lang w:val="en-US"/>
        </w:rPr>
        <w:t xml:space="preserve"> was positive</w:t>
      </w:r>
      <w:del w:id="16" w:date="2021-08-03T10:45:06Z" w:author="zenrunner">
        <w:r>
          <w:rPr>
            <w:rStyle w:val="Header Char"/>
            <w:rFonts w:ascii="Calibri Light" w:hAnsi="Calibri Light"/>
            <w:sz w:val="24"/>
            <w:szCs w:val="24"/>
            <w:rtl w:val="0"/>
            <w:lang w:val="en-US"/>
          </w:rPr>
          <w:delText>,</w:delText>
        </w:r>
      </w:del>
      <w:r>
        <w:rPr>
          <w:rStyle w:val="Header Char"/>
          <w:rFonts w:ascii="Calibri Light" w:hAnsi="Calibri Light"/>
          <w:sz w:val="24"/>
          <w:szCs w:val="24"/>
          <w:rtl w:val="0"/>
          <w:lang w:val="en-US"/>
        </w:rPr>
        <w:t xml:space="preserve"> particularly in grasslands and mixed ecosystems. The mean net richness detection rate of the animal communities in most ecosystems also increased with </w:t>
      </w:r>
      <w:ins w:id="17" w:date="2021-08-03T10:45:54Z" w:author="zenrunner">
        <w:r>
          <w:rPr>
            <w:rStyle w:val="Header Char"/>
            <w:rFonts w:ascii="Calibri Light" w:hAnsi="Calibri Light"/>
            <w:sz w:val="24"/>
            <w:szCs w:val="24"/>
            <w:rtl w:val="0"/>
            <w:lang w:val="en-US"/>
          </w:rPr>
          <w:t xml:space="preserve">relatively </w:t>
        </w:r>
      </w:ins>
      <w:r>
        <w:rPr>
          <w:rStyle w:val="Header Char"/>
          <w:rFonts w:ascii="Calibri Light" w:hAnsi="Calibri Light"/>
          <w:sz w:val="24"/>
          <w:szCs w:val="24"/>
          <w:rtl w:val="0"/>
          <w:lang w:val="en-US"/>
        </w:rPr>
        <w:t>more cameras</w:t>
      </w:r>
      <w:ins w:id="18" w:date="2021-08-03T10:46:37Z" w:author="zenrunner">
        <w:r>
          <w:rPr>
            <w:rStyle w:val="Header Char"/>
            <w:rFonts w:ascii="Calibri Light" w:hAnsi="Calibri Light"/>
            <w:sz w:val="24"/>
            <w:szCs w:val="24"/>
            <w:rtl w:val="0"/>
            <w:lang w:val="en-US"/>
          </w:rPr>
          <w:t xml:space="preserve"> I think this might need a bit more nuanced - sounds really really obvious - so state weighted by days or mention whether linear etc</w:t>
        </w:r>
      </w:ins>
      <w:ins w:id="19" w:date="2021-08-03T10:46:37Z" w:author="zenrunner">
        <w:r>
          <w:rPr>
            <w:rStyle w:val="Header Char"/>
            <w:rFonts w:ascii="Calibri Light" w:hAnsi="Calibri Light" w:hint="default"/>
            <w:sz w:val="24"/>
            <w:szCs w:val="24"/>
            <w:rtl w:val="0"/>
            <w:lang w:val="en-US"/>
          </w:rPr>
          <w:t>…</w:t>
        </w:r>
      </w:ins>
      <w:r>
        <w:rPr>
          <w:rStyle w:val="Header Char"/>
          <w:rFonts w:ascii="Calibri Light" w:hAnsi="Calibri Light"/>
          <w:sz w:val="24"/>
          <w:szCs w:val="24"/>
          <w:rtl w:val="0"/>
          <w:lang w:val="en-US"/>
        </w:rPr>
        <w:t xml:space="preserve"> However, increasing the duration of trapping (number of days) </w:t>
      </w:r>
      <w:ins w:id="20" w:date="2021-08-03T10:46:54Z" w:author="zenrunner">
        <w:r>
          <w:rPr>
            <w:rStyle w:val="Header Char"/>
            <w:rFonts w:ascii="Calibri Light" w:hAnsi="Calibri Light"/>
            <w:sz w:val="24"/>
            <w:szCs w:val="24"/>
            <w:rtl w:val="0"/>
            <w:lang w:val="en-US"/>
          </w:rPr>
          <w:t xml:space="preserve">within a specific region </w:t>
        </w:r>
      </w:ins>
      <w:r>
        <w:rPr>
          <w:rStyle w:val="Header Char"/>
          <w:rFonts w:ascii="Calibri Light" w:hAnsi="Calibri Light"/>
          <w:sz w:val="24"/>
          <w:szCs w:val="24"/>
          <w:rtl w:val="0"/>
          <w:lang w:val="en-US"/>
        </w:rPr>
        <w:t>did not consistently increase abundance nor richness</w:t>
      </w:r>
      <w:ins w:id="21" w:date="2021-08-03T10:47:00Z" w:author="zenrunner">
        <w:r>
          <w:rPr>
            <w:rStyle w:val="Header Char"/>
            <w:rFonts w:ascii="Calibri Light" w:hAnsi="Calibri Light"/>
            <w:sz w:val="24"/>
            <w:szCs w:val="24"/>
            <w:rtl w:val="0"/>
            <w:lang w:val="en-US"/>
          </w:rPr>
          <w:t xml:space="preserve"> in any ecosystem?</w:t>
        </w:r>
      </w:ins>
      <w:r>
        <w:rPr>
          <w:rStyle w:val="Header Char"/>
          <w:rFonts w:ascii="Calibri Light" w:hAnsi="Calibri Light"/>
          <w:sz w:val="24"/>
          <w:szCs w:val="24"/>
          <w:rtl w:val="0"/>
          <w:lang w:val="en-US"/>
        </w:rPr>
        <w:t xml:space="preserve">. </w:t>
      </w:r>
      <w:ins w:id="22" w:date="2021-08-03T10:47:11Z" w:author="zenrunner">
        <w:r>
          <w:rPr>
            <w:rStyle w:val="Header Char"/>
            <w:rFonts w:ascii="Calibri Light" w:hAnsi="Calibri Light"/>
            <w:sz w:val="24"/>
            <w:szCs w:val="24"/>
            <w:rtl w:val="0"/>
            <w:lang w:val="en-US"/>
          </w:rPr>
          <w:t xml:space="preserve"> This final result is super</w:t>
        </w:r>
      </w:ins>
      <w:ins w:id="23" w:date="2021-08-03T10:47:11Z" w:author="zenrunner">
        <w:r>
          <w:rPr>
            <w:rStyle w:val="Header Char"/>
            <w:rFonts w:ascii="Calibri Light" w:hAnsi="Calibri Light" w:hint="default"/>
            <w:sz w:val="24"/>
            <w:szCs w:val="24"/>
            <w:rtl w:val="0"/>
            <w:lang w:val="en-US"/>
          </w:rPr>
          <w:t>…</w:t>
        </w:r>
      </w:ins>
    </w:p>
    <w:p>
      <w:pPr>
        <w:pStyle w:val="List Paragraph"/>
        <w:numPr>
          <w:ilvl w:val="0"/>
          <w:numId w:val="2"/>
        </w:numPr>
        <w:bidi w:val="0"/>
        <w:spacing w:after="0" w:line="480" w:lineRule="auto"/>
        <w:ind w:right="0"/>
        <w:jc w:val="both"/>
        <w:rPr>
          <w:rFonts w:ascii="Calibri Light" w:hAnsi="Calibri Light"/>
          <w:sz w:val="24"/>
          <w:szCs w:val="24"/>
          <w:rtl w:val="0"/>
          <w:lang w:val="en-US"/>
        </w:rPr>
      </w:pPr>
      <w:del w:id="24" w:date="2021-08-03T10:49:00Z" w:author="zenrunner">
        <w:r>
          <w:rPr>
            <w:rStyle w:val="Header Char"/>
            <w:rFonts w:ascii="Calibri Light" w:hAnsi="Calibri Light"/>
            <w:sz w:val="24"/>
            <w:szCs w:val="24"/>
            <w:rtl w:val="0"/>
            <w:lang w:val="en-US"/>
          </w:rPr>
          <w:delText>Camera trapping will continue to increase in use in ecology and evolution, and it is thus important to examine the efficacy of different experimental designs</w:delText>
        </w:r>
      </w:del>
      <w:ins w:id="25" w:date="2021-08-03T10:49:00Z" w:author="zenrunner">
        <w:r>
          <w:rPr>
            <w:rStyle w:val="Header Char"/>
            <w:rFonts w:ascii="Calibri Light" w:hAnsi="Calibri Light"/>
            <w:sz w:val="24"/>
            <w:szCs w:val="24"/>
            <w:rtl w:val="0"/>
            <w:lang w:val="en-US"/>
          </w:rPr>
          <w:t>make a specific recommendation - researchers using camera traps should consider deploying more cameras for relatively shorter numbers of days to most accurately estimate animal species abundance and richness.  (Only vertebrates here? If so just state once in abstract somewhere??</w:t>
        </w:r>
      </w:ins>
      <w:del w:id="26" w:date="2021-08-03T10:48:23Z" w:author="zenrunner">
        <w:r>
          <w:rPr>
            <w:rStyle w:val="Header Char"/>
            <w:rFonts w:ascii="Calibri Light" w:hAnsi="Calibri Light"/>
            <w:sz w:val="24"/>
            <w:szCs w:val="24"/>
            <w:rtl w:val="0"/>
            <w:lang w:val="en-US"/>
          </w:rPr>
          <w:delText>.</w:delText>
        </w:r>
      </w:del>
    </w:p>
    <w:p>
      <w:pPr>
        <w:pStyle w:val="Body"/>
        <w:spacing w:after="0" w:line="480" w:lineRule="auto"/>
        <w:ind w:left="360" w:firstLine="0"/>
        <w:jc w:val="both"/>
        <w:rPr>
          <w:rStyle w:val="None"/>
          <w:rFonts w:ascii="Carlito" w:cs="Carlito" w:hAnsi="Carlito" w:eastAsia="Carlito"/>
          <w:b w:val="1"/>
          <w:bCs w:val="1"/>
          <w:sz w:val="24"/>
          <w:szCs w:val="24"/>
        </w:rPr>
      </w:pPr>
    </w:p>
    <w:p>
      <w:pPr>
        <w:pStyle w:val="Body"/>
        <w:spacing w:after="0" w:line="480" w:lineRule="auto"/>
        <w:ind w:left="360" w:firstLine="0"/>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Keywords</w:t>
      </w:r>
    </w:p>
    <w:p>
      <w:pPr>
        <w:pStyle w:val="Body"/>
        <w:spacing w:after="0" w:line="480" w:lineRule="auto"/>
        <w:ind w:left="360" w:firstLine="0"/>
        <w:jc w:val="both"/>
        <w:rPr>
          <w:rStyle w:val="None"/>
          <w:rFonts w:ascii="Calibri Light" w:cs="Calibri Light" w:hAnsi="Calibri Light" w:eastAsia="Calibri Light"/>
          <w:sz w:val="24"/>
          <w:szCs w:val="24"/>
        </w:rPr>
      </w:pPr>
      <w:r>
        <w:rPr>
          <w:rStyle w:val="None"/>
          <w:rFonts w:ascii="Calibri Light" w:hAnsi="Calibri Light"/>
          <w:sz w:val="24"/>
          <w:szCs w:val="24"/>
          <w:rtl w:val="0"/>
          <w:lang w:val="en-US"/>
        </w:rPr>
        <w:t>Abundance, camera traps, diversity, meta-analysis, meta-regression, population estimates, richness, sampling effort.</w:t>
      </w:r>
    </w:p>
    <w:p>
      <w:pPr>
        <w:pStyle w:val="Body"/>
        <w:spacing w:after="0" w:line="480" w:lineRule="auto"/>
        <w:ind w:left="360" w:firstLine="0"/>
        <w:jc w:val="both"/>
        <w:rPr>
          <w:rStyle w:val="None"/>
          <w:rFonts w:ascii="Calibri Light" w:cs="Calibri Light" w:hAnsi="Calibri Light" w:eastAsia="Calibri Light"/>
          <w:sz w:val="24"/>
          <w:szCs w:val="24"/>
        </w:rPr>
      </w:pPr>
    </w:p>
    <w:p>
      <w:pPr>
        <w:pStyle w:val="Body"/>
        <w:spacing w:after="0" w:line="480" w:lineRule="auto"/>
        <w:ind w:left="360" w:firstLine="0"/>
        <w:jc w:val="both"/>
        <w:rPr>
          <w:rStyle w:val="None"/>
          <w:rFonts w:ascii="Calibri Light" w:cs="Calibri Light" w:hAnsi="Calibri Light" w:eastAsia="Calibri Light"/>
          <w:sz w:val="24"/>
          <w:szCs w:val="24"/>
        </w:rPr>
      </w:pPr>
    </w:p>
    <w:p>
      <w:pPr>
        <w:pStyle w:val="Body"/>
        <w:rPr>
          <w:rStyle w:val="None"/>
          <w:rFonts w:ascii="Carlito" w:cs="Carlito" w:hAnsi="Carlito" w:eastAsia="Carlito"/>
          <w:b w:val="1"/>
          <w:bCs w:val="1"/>
          <w:sz w:val="24"/>
          <w:szCs w:val="24"/>
        </w:rPr>
      </w:pPr>
      <w:r>
        <w:rPr>
          <w:rStyle w:val="None"/>
          <w:rFonts w:ascii="Carlito" w:hAnsi="Carlito"/>
          <w:b w:val="1"/>
          <w:bCs w:val="1"/>
          <w:sz w:val="24"/>
          <w:szCs w:val="24"/>
          <w:rtl w:val="0"/>
          <w:lang w:val="en-US"/>
        </w:rPr>
        <w:t>Introduction</w:t>
      </w:r>
    </w:p>
    <w:p>
      <w:pPr>
        <w:pStyle w:val="Body B"/>
        <w:spacing w:after="0" w:line="480" w:lineRule="auto"/>
        <w:ind w:firstLine="720"/>
        <w:jc w:val="both"/>
        <w:rP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Monitoring and measuring the number of animals and diversity of animal communities in terrestrial ecosystems comprises an important set of methods in ecology and evolution. Camera traps are frequently a primary tool to survey wildlife and their interactions with the surrounding environment. These survey devices normally record animal presence via a triggered passive, infrared motion sensor </w:t>
      </w:r>
      <w:r>
        <w:rPr>
          <w:rStyle w:val="None"/>
          <w:rFonts w:ascii="Times New Roman" w:hAnsi="Times New Roman"/>
          <w:sz w:val="24"/>
          <w:szCs w:val="24"/>
          <w:rtl w:val="0"/>
          <w:lang w:val="en-US"/>
        </w:rPr>
        <w:t>(Rowcliffe et al. 2011)</w:t>
      </w:r>
      <w:r>
        <w:rPr>
          <w:rStyle w:val="None"/>
          <w:rFonts w:ascii="Calibri Light" w:hAnsi="Calibri Light"/>
          <w:sz w:val="24"/>
          <w:szCs w:val="24"/>
          <w:rtl w:val="0"/>
          <w:lang w:val="en-US"/>
        </w:rPr>
        <w:t xml:space="preserve">. They are one of the most popular survey tools in current wildlife research particularly in the domain of terrestrial vertebrate biology </w:t>
      </w:r>
      <w:r>
        <w:rPr>
          <w:rStyle w:val="None"/>
          <w:rFonts w:ascii="Times New Roman" w:hAnsi="Times New Roman"/>
          <w:sz w:val="24"/>
          <w:szCs w:val="24"/>
          <w:rtl w:val="0"/>
          <w:lang w:val="en-US"/>
        </w:rPr>
        <w:t>(Meek et al. 2014)</w:t>
      </w:r>
      <w:r>
        <w:rPr>
          <w:rStyle w:val="None"/>
          <w:rFonts w:ascii="Calibri Light" w:hAnsi="Calibri Light"/>
          <w:sz w:val="24"/>
          <w:szCs w:val="24"/>
          <w:rtl w:val="0"/>
          <w:lang w:val="en-US"/>
        </w:rPr>
        <w:t xml:space="preserve">. Cameras can record activity patterns and be used to infer occupancy, abundance, and species diversity </w:t>
      </w:r>
      <w:r>
        <w:rPr>
          <w:rStyle w:val="None"/>
          <w:rFonts w:ascii="Times New Roman" w:hAnsi="Times New Roman"/>
          <w:sz w:val="24"/>
          <w:szCs w:val="24"/>
          <w:rtl w:val="0"/>
          <w:lang w:val="en-US"/>
        </w:rPr>
        <w:t>(O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Connell, Nichols, and Karanth 2011; Kelly 2008)</w:t>
      </w:r>
      <w:r>
        <w:rPr>
          <w:rStyle w:val="None"/>
          <w:rFonts w:ascii="Calibri Light" w:hAnsi="Calibri Light"/>
          <w:sz w:val="24"/>
          <w:szCs w:val="24"/>
          <w:rtl w:val="0"/>
          <w:lang w:val="en-US"/>
        </w:rPr>
        <w:t xml:space="preserve">. </w:t>
      </w:r>
      <w:del w:id="27" w:date="2021-08-03T10:50:24Z" w:author="zenrunner">
        <w:r>
          <w:rPr>
            <w:rStyle w:val="None"/>
            <w:rFonts w:ascii="Calibri Light" w:hAnsi="Calibri Light"/>
            <w:sz w:val="24"/>
            <w:szCs w:val="24"/>
            <w:rtl w:val="0"/>
            <w:lang w:val="en-US"/>
          </w:rPr>
          <w:delText>Besides their use in wildlife research, c</w:delText>
        </w:r>
      </w:del>
      <w:ins w:id="28" w:date="2021-08-03T10:50:24Z" w:author="zenrunner">
        <w:r>
          <w:rPr>
            <w:rStyle w:val="None"/>
            <w:rFonts w:ascii="Calibri Light" w:hAnsi="Calibri Light"/>
            <w:sz w:val="24"/>
            <w:szCs w:val="24"/>
            <w:rtl w:val="0"/>
            <w:lang w:val="en-US"/>
          </w:rPr>
          <w:t>C</w:t>
        </w:r>
      </w:ins>
      <w:r>
        <w:rPr>
          <w:rStyle w:val="None"/>
          <w:rFonts w:ascii="Calibri Light" w:hAnsi="Calibri Light"/>
          <w:sz w:val="24"/>
          <w:szCs w:val="24"/>
          <w:rtl w:val="0"/>
          <w:lang w:val="en-US"/>
        </w:rPr>
        <w:t xml:space="preserve">amera traps have been </w:t>
      </w:r>
      <w:ins w:id="29" w:date="2021-08-03T10:50:31Z" w:author="zenrunner">
        <w:r>
          <w:rPr>
            <w:rStyle w:val="None"/>
            <w:rFonts w:ascii="Calibri Light" w:hAnsi="Calibri Light"/>
            <w:sz w:val="24"/>
            <w:szCs w:val="24"/>
            <w:rtl w:val="0"/>
            <w:lang w:val="en-US"/>
          </w:rPr>
          <w:t xml:space="preserve">also </w:t>
        </w:r>
      </w:ins>
      <w:r>
        <w:rPr>
          <w:rStyle w:val="None"/>
          <w:rFonts w:ascii="Calibri Light" w:hAnsi="Calibri Light"/>
          <w:sz w:val="24"/>
          <w:szCs w:val="24"/>
          <w:rtl w:val="0"/>
          <w:lang w:val="en-US"/>
        </w:rPr>
        <w:t xml:space="preserve">used in studies </w:t>
      </w:r>
      <w:ins w:id="30" w:date="2021-08-03T10:50:47Z" w:author="zenrunner">
        <w:r>
          <w:rPr>
            <w:rStyle w:val="None"/>
            <w:rFonts w:ascii="Calibri Light" w:hAnsi="Calibri Light"/>
            <w:sz w:val="24"/>
            <w:szCs w:val="24"/>
            <w:rtl w:val="0"/>
            <w:lang w:val="en-US"/>
          </w:rPr>
          <w:t>to examine</w:t>
        </w:r>
      </w:ins>
      <w:del w:id="31" w:date="2021-08-03T10:50:42Z" w:author="zenrunner">
        <w:r>
          <w:rPr>
            <w:rStyle w:val="None"/>
            <w:rFonts w:ascii="Calibri Light" w:hAnsi="Calibri Light"/>
            <w:sz w:val="24"/>
            <w:szCs w:val="24"/>
            <w:rtl w:val="0"/>
            <w:lang w:val="en-US"/>
          </w:rPr>
          <w:delText>that focus on</w:delText>
        </w:r>
      </w:del>
      <w:r>
        <w:rPr>
          <w:rStyle w:val="None"/>
          <w:rFonts w:ascii="Calibri Light" w:hAnsi="Calibri Light"/>
          <w:sz w:val="24"/>
          <w:szCs w:val="24"/>
          <w:rtl w:val="0"/>
          <w:lang w:val="en-US"/>
        </w:rPr>
        <w:t xml:space="preserve"> behaviour </w:t>
      </w:r>
      <w:r>
        <w:rPr>
          <w:rStyle w:val="None"/>
          <w:rFonts w:ascii="Times New Roman" w:hAnsi="Times New Roman"/>
          <w:sz w:val="24"/>
          <w:szCs w:val="24"/>
          <w:rtl w:val="0"/>
          <w:lang w:val="en-US"/>
        </w:rPr>
        <w:t>(Rowcliffe et al. 2014)</w:t>
      </w:r>
      <w:r>
        <w:rPr>
          <w:rStyle w:val="None"/>
          <w:rFonts w:ascii="Calibri Light" w:hAnsi="Calibri Light"/>
          <w:sz w:val="24"/>
          <w:szCs w:val="24"/>
          <w:rtl w:val="0"/>
          <w:lang w:val="en-US"/>
        </w:rPr>
        <w:t xml:space="preserve">, habitat use </w:t>
      </w:r>
      <w:r>
        <w:rPr>
          <w:rStyle w:val="None"/>
          <w:rFonts w:ascii="Times New Roman" w:hAnsi="Times New Roman"/>
          <w:sz w:val="24"/>
          <w:szCs w:val="24"/>
          <w:rtl w:val="0"/>
          <w:lang w:val="en-US"/>
        </w:rPr>
        <w:t>(Rovero et al. 2014)</w:t>
      </w:r>
      <w:r>
        <w:rPr>
          <w:rStyle w:val="None"/>
          <w:rFonts w:ascii="Calibri Light" w:hAnsi="Calibri Light"/>
          <w:sz w:val="24"/>
          <w:szCs w:val="24"/>
          <w:rtl w:val="0"/>
          <w:lang w:val="en-US"/>
        </w:rPr>
        <w:t xml:space="preserve">, detection of rare species in a community </w:t>
      </w:r>
      <w:r>
        <w:rPr>
          <w:rStyle w:val="None"/>
          <w:rFonts w:ascii="Times New Roman" w:hAnsi="Times New Roman"/>
          <w:sz w:val="24"/>
          <w:szCs w:val="24"/>
          <w:rtl w:val="0"/>
          <w:lang w:val="en-US"/>
        </w:rPr>
        <w:t>(Thomas et al. 2020)</w:t>
      </w:r>
      <w:r>
        <w:rPr>
          <w:rStyle w:val="None"/>
          <w:rFonts w:ascii="Calibri Light" w:hAnsi="Calibri Light"/>
          <w:sz w:val="24"/>
          <w:szCs w:val="24"/>
          <w:rtl w:val="0"/>
          <w:lang w:val="en-US"/>
        </w:rPr>
        <w:t xml:space="preserve">, estimation of population size and species richness </w:t>
      </w:r>
      <w:r>
        <w:rPr>
          <w:rStyle w:val="None"/>
          <w:rFonts w:ascii="Times New Roman" w:hAnsi="Times New Roman"/>
          <w:sz w:val="24"/>
          <w:szCs w:val="24"/>
          <w:rtl w:val="0"/>
          <w:lang w:val="en-US"/>
        </w:rPr>
        <w:t>(Whytock et al. 2021)</w:t>
      </w:r>
      <w:r>
        <w:rPr>
          <w:rStyle w:val="None"/>
          <w:rFonts w:ascii="Calibri Light" w:hAnsi="Calibri Light"/>
          <w:sz w:val="24"/>
          <w:szCs w:val="24"/>
          <w:rtl w:val="0"/>
          <w:lang w:val="en-US"/>
        </w:rPr>
        <w:t>, population ecology</w:t>
      </w:r>
      <w:ins w:id="32" w:date="2021-08-03T10:51:00Z" w:author="zenrunner">
        <w:r>
          <w:rPr>
            <w:rStyle w:val="None"/>
            <w:rFonts w:ascii="Calibri Light" w:hAnsi="Calibri Light"/>
            <w:sz w:val="24"/>
            <w:szCs w:val="24"/>
            <w:rtl w:val="0"/>
            <w:lang w:val="en-US"/>
          </w:rPr>
          <w:t xml:space="preserve"> measures (citation)</w:t>
        </w:r>
      </w:ins>
      <w:r>
        <w:rPr>
          <w:rStyle w:val="None"/>
          <w:rFonts w:ascii="Calibri Light" w:hAnsi="Calibri Light"/>
          <w:sz w:val="24"/>
          <w:szCs w:val="24"/>
          <w:rtl w:val="0"/>
          <w:lang w:val="en-US"/>
        </w:rPr>
        <w:t xml:space="preserve">, and occupation of human-built structures </w:t>
      </w:r>
      <w:r>
        <w:rPr>
          <w:rStyle w:val="None"/>
          <w:rFonts w:ascii="Times New Roman" w:hAnsi="Times New Roman"/>
          <w:sz w:val="24"/>
          <w:szCs w:val="24"/>
          <w:rtl w:val="0"/>
          <w:lang w:val="en-US"/>
        </w:rPr>
        <w:t>(O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Connell, Nichols, and Karanth 2011)</w:t>
      </w:r>
      <w:r>
        <w:rPr>
          <w:rStyle w:val="None"/>
          <w:rFonts w:ascii="Calibri Light" w:hAnsi="Calibri Light"/>
          <w:sz w:val="24"/>
          <w:szCs w:val="24"/>
          <w:rtl w:val="0"/>
          <w:lang w:val="en-US"/>
        </w:rPr>
        <w:t xml:space="preserve">. Thus, camera trap data can be used to quantify many ecological parameters and help advance </w:t>
      </w:r>
      <w:del w:id="33" w:date="2021-08-03T10:51:11Z" w:author="zenrunner">
        <w:r>
          <w:rPr>
            <w:rStyle w:val="None"/>
            <w:rFonts w:ascii="Calibri Light" w:hAnsi="Calibri Light"/>
            <w:sz w:val="24"/>
            <w:szCs w:val="24"/>
            <w:rtl w:val="0"/>
            <w:lang w:val="en-US"/>
          </w:rPr>
          <w:delText xml:space="preserve">the </w:delText>
        </w:r>
      </w:del>
      <w:r>
        <w:rPr>
          <w:rStyle w:val="None"/>
          <w:rFonts w:ascii="Calibri Light" w:hAnsi="Calibri Light"/>
          <w:sz w:val="24"/>
          <w:szCs w:val="24"/>
          <w:rtl w:val="0"/>
          <w:lang w:val="en-US"/>
        </w:rPr>
        <w:t xml:space="preserve">theories </w:t>
      </w:r>
      <w:del w:id="34" w:date="2021-08-03T10:51:13Z" w:author="zenrunner">
        <w:r>
          <w:rPr>
            <w:rStyle w:val="None"/>
            <w:rFonts w:ascii="Calibri Light" w:hAnsi="Calibri Light"/>
            <w:sz w:val="24"/>
            <w:szCs w:val="24"/>
            <w:rtl w:val="0"/>
            <w:lang w:val="en-US"/>
          </w:rPr>
          <w:delText>of</w:delText>
        </w:r>
      </w:del>
      <w:ins w:id="35" w:date="2021-08-03T10:51:14Z" w:author="zenrunner">
        <w:r>
          <w:rPr>
            <w:rStyle w:val="None"/>
            <w:rFonts w:ascii="Calibri Light" w:hAnsi="Calibri Light"/>
            <w:sz w:val="24"/>
            <w:szCs w:val="24"/>
            <w:rtl w:val="0"/>
            <w:lang w:val="en-US"/>
          </w:rPr>
          <w:t>such as</w:t>
        </w:r>
      </w:ins>
      <w:r>
        <w:rPr>
          <w:rStyle w:val="None"/>
          <w:rFonts w:ascii="Calibri Light" w:hAnsi="Calibri Light"/>
          <w:sz w:val="24"/>
          <w:szCs w:val="24"/>
          <w:rtl w:val="0"/>
          <w:lang w:val="en-US"/>
        </w:rPr>
        <w:t xml:space="preserve"> niche partitioning, habitat use, as well as various behavioural models </w:t>
      </w:r>
      <w:r>
        <w:rPr>
          <w:rStyle w:val="None"/>
          <w:rFonts w:ascii="Times New Roman" w:hAnsi="Times New Roman"/>
          <w:sz w:val="24"/>
          <w:szCs w:val="24"/>
          <w:rtl w:val="0"/>
          <w:lang w:val="en-US"/>
        </w:rPr>
        <w:t>(Smith et al. 2020; Frey et al. 2017)</w:t>
      </w:r>
      <w:r>
        <w:rPr>
          <w:rStyle w:val="None"/>
          <w:rFonts w:ascii="Calibri Light" w:hAnsi="Calibri Light"/>
          <w:sz w:val="24"/>
          <w:szCs w:val="24"/>
          <w:rtl w:val="0"/>
          <w:lang w:val="en-US"/>
        </w:rPr>
        <w:t xml:space="preserve">. Camera traps are also a fundamental biodiversity monitoring tool in critical ecosystems such as the Serengeti </w:t>
      </w:r>
      <w:r>
        <w:rPr>
          <w:rStyle w:val="None"/>
          <w:rFonts w:ascii="Times New Roman" w:hAnsi="Times New Roman"/>
          <w:sz w:val="24"/>
          <w:szCs w:val="24"/>
          <w:rtl w:val="0"/>
          <w:lang w:val="en-US"/>
        </w:rPr>
        <w:t>(Swanson et al. 2015)</w:t>
      </w:r>
      <w:r>
        <w:rPr>
          <w:rStyle w:val="None"/>
          <w:rFonts w:ascii="Calibri Light" w:hAnsi="Calibri Light"/>
          <w:sz w:val="24"/>
          <w:szCs w:val="24"/>
          <w:rtl w:val="0"/>
          <w:lang w:val="en-US"/>
        </w:rPr>
        <w:t xml:space="preserve"> and the </w:t>
      </w:r>
      <w:ins w:id="36" w:date="2021-08-03T10:51:27Z" w:author="zenrunner">
        <w:r>
          <w:rPr>
            <w:rStyle w:val="None"/>
            <w:rFonts w:ascii="Calibri Light" w:hAnsi="Calibri Light"/>
            <w:sz w:val="24"/>
            <w:szCs w:val="24"/>
            <w:rtl w:val="0"/>
            <w:lang w:val="en-US"/>
          </w:rPr>
          <w:t>A</w:t>
        </w:r>
      </w:ins>
      <w:del w:id="37" w:date="2021-08-03T10:51:27Z" w:author="zenrunner">
        <w:r>
          <w:rPr>
            <w:rStyle w:val="None"/>
            <w:rFonts w:ascii="Calibri Light" w:hAnsi="Calibri Light"/>
            <w:sz w:val="24"/>
            <w:szCs w:val="24"/>
            <w:rtl w:val="0"/>
            <w:lang w:val="en-US"/>
          </w:rPr>
          <w:delText>a</w:delText>
        </w:r>
      </w:del>
      <w:r>
        <w:rPr>
          <w:rStyle w:val="None"/>
          <w:rFonts w:ascii="Calibri Light" w:hAnsi="Calibri Light"/>
          <w:sz w:val="24"/>
          <w:szCs w:val="24"/>
          <w:rtl w:val="0"/>
          <w:lang w:val="en-US"/>
        </w:rPr>
        <w:t>mazon</w:t>
      </w:r>
      <w:ins w:id="38" w:date="2021-08-03T10:51:31Z" w:author="zenrunner">
        <w:r>
          <w:rPr>
            <w:rStyle w:val="None"/>
            <w:rFonts w:ascii="Calibri Light" w:hAnsi="Calibri Light"/>
            <w:sz w:val="24"/>
            <w:szCs w:val="24"/>
            <w:rtl w:val="0"/>
            <w:lang w:val="en-US"/>
          </w:rPr>
          <w:t xml:space="preserve"> basin?</w:t>
        </w:r>
      </w:ins>
      <w:r>
        <w:rPr>
          <w:rStyle w:val="None"/>
          <w:rFonts w:ascii="Calibri Light" w:hAnsi="Calibri Light"/>
          <w:sz w:val="24"/>
          <w:szCs w:val="24"/>
          <w:rtl w:val="0"/>
          <w:lang w:val="en-US"/>
        </w:rPr>
        <w:t xml:space="preserve"> </w:t>
      </w:r>
      <w:r>
        <w:rPr>
          <w:rStyle w:val="None"/>
          <w:rFonts w:ascii="Times New Roman" w:hAnsi="Times New Roman"/>
          <w:sz w:val="24"/>
          <w:szCs w:val="24"/>
          <w:rtl w:val="0"/>
          <w:lang w:val="en-US"/>
        </w:rPr>
        <w:t>(Trolle 2003)</w:t>
      </w:r>
      <w:r>
        <w:rPr>
          <w:rStyle w:val="None"/>
          <w:rFonts w:ascii="Calibri Light" w:hAnsi="Calibri Light"/>
          <w:sz w:val="24"/>
          <w:szCs w:val="24"/>
          <w:rtl w:val="0"/>
          <w:lang w:val="en-US"/>
        </w:rPr>
        <w:t xml:space="preserve">. Anthropogenic changes are impacting species re-distribution and range shifts </w:t>
      </w:r>
      <w:r>
        <w:rPr>
          <w:rStyle w:val="None"/>
          <w:rFonts w:ascii="Times New Roman" w:hAnsi="Times New Roman"/>
          <w:sz w:val="24"/>
          <w:szCs w:val="24"/>
          <w:rtl w:val="0"/>
          <w:lang w:val="en-US"/>
        </w:rPr>
        <w:t>(Franklin 2010)</w:t>
      </w:r>
      <w:r>
        <w:rPr>
          <w:rStyle w:val="None"/>
          <w:rFonts w:ascii="Calibri Light" w:hAnsi="Calibri Light"/>
          <w:sz w:val="24"/>
          <w:szCs w:val="24"/>
          <w:rtl w:val="0"/>
          <w:lang w:val="en-US"/>
        </w:rPr>
        <w:t xml:space="preserve"> and we need to be able to measure biodiversity for mobile species in different ways. Camera traps provide a relatively easy method that enables us to do this and gather big data </w:t>
      </w:r>
      <w:r>
        <w:rPr>
          <w:rStyle w:val="None"/>
          <w:rFonts w:ascii="Times New Roman" w:hAnsi="Times New Roman"/>
          <w:sz w:val="24"/>
          <w:szCs w:val="24"/>
          <w:rtl w:val="0"/>
          <w:lang w:val="en-US"/>
        </w:rPr>
        <w:t>(Norouzzadeh et al. 2018; Carl et al. 2020)</w:t>
      </w:r>
      <w:r>
        <w:rPr>
          <w:rStyle w:val="None"/>
          <w:rFonts w:ascii="Calibri Light" w:hAnsi="Calibri Light"/>
          <w:sz w:val="24"/>
          <w:szCs w:val="24"/>
          <w:rtl w:val="0"/>
          <w:lang w:val="en-US"/>
        </w:rPr>
        <w:t xml:space="preserve">. These data can then be used to evaluate the efficacy of survey designs </w:t>
      </w:r>
      <w:r>
        <w:rPr>
          <w:rStyle w:val="None"/>
          <w:rFonts w:ascii="Times New Roman" w:hAnsi="Times New Roman"/>
          <w:sz w:val="24"/>
          <w:szCs w:val="24"/>
          <w:rtl w:val="0"/>
          <w:lang w:val="en-US"/>
        </w:rPr>
        <w:t>(Kays et al. 2020)</w:t>
      </w:r>
      <w:r>
        <w:rPr>
          <w:rStyle w:val="None"/>
          <w:rFonts w:ascii="Calibri Light" w:hAnsi="Calibri Light"/>
          <w:sz w:val="24"/>
          <w:szCs w:val="24"/>
          <w:rtl w:val="0"/>
          <w:lang w:val="en-US"/>
        </w:rPr>
        <w:t xml:space="preserve"> to support management and conservation. </w:t>
      </w:r>
    </w:p>
    <w:p>
      <w:pPr>
        <w:pStyle w:val="Body B"/>
        <w:spacing w:after="0" w:line="480" w:lineRule="auto"/>
        <w:ind w:firstLine="720"/>
        <w:jc w:val="both"/>
        <w:rPr>
          <w:ins w:id="39" w:date="2021-08-03T10:53:14Z" w:author="zenrunne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Various aspects can influence the number of species detected by camera traps as well as the trapping rate (ratio of photographs to camera trapping duration) </w:t>
      </w:r>
      <w:r>
        <w:rPr>
          <w:rStyle w:val="None"/>
          <w:rFonts w:ascii="Times New Roman" w:hAnsi="Times New Roman"/>
          <w:sz w:val="24"/>
          <w:szCs w:val="24"/>
          <w:rtl w:val="0"/>
          <w:lang w:val="en-US"/>
        </w:rPr>
        <w:t>(Rovero and Marshall 2009)</w:t>
      </w:r>
      <w:r>
        <w:rPr>
          <w:rStyle w:val="None"/>
          <w:rFonts w:ascii="Calibri Light" w:hAnsi="Calibri Light"/>
          <w:sz w:val="24"/>
          <w:szCs w:val="24"/>
          <w:rtl w:val="0"/>
          <w:lang w:val="en-US"/>
        </w:rPr>
        <w:t xml:space="preserve">. The camera model, placement and orientation, temperature differentials, and species behavioural responses are some of the factors that impact the collected data </w:t>
      </w:r>
      <w:r>
        <w:rPr>
          <w:rStyle w:val="None"/>
          <w:rFonts w:ascii="Times New Roman" w:hAnsi="Times New Roman"/>
          <w:sz w:val="24"/>
          <w:szCs w:val="24"/>
          <w:rtl w:val="0"/>
          <w:lang w:val="en-US"/>
        </w:rPr>
        <w:t>(Meek, Ballard, and Fleming 2015)</w:t>
      </w:r>
      <w:r>
        <w:rPr>
          <w:rStyle w:val="None"/>
          <w:rFonts w:ascii="Calibri Light" w:hAnsi="Calibri Light"/>
          <w:sz w:val="24"/>
          <w:szCs w:val="24"/>
          <w:rtl w:val="0"/>
          <w:lang w:val="en-US"/>
        </w:rPr>
        <w:t xml:space="preserve">.  Thus, experimental decisions and methods include </w:t>
      </w:r>
      <w:del w:id="40" w:date="2021-08-03T10:51:51Z" w:author="zenrunner">
        <w:r>
          <w:rPr>
            <w:rStyle w:val="None"/>
            <w:rFonts w:ascii="Calibri Light" w:hAnsi="Calibri Light"/>
            <w:sz w:val="24"/>
            <w:szCs w:val="24"/>
            <w:rtl w:val="0"/>
            <w:lang w:val="en-US"/>
          </w:rPr>
          <w:delText xml:space="preserve">which </w:delText>
        </w:r>
      </w:del>
      <w:r>
        <w:rPr>
          <w:rStyle w:val="None"/>
          <w:rFonts w:ascii="Calibri Light" w:hAnsi="Calibri Light"/>
          <w:sz w:val="24"/>
          <w:szCs w:val="24"/>
          <w:rtl w:val="0"/>
          <w:lang w:val="en-US"/>
        </w:rPr>
        <w:t>camera</w:t>
      </w:r>
      <w:ins w:id="41" w:date="2021-08-03T10:51:54Z" w:author="zenrunner">
        <w:r>
          <w:rPr>
            <w:rStyle w:val="None"/>
            <w:rFonts w:ascii="Calibri Light" w:hAnsi="Calibri Light"/>
            <w:sz w:val="24"/>
            <w:szCs w:val="24"/>
            <w:rtl w:val="0"/>
            <w:lang w:val="en-US"/>
          </w:rPr>
          <w:t xml:space="preserve"> model</w:t>
        </w:r>
      </w:ins>
      <w:r>
        <w:rPr>
          <w:rStyle w:val="None"/>
          <w:rFonts w:ascii="Calibri Light" w:hAnsi="Calibri Light"/>
          <w:sz w:val="24"/>
          <w:szCs w:val="24"/>
          <w:rtl w:val="0"/>
          <w:lang w:val="en-US"/>
        </w:rPr>
        <w:t xml:space="preserve">, </w:t>
      </w:r>
      <w:del w:id="42" w:date="2021-08-03T10:52:02Z" w:author="zenrunner">
        <w:r>
          <w:rPr>
            <w:rStyle w:val="None"/>
            <w:rFonts w:ascii="Calibri Light" w:hAnsi="Calibri Light"/>
            <w:sz w:val="24"/>
            <w:szCs w:val="24"/>
            <w:rtl w:val="0"/>
            <w:lang w:val="en-US"/>
          </w:rPr>
          <w:delText>how many</w:delText>
        </w:r>
      </w:del>
      <w:ins w:id="43" w:date="2021-08-03T10:52:08Z" w:author="zenrunner">
        <w:r>
          <w:rPr>
            <w:rStyle w:val="None"/>
            <w:rFonts w:ascii="Calibri Light" w:hAnsi="Calibri Light"/>
            <w:sz w:val="24"/>
            <w:szCs w:val="24"/>
            <w:rtl w:val="0"/>
            <w:lang w:val="en-US"/>
          </w:rPr>
          <w:t>number of cameras</w:t>
        </w:r>
      </w:ins>
      <w:r>
        <w:rPr>
          <w:rStyle w:val="None"/>
          <w:rFonts w:ascii="Calibri Light" w:hAnsi="Calibri Light"/>
          <w:sz w:val="24"/>
          <w:szCs w:val="24"/>
          <w:rtl w:val="0"/>
          <w:lang w:val="en-US"/>
        </w:rPr>
        <w:t xml:space="preserve">, </w:t>
      </w:r>
      <w:del w:id="44" w:date="2021-08-03T10:52:13Z" w:author="zenrunner">
        <w:r>
          <w:rPr>
            <w:rStyle w:val="None"/>
            <w:rFonts w:ascii="Calibri Light" w:hAnsi="Calibri Light"/>
            <w:sz w:val="24"/>
            <w:szCs w:val="24"/>
            <w:rtl w:val="0"/>
            <w:lang w:val="en-US"/>
          </w:rPr>
          <w:delText>how long</w:delText>
        </w:r>
      </w:del>
      <w:ins w:id="45" w:date="2021-08-03T10:52:14Z" w:author="zenrunner">
        <w:r>
          <w:rPr>
            <w:rStyle w:val="None"/>
            <w:rFonts w:ascii="Calibri Light" w:hAnsi="Calibri Light"/>
            <w:sz w:val="24"/>
            <w:szCs w:val="24"/>
            <w:rtl w:val="0"/>
            <w:lang w:val="en-US"/>
          </w:rPr>
          <w:t>duration</w:t>
        </w:r>
      </w:ins>
      <w:r>
        <w:rPr>
          <w:rStyle w:val="None"/>
          <w:rFonts w:ascii="Calibri Light" w:hAnsi="Calibri Light"/>
          <w:sz w:val="24"/>
          <w:szCs w:val="24"/>
          <w:rtl w:val="0"/>
          <w:lang w:val="en-US"/>
        </w:rPr>
        <w:t xml:space="preserve">, and </w:t>
      </w:r>
      <w:del w:id="46" w:date="2021-08-03T10:52:18Z" w:author="zenrunner">
        <w:r>
          <w:rPr>
            <w:rStyle w:val="None"/>
            <w:rFonts w:ascii="Calibri Light" w:hAnsi="Calibri Light"/>
            <w:sz w:val="24"/>
            <w:szCs w:val="24"/>
            <w:rtl w:val="0"/>
            <w:lang w:val="en-US"/>
          </w:rPr>
          <w:delText>where to place these cameras</w:delText>
        </w:r>
      </w:del>
      <w:ins w:id="47" w:date="2021-08-03T10:52:25Z" w:author="zenrunner">
        <w:r>
          <w:rPr>
            <w:rStyle w:val="None"/>
            <w:rFonts w:ascii="Calibri Light" w:hAnsi="Calibri Light"/>
            <w:sz w:val="24"/>
            <w:szCs w:val="24"/>
            <w:rtl w:val="0"/>
            <w:lang w:val="en-US"/>
          </w:rPr>
          <w:t>placement within a system</w:t>
        </w:r>
      </w:ins>
      <w:r>
        <w:rPr>
          <w:rStyle w:val="None"/>
          <w:rFonts w:ascii="Calibri Light" w:hAnsi="Calibri Light"/>
          <w:sz w:val="24"/>
          <w:szCs w:val="24"/>
          <w:rtl w:val="0"/>
          <w:lang w:val="en-US"/>
        </w:rPr>
        <w:t xml:space="preserve">. The factors above can be summarized as trapping effort and </w:t>
      </w:r>
      <w:del w:id="48" w:date="2021-08-03T10:52:36Z" w:author="zenrunner">
        <w:r>
          <w:rPr>
            <w:rStyle w:val="None"/>
            <w:rFonts w:ascii="Calibri Light" w:hAnsi="Calibri Light"/>
            <w:sz w:val="24"/>
            <w:szCs w:val="24"/>
            <w:rtl w:val="0"/>
            <w:lang w:val="en-US"/>
          </w:rPr>
          <w:delText xml:space="preserve">trapping </w:delText>
        </w:r>
      </w:del>
      <w:r>
        <w:rPr>
          <w:rStyle w:val="None"/>
          <w:rFonts w:ascii="Calibri Light" w:hAnsi="Calibri Light"/>
          <w:sz w:val="24"/>
          <w:szCs w:val="24"/>
          <w:rtl w:val="0"/>
          <w:lang w:val="en-US"/>
        </w:rPr>
        <w:t xml:space="preserve">design and </w:t>
      </w:r>
      <w:del w:id="49" w:date="2021-08-03T10:52:40Z" w:author="zenrunner">
        <w:r>
          <w:rPr>
            <w:rStyle w:val="None"/>
            <w:rFonts w:ascii="Calibri Light" w:hAnsi="Calibri Light"/>
            <w:sz w:val="24"/>
            <w:szCs w:val="24"/>
            <w:rtl w:val="0"/>
            <w:lang w:val="en-US"/>
          </w:rPr>
          <w:delText>can affect estimates of</w:delText>
        </w:r>
      </w:del>
      <w:ins w:id="50" w:date="2021-08-03T10:52:42Z" w:author="zenrunner">
        <w:r>
          <w:rPr>
            <w:rStyle w:val="None"/>
            <w:rFonts w:ascii="Calibri Light" w:hAnsi="Calibri Light"/>
            <w:sz w:val="24"/>
            <w:szCs w:val="24"/>
            <w:rtl w:val="0"/>
            <w:lang w:val="en-US"/>
          </w:rPr>
          <w:t>influence</w:t>
        </w:r>
      </w:ins>
      <w:r>
        <w:rPr>
          <w:rStyle w:val="None"/>
          <w:rFonts w:ascii="Calibri Light" w:hAnsi="Calibri Light"/>
          <w:sz w:val="24"/>
          <w:szCs w:val="24"/>
          <w:rtl w:val="0"/>
          <w:lang w:val="en-US"/>
        </w:rPr>
        <w:t xml:space="preserve"> abundance and diversity</w:t>
      </w:r>
      <w:ins w:id="51" w:date="2021-08-03T10:52:50Z" w:author="zenrunner">
        <w:r>
          <w:rPr>
            <w:rStyle w:val="None"/>
            <w:rFonts w:ascii="Calibri Light" w:hAnsi="Calibri Light"/>
            <w:sz w:val="24"/>
            <w:szCs w:val="24"/>
            <w:rtl w:val="0"/>
            <w:lang w:val="en-US"/>
          </w:rPr>
          <w:t xml:space="preserve"> estimates</w:t>
        </w:r>
      </w:ins>
      <w:r>
        <w:rPr>
          <w:rStyle w:val="None"/>
          <w:rFonts w:ascii="Calibri Light" w:hAnsi="Calibri Light"/>
          <w:sz w:val="24"/>
          <w:szCs w:val="24"/>
          <w:rtl w:val="0"/>
          <w:lang w:val="en-US"/>
        </w:rPr>
        <w:t xml:space="preserve"> </w:t>
      </w:r>
      <w:r>
        <w:rPr>
          <w:rStyle w:val="None"/>
          <w:rFonts w:ascii="Times New Roman" w:hAnsi="Times New Roman"/>
          <w:sz w:val="24"/>
          <w:szCs w:val="24"/>
          <w:rtl w:val="0"/>
          <w:lang w:val="en-US"/>
        </w:rPr>
        <w:t>(Yasuda 2004; Wegge, Pokheral, and Jnawali 2004)</w:t>
      </w:r>
      <w:r>
        <w:rPr>
          <w:rStyle w:val="None"/>
          <w:rFonts w:ascii="Calibri Light" w:hAnsi="Calibri Light"/>
          <w:sz w:val="24"/>
          <w:szCs w:val="24"/>
          <w:rtl w:val="0"/>
          <w:lang w:val="en-US"/>
        </w:rPr>
        <w:t xml:space="preserve">. Trapping rate is a useful index for abundance and diversity estimates </w:t>
      </w:r>
      <w:r>
        <w:rPr>
          <w:rStyle w:val="None"/>
          <w:rFonts w:ascii="Times New Roman" w:hAnsi="Times New Roman"/>
          <w:sz w:val="24"/>
          <w:szCs w:val="24"/>
          <w:rtl w:val="0"/>
          <w:lang w:val="en-US"/>
        </w:rPr>
        <w:t>(Rovero and Marshall 2009; Rowcliffe et al. 2008; Silveira, J</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como, and Diniz-Filho 2003)</w:t>
      </w:r>
      <w:r>
        <w:rPr>
          <w:rStyle w:val="None"/>
          <w:rFonts w:ascii="Calibri Light" w:hAnsi="Calibri Light"/>
          <w:sz w:val="24"/>
          <w:szCs w:val="24"/>
          <w:rtl w:val="0"/>
          <w:lang w:val="en-US"/>
        </w:rPr>
        <w:t xml:space="preserve">. Minimum trapping effort (MTE) is another important factor for population estimates </w:t>
      </w:r>
      <w:r>
        <w:rPr>
          <w:rStyle w:val="None"/>
          <w:rFonts w:ascii="Times New Roman" w:hAnsi="Times New Roman"/>
          <w:sz w:val="24"/>
          <w:szCs w:val="24"/>
          <w:rtl w:val="0"/>
          <w:lang w:val="en-US"/>
        </w:rPr>
        <w:t>(Si, Kays, and Ding 2014)</w:t>
      </w:r>
      <w:r>
        <w:rPr>
          <w:rStyle w:val="None"/>
          <w:rFonts w:ascii="Calibri Light" w:hAnsi="Calibri Light"/>
          <w:sz w:val="24"/>
          <w:szCs w:val="24"/>
          <w:rtl w:val="0"/>
          <w:lang w:val="en-US"/>
        </w:rPr>
        <w:t xml:space="preserve">. MTE refers to the number of camera trap days required to record species of interest in an area and varies extensively across studies (Si, Kays, and Ding 2014). The number of camera traps used in a study is directly related to both trapping design and effort because a small number of cameras can result in low detection probabilities and affect the strength of population estimates </w:t>
      </w:r>
      <w:r>
        <w:rPr>
          <w:rStyle w:val="None"/>
          <w:rFonts w:ascii="Times New Roman" w:hAnsi="Times New Roman"/>
          <w:sz w:val="24"/>
          <w:szCs w:val="24"/>
          <w:rtl w:val="0"/>
          <w:lang w:val="en-US"/>
        </w:rPr>
        <w:t>(Foster and Harmsen 2012)</w:t>
      </w:r>
      <w:r>
        <w:rPr>
          <w:rStyle w:val="None"/>
          <w:rFonts w:ascii="Calibri Light" w:hAnsi="Calibri Light"/>
          <w:sz w:val="24"/>
          <w:szCs w:val="24"/>
          <w:rtl w:val="0"/>
          <w:lang w:val="en-US"/>
        </w:rPr>
        <w:t xml:space="preserve">. The interplay amongst these elements provides us with an excellent opportunity to explore the relationship between trapping duration, number of cameras, and richness and abundance estimates across the literature, globally. </w:t>
      </w:r>
    </w:p>
    <w:p>
      <w:pPr>
        <w:pStyle w:val="Body B"/>
        <w:spacing w:after="0" w:line="480" w:lineRule="auto"/>
        <w:ind w:firstLine="720"/>
        <w:jc w:val="both"/>
        <w:rPr>
          <w:del w:id="52" w:date="2021-08-03T10:55:48Z" w:author="zenrunne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To </w:t>
      </w:r>
      <w:del w:id="53" w:date="2021-08-03T10:53:21Z" w:author="zenrunner">
        <w:r>
          <w:rPr>
            <w:rStyle w:val="None"/>
            <w:rFonts w:ascii="Calibri Light" w:hAnsi="Calibri Light"/>
            <w:sz w:val="24"/>
            <w:szCs w:val="24"/>
            <w:rtl w:val="0"/>
            <w:lang w:val="en-US"/>
          </w:rPr>
          <w:delText xml:space="preserve">better </w:delText>
        </w:r>
      </w:del>
      <w:r>
        <w:rPr>
          <w:rStyle w:val="None"/>
          <w:rFonts w:ascii="Calibri Light" w:hAnsi="Calibri Light"/>
          <w:sz w:val="24"/>
          <w:szCs w:val="24"/>
          <w:rtl w:val="0"/>
          <w:lang w:val="en-US"/>
        </w:rPr>
        <w:t xml:space="preserve">evaluate the </w:t>
      </w:r>
      <w:ins w:id="54" w:date="2021-08-03T10:53:39Z" w:author="zenrunner">
        <w:r>
          <w:rPr>
            <w:rStyle w:val="None"/>
            <w:rFonts w:ascii="Calibri Light" w:hAnsi="Calibri Light"/>
            <w:sz w:val="24"/>
            <w:szCs w:val="24"/>
            <w:rtl w:val="0"/>
            <w:lang w:val="en-US"/>
          </w:rPr>
          <w:t xml:space="preserve">relative importance </w:t>
        </w:r>
      </w:ins>
      <w:del w:id="55" w:date="2021-08-03T10:53:59Z" w:author="zenrunner">
        <w:r>
          <w:rPr>
            <w:rStyle w:val="None"/>
            <w:rFonts w:ascii="Calibri Light" w:hAnsi="Calibri Light"/>
            <w:sz w:val="24"/>
            <w:szCs w:val="24"/>
            <w:rtl w:val="0"/>
            <w:lang w:val="en-US"/>
          </w:rPr>
          <w:delText xml:space="preserve">extent </w:delText>
        </w:r>
      </w:del>
      <w:r>
        <w:rPr>
          <w:rStyle w:val="None"/>
          <w:rFonts w:ascii="Calibri Light" w:hAnsi="Calibri Light"/>
          <w:sz w:val="24"/>
          <w:szCs w:val="24"/>
          <w:rtl w:val="0"/>
          <w:lang w:val="en-US"/>
        </w:rPr>
        <w:t>of sampling</w:t>
      </w:r>
      <w:ins w:id="56" w:date="2021-08-03T10:54:08Z" w:author="zenrunner">
        <w:r>
          <w:rPr>
            <w:rStyle w:val="None"/>
            <w:rFonts w:ascii="Calibri Light" w:hAnsi="Calibri Light"/>
            <w:sz w:val="24"/>
            <w:szCs w:val="24"/>
            <w:rtl w:val="0"/>
            <w:lang w:val="en-US"/>
          </w:rPr>
          <w:t xml:space="preserve"> effort design decisions</w:t>
        </w:r>
      </w:ins>
      <w:r>
        <w:rPr>
          <w:rStyle w:val="None"/>
          <w:rFonts w:ascii="Calibri Light" w:hAnsi="Calibri Light"/>
          <w:sz w:val="24"/>
          <w:szCs w:val="24"/>
          <w:rtl w:val="0"/>
          <w:lang w:val="en-US"/>
        </w:rPr>
        <w:t xml:space="preserve">, </w:t>
      </w:r>
      <w:ins w:id="57" w:date="2021-08-03T10:54:56Z" w:author="zenrunner">
        <w:r>
          <w:rPr>
            <w:rStyle w:val="None"/>
            <w:rFonts w:ascii="Calibri Light" w:hAnsi="Calibri Light"/>
            <w:sz w:val="24"/>
            <w:szCs w:val="24"/>
            <w:rtl w:val="0"/>
            <w:lang w:val="en-US"/>
          </w:rPr>
          <w:t xml:space="preserve">we examine total number of camera and total numbers in a meta-analysis. We develop </w:t>
        </w:r>
      </w:ins>
      <w:del w:id="58" w:date="2021-08-03T10:54:32Z" w:author="zenrunner">
        <w:r>
          <w:rPr>
            <w:rStyle w:val="None"/>
            <w:rFonts w:ascii="Calibri Light" w:hAnsi="Calibri Light"/>
            <w:sz w:val="24"/>
            <w:szCs w:val="24"/>
            <w:rtl w:val="0"/>
            <w:lang w:val="en-US"/>
          </w:rPr>
          <w:delText xml:space="preserve">here we take the above ideas to create two new indices: </w:delText>
        </w:r>
      </w:del>
      <w:r>
        <w:rPr>
          <w:rStyle w:val="None"/>
          <w:rFonts w:ascii="Calibri Light" w:hAnsi="Calibri Light"/>
          <w:sz w:val="24"/>
          <w:szCs w:val="24"/>
          <w:rtl w:val="0"/>
          <w:lang w:val="en-US"/>
        </w:rPr>
        <w:t>net abundance detection rate and net richness detection rate</w:t>
      </w:r>
      <w:ins w:id="59" w:date="2021-08-03T10:55:22Z" w:author="zenrunner">
        <w:r>
          <w:rPr>
            <w:rStyle w:val="None"/>
            <w:rFonts w:ascii="Calibri Light" w:hAnsi="Calibri Light"/>
            <w:sz w:val="24"/>
            <w:szCs w:val="24"/>
            <w:rtl w:val="0"/>
            <w:lang w:val="en-US"/>
          </w:rPr>
          <w:t xml:space="preserve"> using effect size measures of incidence rates used in other field (citations)</w:t>
        </w:r>
      </w:ins>
      <w:r>
        <w:rPr>
          <w:rStyle w:val="None"/>
          <w:rFonts w:ascii="Calibri Light" w:hAnsi="Calibri Light"/>
          <w:sz w:val="24"/>
          <w:szCs w:val="24"/>
          <w:rtl w:val="0"/>
          <w:lang w:val="en-US"/>
        </w:rPr>
        <w:t>.</w:t>
      </w:r>
      <w:ins w:id="60" w:date="2021-08-03T10:55:41Z" w:author="zenrunner">
        <w:r>
          <w:rPr>
            <w:rStyle w:val="None"/>
            <w:rFonts w:ascii="Calibri Light" w:hAnsi="Calibri Light"/>
            <w:sz w:val="24"/>
            <w:szCs w:val="24"/>
            <w:rtl w:val="0"/>
            <w:lang w:val="en-US"/>
          </w:rPr>
          <w:t xml:space="preserve"> </w:t>
        </w:r>
      </w:ins>
      <w:del w:id="61" w:date="2021-08-03T10:55:48Z" w:author="zenrunner">
        <w:r>
          <w:rPr>
            <w:rStyle w:val="None"/>
            <w:rFonts w:ascii="Calibri Light" w:hAnsi="Calibri Light"/>
            <w:sz w:val="24"/>
            <w:szCs w:val="24"/>
            <w:rtl w:val="0"/>
            <w:lang w:val="en-US"/>
          </w:rPr>
          <w:delText xml:space="preserve"> Net abundance detection rate refers to the number of animals per number of cameras over the duration of the study, while the latter refers to the number of species per number of cameras over the duration of the study. Knowing how trapping ratio, the number of cameras, and the duration of trapping influence the scope of fauna community assessments, both in abundance and diversity, provides us with insight into how to plan more effective experimental designs and gather better quantitative data that allow for an enhanced real-life representation of biodiversity across ecosystems worldwide.  </w:delText>
        </w:r>
      </w:del>
    </w:p>
    <w:p>
      <w:pPr>
        <w:pStyle w:val="Body B"/>
        <w:spacing w:after="0" w:line="480" w:lineRule="auto"/>
        <w:ind w:firstLine="720"/>
        <w:jc w:val="both"/>
        <w:rPr>
          <w:ins w:id="62" w:date="2021-08-03T10:59:11Z" w:author="zenrunner"/>
          <w:rStyle w:val="None"/>
          <w:rFonts w:ascii="Calibri Light" w:cs="Calibri Light" w:hAnsi="Calibri Light" w:eastAsia="Calibri Light"/>
          <w:sz w:val="24"/>
          <w:szCs w:val="24"/>
          <w:lang w:val="en-US"/>
        </w:rPr>
      </w:pPr>
      <w:del w:id="63" w:date="2021-08-03T10:55:48Z" w:author="zenrunner">
        <w:r>
          <w:rPr>
            <w:rStyle w:val="None"/>
            <w:rFonts w:ascii="Calibri Light" w:hAnsi="Calibri Light"/>
            <w:sz w:val="24"/>
            <w:szCs w:val="24"/>
            <w:rtl w:val="0"/>
            <w:lang w:val="en-US"/>
          </w:rPr>
          <w:delText>Herein, we used a meta-analysis of t</w:delText>
        </w:r>
      </w:del>
      <w:ins w:id="64" w:date="2021-08-03T10:55:48Z" w:author="zenrunner">
        <w:r>
          <w:rPr>
            <w:rStyle w:val="None"/>
            <w:rFonts w:ascii="Calibri Light" w:hAnsi="Calibri Light"/>
            <w:sz w:val="24"/>
            <w:szCs w:val="24"/>
            <w:rtl w:val="0"/>
            <w:lang w:val="en-US"/>
          </w:rPr>
          <w:t>T</w:t>
        </w:r>
      </w:ins>
      <w:r>
        <w:rPr>
          <w:rStyle w:val="None"/>
          <w:rFonts w:ascii="Calibri Light" w:hAnsi="Calibri Light"/>
          <w:sz w:val="24"/>
          <w:szCs w:val="24"/>
          <w:rtl w:val="0"/>
          <w:lang w:val="en-US"/>
        </w:rPr>
        <w:t xml:space="preserve">he global peer-reviewed literature </w:t>
      </w:r>
      <w:ins w:id="65" w:date="2021-08-03T10:55:53Z" w:author="zenrunner">
        <w:r>
          <w:rPr>
            <w:rStyle w:val="None"/>
            <w:rFonts w:ascii="Calibri Light" w:hAnsi="Calibri Light"/>
            <w:sz w:val="24"/>
            <w:szCs w:val="24"/>
            <w:rtl w:val="0"/>
            <w:lang w:val="en-US"/>
          </w:rPr>
          <w:t xml:space="preserve">was thus used </w:t>
        </w:r>
      </w:ins>
      <w:r>
        <w:rPr>
          <w:rStyle w:val="None"/>
          <w:rFonts w:ascii="Calibri Light" w:hAnsi="Calibri Light"/>
          <w:sz w:val="24"/>
          <w:szCs w:val="24"/>
          <w:rtl w:val="0"/>
          <w:lang w:val="en-US"/>
        </w:rPr>
        <w:t>to test the hypothesis that sampling effort positively but non-linearly influences the net animal abundance and richness detection rate</w:t>
      </w:r>
      <w:ins w:id="66" w:date="2021-08-03T10:56:02Z" w:author="zenrunner">
        <w:r>
          <w:rPr>
            <w:rStyle w:val="None"/>
            <w:rFonts w:ascii="Calibri Light" w:hAnsi="Calibri Light"/>
            <w:sz w:val="24"/>
            <w:szCs w:val="24"/>
            <w:rtl w:val="0"/>
            <w:lang w:val="en-US"/>
          </w:rPr>
          <w:t xml:space="preserve">s </w:t>
        </w:r>
      </w:ins>
      <w:del w:id="67" w:date="2021-08-03T10:56:02Z" w:author="zenrunner">
        <w:r>
          <w:rPr>
            <w:rStyle w:val="None"/>
            <w:rFonts w:ascii="Calibri Light" w:hAnsi="Calibri Light"/>
            <w:sz w:val="24"/>
            <w:szCs w:val="24"/>
            <w:rtl w:val="0"/>
            <w:lang w:val="en-US"/>
          </w:rPr>
          <w:delText xml:space="preserve"> </w:delText>
        </w:r>
      </w:del>
      <w:r>
        <w:rPr>
          <w:rStyle w:val="None"/>
          <w:rFonts w:ascii="Calibri Light" w:hAnsi="Calibri Light"/>
          <w:sz w:val="24"/>
          <w:szCs w:val="24"/>
          <w:rtl w:val="0"/>
          <w:lang w:val="en-US"/>
        </w:rPr>
        <w:t>at a site</w:t>
      </w:r>
      <w:ins w:id="68" w:date="2021-08-03T10:56:08Z" w:author="zenrunner">
        <w:r>
          <w:rPr>
            <w:rStyle w:val="None"/>
            <w:rFonts w:ascii="Calibri Light" w:hAnsi="Calibri Light"/>
            <w:sz w:val="24"/>
            <w:szCs w:val="24"/>
            <w:rtl w:val="0"/>
            <w:lang w:val="en-US"/>
          </w:rPr>
          <w:t>/r</w:t>
        </w:r>
      </w:ins>
      <w:del w:id="69" w:date="2021-08-03T10:56:07Z" w:author="zenrunner">
        <w:r>
          <w:rPr>
            <w:rStyle w:val="None"/>
            <w:rFonts w:ascii="Calibri Light" w:hAnsi="Calibri Light"/>
            <w:sz w:val="24"/>
            <w:szCs w:val="24"/>
            <w:rtl w:val="0"/>
            <w:lang w:val="en-US"/>
          </w:rPr>
          <w:delText xml:space="preserve"> or r</w:delText>
        </w:r>
      </w:del>
      <w:r>
        <w:rPr>
          <w:rStyle w:val="None"/>
          <w:rFonts w:ascii="Calibri Light" w:hAnsi="Calibri Light"/>
          <w:sz w:val="24"/>
          <w:szCs w:val="24"/>
          <w:rtl w:val="0"/>
          <w:lang w:val="en-US"/>
        </w:rPr>
        <w:t xml:space="preserve">egion sampled. </w:t>
      </w:r>
      <w:del w:id="70" w:date="2021-08-03T10:56:21Z" w:author="zenrunner">
        <w:r>
          <w:rPr>
            <w:rStyle w:val="None"/>
            <w:rFonts w:ascii="Calibri Light" w:hAnsi="Calibri Light"/>
            <w:sz w:val="24"/>
            <w:szCs w:val="24"/>
            <w:rtl w:val="0"/>
            <w:lang w:val="en-US"/>
          </w:rPr>
          <w:delText xml:space="preserve">We provided an overview of the relationship between sampling effort in days influenced by animal abundance per camera (number of captures per number of cameras), and species </w:delText>
        </w:r>
      </w:del>
      <w:del w:id="71" w:date="2021-08-03T10:56:21Z" w:author="zenrunner">
        <w:r>
          <w:rPr>
            <w:rStyle w:val="None"/>
            <w:rFonts w:ascii="Calibri Light" w:hAnsi="Calibri Light"/>
            <w:sz w:val="24"/>
            <w:szCs w:val="24"/>
            <w:rtl w:val="0"/>
            <w:lang w:val="de-DE"/>
          </w:rPr>
          <w:delText>richness per camera (number of animal species per number of cameras)</w:delText>
        </w:r>
      </w:del>
      <w:del w:id="72" w:date="2021-08-03T10:56:21Z" w:author="zenrunner">
        <w:r>
          <w:rPr>
            <w:rStyle w:val="None"/>
            <w:rFonts w:ascii="Calibri Light" w:hAnsi="Calibri Light"/>
            <w:sz w:val="24"/>
            <w:szCs w:val="24"/>
            <w:rtl w:val="0"/>
            <w:lang w:val="en-US"/>
          </w:rPr>
          <w:delText>. T</w:delText>
        </w:r>
      </w:del>
      <w:ins w:id="73" w:date="2021-08-03T10:56:21Z" w:author="zenrunner">
        <w:r>
          <w:rPr>
            <w:rStyle w:val="None"/>
            <w:rFonts w:ascii="Calibri Light" w:hAnsi="Calibri Light"/>
            <w:sz w:val="24"/>
            <w:szCs w:val="24"/>
            <w:rtl w:val="0"/>
            <w:lang w:val="en-US"/>
          </w:rPr>
          <w:t>T</w:t>
        </w:r>
      </w:ins>
      <w:r>
        <w:rPr>
          <w:rStyle w:val="None"/>
          <w:rFonts w:ascii="Calibri Light" w:hAnsi="Calibri Light"/>
          <w:sz w:val="24"/>
          <w:szCs w:val="24"/>
          <w:rtl w:val="0"/>
          <w:lang w:val="en-US"/>
        </w:rPr>
        <w:t>he importance of</w:t>
      </w:r>
      <w:ins w:id="74" w:date="2021-08-03T10:56:44Z" w:author="zenrunner">
        <w:r>
          <w:rPr>
            <w:rStyle w:val="None"/>
            <w:rFonts w:ascii="Calibri Light" w:hAnsi="Calibri Light"/>
            <w:sz w:val="24"/>
            <w:szCs w:val="24"/>
            <w:rtl w:val="0"/>
            <w:lang w:val="en-US"/>
          </w:rPr>
          <w:t xml:space="preserve"> these critical design decision was also assessed for different </w:t>
        </w:r>
      </w:ins>
      <w:r>
        <w:rPr>
          <w:rStyle w:val="None"/>
          <w:rFonts w:ascii="Calibri Light" w:hAnsi="Calibri Light"/>
          <w:sz w:val="24"/>
          <w:szCs w:val="24"/>
          <w:rtl w:val="0"/>
          <w:lang w:val="en-US"/>
        </w:rPr>
        <w:t xml:space="preserve"> ecosystems</w:t>
      </w:r>
      <w:del w:id="75" w:date="2021-08-03T10:56:47Z" w:author="zenrunner">
        <w:r>
          <w:rPr>
            <w:rStyle w:val="None"/>
            <w:rFonts w:ascii="Calibri Light" w:hAnsi="Calibri Light"/>
            <w:sz w:val="24"/>
            <w:szCs w:val="24"/>
            <w:rtl w:val="0"/>
            <w:lang w:val="en-US"/>
          </w:rPr>
          <w:delText xml:space="preserve"> was also examined</w:delText>
        </w:r>
      </w:del>
      <w:r>
        <w:rPr>
          <w:rStyle w:val="None"/>
          <w:rFonts w:ascii="Calibri Light" w:hAnsi="Calibri Light"/>
          <w:sz w:val="24"/>
          <w:szCs w:val="24"/>
          <w:rtl w:val="0"/>
          <w:lang w:val="en-US"/>
        </w:rPr>
        <w:t xml:space="preserve">. Given that camera traps are increasingly </w:t>
      </w:r>
      <w:del w:id="76" w:date="2021-08-03T10:56:54Z" w:author="zenrunner">
        <w:r>
          <w:rPr>
            <w:rStyle w:val="None"/>
            <w:rFonts w:ascii="Calibri Light" w:hAnsi="Calibri Light"/>
            <w:sz w:val="24"/>
            <w:szCs w:val="24"/>
            <w:rtl w:val="0"/>
            <w:lang w:val="en-US"/>
          </w:rPr>
          <w:delText xml:space="preserve">being </w:delText>
        </w:r>
      </w:del>
      <w:r>
        <w:rPr>
          <w:rStyle w:val="None"/>
          <w:rFonts w:ascii="Calibri Light" w:hAnsi="Calibri Light"/>
          <w:sz w:val="24"/>
          <w:szCs w:val="24"/>
          <w:rtl w:val="0"/>
          <w:lang w:val="en-US"/>
        </w:rPr>
        <w:t>used in ecology and evolution</w:t>
      </w:r>
      <w:ins w:id="77" w:date="2021-08-03T10:56:59Z" w:author="zenrunner">
        <w:r>
          <w:rPr>
            <w:rStyle w:val="None"/>
            <w:rFonts w:ascii="Calibri Light" w:hAnsi="Calibri Light"/>
            <w:sz w:val="24"/>
            <w:szCs w:val="24"/>
            <w:rtl w:val="0"/>
            <w:lang w:val="en-US"/>
          </w:rPr>
          <w:t xml:space="preserve"> </w:t>
        </w:r>
      </w:ins>
      <w:del w:id="78" w:date="2021-08-03T10:56:58Z" w:author="zenrunner">
        <w:r>
          <w:rPr>
            <w:rStyle w:val="None"/>
            <w:rFonts w:ascii="Calibri Light" w:hAnsi="Calibri Light"/>
            <w:sz w:val="24"/>
            <w:szCs w:val="24"/>
            <w:rtl w:val="0"/>
            <w:lang w:val="en-US"/>
          </w:rPr>
          <w:delText xml:space="preserve"> in general </w:delText>
        </w:r>
      </w:del>
      <w:r>
        <w:rPr>
          <w:rStyle w:val="None"/>
          <w:rFonts w:ascii="Times New Roman" w:hAnsi="Times New Roman"/>
          <w:sz w:val="24"/>
          <w:szCs w:val="24"/>
          <w:rtl w:val="0"/>
          <w:lang w:val="en-US"/>
        </w:rPr>
        <w:t>(Tabak et al. 2019)</w:t>
      </w:r>
      <w:r>
        <w:rPr>
          <w:rStyle w:val="None"/>
          <w:rFonts w:ascii="Calibri Light" w:hAnsi="Calibri Light"/>
          <w:sz w:val="24"/>
          <w:szCs w:val="24"/>
          <w:rtl w:val="0"/>
          <w:lang w:val="en-US"/>
        </w:rPr>
        <w:t xml:space="preserve">, our study provides an insight into the </w:t>
      </w:r>
      <w:r>
        <w:rPr>
          <w:rStyle w:val="None"/>
          <w:rFonts w:ascii="Arial Unicode MS" w:hAnsi="Arial Unicode MS" w:hint="default"/>
          <w:sz w:val="24"/>
          <w:szCs w:val="24"/>
          <w:rtl w:val="1"/>
          <w:lang w:val="ar-SA" w:bidi="ar-SA"/>
        </w:rPr>
        <w:t>‘</w:t>
      </w:r>
      <w:r>
        <w:rPr>
          <w:rStyle w:val="None"/>
          <w:rFonts w:ascii="Calibri Light" w:hAnsi="Calibri Light"/>
          <w:sz w:val="24"/>
          <w:szCs w:val="24"/>
          <w:rtl w:val="0"/>
          <w:lang w:val="en-US"/>
        </w:rPr>
        <w:t>sweet spot</w:t>
      </w:r>
      <w:r>
        <w:rPr>
          <w:rStyle w:val="None"/>
          <w:rFonts w:ascii="Calibri Light" w:hAnsi="Calibri Light" w:hint="default"/>
          <w:sz w:val="24"/>
          <w:szCs w:val="24"/>
          <w:rtl w:val="0"/>
          <w:lang w:val="en-US"/>
        </w:rPr>
        <w:t>’</w:t>
      </w:r>
      <w:r>
        <w:rPr>
          <w:rStyle w:val="None"/>
          <w:rFonts w:ascii="Arial Unicode MS" w:hAnsi="Arial Unicode MS"/>
          <w:sz w:val="24"/>
          <w:szCs w:val="24"/>
          <w:rtl w:val="1"/>
          <w:lang w:val="ar-SA" w:bidi="ar-SA"/>
        </w:rPr>
        <w:t xml:space="preserve"> </w:t>
      </w:r>
      <w:del w:id="79" w:date="2021-08-03T10:57:15Z" w:author="zenrunner">
        <w:r>
          <w:rPr>
            <w:rStyle w:val="None"/>
            <w:rFonts w:ascii="Calibri Light" w:hAnsi="Calibri Light"/>
            <w:sz w:val="24"/>
            <w:szCs w:val="24"/>
            <w:rtl w:val="0"/>
            <w:lang w:val="en-US"/>
          </w:rPr>
          <w:delText xml:space="preserve">in potentially </w:delText>
        </w:r>
      </w:del>
      <w:ins w:id="80" w:date="2021-08-03T10:58:48Z" w:author="zenrunner">
        <w:r>
          <w:rPr>
            <w:rStyle w:val="None"/>
            <w:rFonts w:ascii="Calibri Light" w:hAnsi="Calibri Light"/>
            <w:sz w:val="24"/>
            <w:szCs w:val="24"/>
            <w:rtl w:val="0"/>
            <w:lang w:val="en-US"/>
          </w:rPr>
          <w:t xml:space="preserve">for potentially optimal </w:t>
        </w:r>
      </w:ins>
      <w:r>
        <w:rPr>
          <w:rStyle w:val="None"/>
          <w:rFonts w:ascii="Calibri Light" w:hAnsi="Calibri Light"/>
          <w:sz w:val="24"/>
          <w:szCs w:val="24"/>
          <w:rtl w:val="0"/>
          <w:lang w:val="en-US"/>
        </w:rPr>
        <w:t>sampling</w:t>
      </w:r>
      <w:del w:id="81" w:date="2021-08-03T10:57:20Z" w:author="zenrunner">
        <w:r>
          <w:rPr>
            <w:rStyle w:val="None"/>
            <w:rFonts w:ascii="Calibri Light" w:hAnsi="Calibri Light"/>
            <w:sz w:val="24"/>
            <w:szCs w:val="24"/>
            <w:rtl w:val="0"/>
            <w:lang w:val="en-US"/>
          </w:rPr>
          <w:delText xml:space="preserve"> many different ecosystems</w:delText>
        </w:r>
      </w:del>
      <w:r>
        <w:rPr>
          <w:rStyle w:val="None"/>
          <w:rFonts w:ascii="Calibri Light" w:hAnsi="Calibri Light"/>
          <w:sz w:val="24"/>
          <w:szCs w:val="24"/>
          <w:rtl w:val="0"/>
          <w:lang w:val="en-US"/>
        </w:rPr>
        <w:t xml:space="preserve">. The capacity for this method to provide meaningful and sufficient animal </w:t>
      </w:r>
      <w:r>
        <w:rPr>
          <w:rStyle w:val="None"/>
          <w:rFonts w:ascii="Calibri Light" w:hAnsi="Calibri Light"/>
          <w:sz w:val="24"/>
          <w:szCs w:val="24"/>
          <w:rtl w:val="0"/>
          <w:lang w:val="it-IT"/>
        </w:rPr>
        <w:t xml:space="preserve">data </w:t>
      </w:r>
      <w:r>
        <w:rPr>
          <w:rStyle w:val="None"/>
          <w:rFonts w:ascii="Calibri Light" w:hAnsi="Calibri Light"/>
          <w:sz w:val="24"/>
          <w:szCs w:val="24"/>
          <w:rtl w:val="0"/>
          <w:lang w:val="en-US"/>
        </w:rPr>
        <w:t xml:space="preserve">will better inform conservation and management practices and fundamental theory.  </w:t>
      </w:r>
    </w:p>
    <w:p>
      <w:pPr>
        <w:pStyle w:val="Body B"/>
        <w:spacing w:after="0" w:line="480" w:lineRule="auto"/>
        <w:ind w:firstLine="720"/>
        <w:jc w:val="both"/>
        <w:rPr>
          <w:rStyle w:val="None"/>
          <w:rFonts w:ascii="Calibri Light" w:cs="Calibri Light" w:hAnsi="Calibri Light" w:eastAsia="Calibri Light"/>
          <w:sz w:val="24"/>
          <w:szCs w:val="24"/>
        </w:rPr>
      </w:pPr>
    </w:p>
    <w:p>
      <w:pPr>
        <w:pStyle w:val="Body B"/>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Methods</w:t>
      </w:r>
    </w:p>
    <w:p>
      <w:pPr>
        <w:pStyle w:val="Body B"/>
        <w:spacing w:after="0" w:line="480" w:lineRule="auto"/>
        <w:jc w:val="both"/>
        <w:rPr>
          <w:rStyle w:val="None"/>
          <w:rFonts w:ascii="Carlito" w:cs="Carlito" w:hAnsi="Carlito" w:eastAsia="Carlito"/>
          <w:b w:val="1"/>
          <w:bCs w:val="1"/>
          <w:i w:val="1"/>
          <w:iCs w:val="1"/>
          <w:sz w:val="24"/>
          <w:szCs w:val="24"/>
        </w:rPr>
      </w:pPr>
      <w:r>
        <w:rPr>
          <w:rStyle w:val="None"/>
          <w:rFonts w:ascii="Carlito" w:hAnsi="Carlito"/>
          <w:b w:val="1"/>
          <w:bCs w:val="1"/>
          <w:i w:val="1"/>
          <w:iCs w:val="1"/>
          <w:sz w:val="24"/>
          <w:szCs w:val="24"/>
          <w:rtl w:val="0"/>
          <w:lang w:val="en-US"/>
        </w:rPr>
        <w:t>Literature review</w:t>
      </w:r>
    </w:p>
    <w:p>
      <w:pPr>
        <w:pStyle w:val="Body B"/>
        <w:spacing w:after="0" w:line="480" w:lineRule="auto"/>
        <w:ind w:firstLine="720"/>
        <w:jc w:val="both"/>
        <w:rPr>
          <w:ins w:id="82" w:date="2021-08-03T10:59:30Z" w:author="zenrunne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We conducted a systematic review using the terms Camera Trap* and Richness*, or Diversity*, and Rarefaction* Curve* in ISI Web of Science (WoS)  </w:t>
      </w:r>
      <w:r>
        <w:rPr>
          <w:rStyle w:val="None"/>
          <w:rFonts w:ascii="Times New Roman" w:hAnsi="Times New Roman"/>
          <w:sz w:val="24"/>
          <w:szCs w:val="24"/>
          <w:rtl w:val="0"/>
          <w:lang w:val="en-US"/>
        </w:rPr>
        <w:t>(Web of Science, 2021)</w:t>
      </w:r>
      <w:r>
        <w:rPr>
          <w:rStyle w:val="None"/>
          <w:rFonts w:ascii="Calibri Light" w:hAnsi="Calibri Light"/>
          <w:sz w:val="24"/>
          <w:szCs w:val="24"/>
          <w:rtl w:val="0"/>
          <w:lang w:val="en-US"/>
        </w:rPr>
        <w:t xml:space="preserve"> as one search. This search was done in </w:t>
      </w:r>
      <w:del w:id="83" w:date="2021-08-03T10:59:17Z" w:author="zenrunner">
        <w:r>
          <w:rPr>
            <w:rStyle w:val="None"/>
            <w:rFonts w:ascii="Calibri Light" w:hAnsi="Calibri Light"/>
            <w:sz w:val="24"/>
            <w:szCs w:val="24"/>
            <w:rtl w:val="0"/>
            <w:lang w:val="en-US"/>
          </w:rPr>
          <w:delText>May</w:delText>
        </w:r>
      </w:del>
      <w:ins w:id="84" w:date="2021-08-03T10:59:18Z" w:author="zenrunner">
        <w:r>
          <w:rPr>
            <w:rStyle w:val="None"/>
            <w:rFonts w:ascii="Calibri Light" w:hAnsi="Calibri Light"/>
            <w:sz w:val="24"/>
            <w:szCs w:val="24"/>
            <w:rtl w:val="0"/>
            <w:lang w:val="en-US"/>
          </w:rPr>
          <w:t>July</w:t>
        </w:r>
      </w:ins>
      <w:r>
        <w:rPr>
          <w:rStyle w:val="None"/>
          <w:rFonts w:ascii="Calibri Light" w:hAnsi="Calibri Light"/>
          <w:sz w:val="24"/>
          <w:szCs w:val="24"/>
          <w:rtl w:val="0"/>
          <w:lang w:val="en-US"/>
        </w:rPr>
        <w:t xml:space="preserve"> 2021. Additionally, we conducted supplemental searches in book chapters and Google Scholar to validate the publication coverage of WoS. This process resulted in a total of 557 publications once duplicates were removed spanning the years 2001-2021. A PRISMA diagram illustrates the exclusion and review process (2009) (Supplementary material, Figure A). We used best practices to ensure that workflow and synthesis were reproducible and transparent </w:t>
      </w:r>
      <w:r>
        <w:rPr>
          <w:rStyle w:val="None"/>
          <w:rFonts w:ascii="Times New Roman" w:hAnsi="Times New Roman"/>
          <w:sz w:val="24"/>
          <w:szCs w:val="24"/>
          <w:rtl w:val="0"/>
          <w:lang w:val="en-US"/>
        </w:rPr>
        <w:t>(Bayliss and Beyer 2015)</w:t>
      </w:r>
      <w:r>
        <w:rPr>
          <w:rStyle w:val="None"/>
          <w:rFonts w:ascii="Calibri Light" w:hAnsi="Calibri Light"/>
          <w:sz w:val="24"/>
          <w:szCs w:val="24"/>
          <w:rtl w:val="0"/>
          <w:lang w:val="en-US"/>
        </w:rPr>
        <w:t>. We screened the abstracts and excluded papers based on relevance, whether they were a review, opinion, or idea paper, focused on aquatic ecosystems, were not written in English (or English text version was unavailable), were qualitative, did not examine vertebrate species, and if they focused on one species or a group of animals (such as wild cats) and ignored other observed animals. A total of 292 full-text articles were further reviewed for a measure of richness or diversity, the number of captures and/or duration of camera trapping (i.e. days). Data were extracted from article text or table. Variables such as the location of study, number of cameras, sites, and ecosystem were also recorded.</w:t>
      </w:r>
    </w:p>
    <w:p>
      <w:pPr>
        <w:pStyle w:val="Body B"/>
        <w:spacing w:after="0" w:line="480" w:lineRule="auto"/>
        <w:ind w:firstLine="720"/>
        <w:jc w:val="both"/>
        <w:rPr>
          <w:rStyle w:val="None"/>
          <w:rFonts w:ascii="Calibri Light" w:cs="Calibri Light" w:hAnsi="Calibri Light" w:eastAsia="Calibri Light"/>
          <w:sz w:val="24"/>
          <w:szCs w:val="24"/>
        </w:rPr>
      </w:pPr>
    </w:p>
    <w:p>
      <w:pPr>
        <w:pStyle w:val="Body B"/>
        <w:spacing w:after="0" w:line="480" w:lineRule="auto"/>
        <w:jc w:val="both"/>
        <w:rPr>
          <w:rStyle w:val="None"/>
          <w:rFonts w:ascii="Carlito" w:cs="Carlito" w:hAnsi="Carlito" w:eastAsia="Carlito"/>
          <w:b w:val="1"/>
          <w:bCs w:val="1"/>
          <w:i w:val="1"/>
          <w:iCs w:val="1"/>
          <w:sz w:val="24"/>
          <w:szCs w:val="24"/>
        </w:rPr>
      </w:pPr>
      <w:r>
        <w:rPr>
          <w:rStyle w:val="None"/>
          <w:rFonts w:ascii="Carlito" w:hAnsi="Carlito"/>
          <w:b w:val="1"/>
          <w:bCs w:val="1"/>
          <w:i w:val="1"/>
          <w:iCs w:val="1"/>
          <w:sz w:val="24"/>
          <w:szCs w:val="24"/>
          <w:rtl w:val="0"/>
          <w:lang w:val="en-US"/>
        </w:rPr>
        <w:t>Meta-Analyses</w:t>
      </w:r>
    </w:p>
    <w:p>
      <w:pPr>
        <w:pStyle w:val="Body B"/>
        <w:spacing w:after="0" w:line="480" w:lineRule="auto"/>
        <w:ind w:firstLine="720"/>
        <w:jc w:val="both"/>
        <w:rPr>
          <w:ins w:id="85" w:date="2021-08-03T11:10:13Z" w:author="zenrunne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All meta-statistical analyses were performed in R version </w:t>
      </w:r>
      <w:del w:id="86" w:date="2021-08-03T11:00:15Z" w:author="zenrunner">
        <w:r>
          <w:rPr>
            <w:rStyle w:val="None"/>
            <w:rFonts w:ascii="Calibri Light" w:hAnsi="Calibri Light"/>
            <w:sz w:val="24"/>
            <w:szCs w:val="24"/>
            <w:rtl w:val="0"/>
            <w:lang w:val="en-US"/>
          </w:rPr>
          <w:delText>4.0.4</w:delText>
        </w:r>
      </w:del>
      <w:ins w:id="87" w:date="2021-08-03T11:00:17Z" w:author="zenrunner">
        <w:r>
          <w:rPr>
            <w:rStyle w:val="None"/>
            <w:rFonts w:ascii="Calibri Light" w:hAnsi="Calibri Light"/>
            <w:sz w:val="24"/>
            <w:szCs w:val="24"/>
            <w:rtl w:val="0"/>
            <w:lang w:val="en-US"/>
          </w:rPr>
          <w:t>4.1.0</w:t>
        </w:r>
      </w:ins>
      <w:r>
        <w:rPr>
          <w:rStyle w:val="None"/>
          <w:rFonts w:ascii="Calibri Light" w:hAnsi="Calibri Light"/>
          <w:sz w:val="24"/>
          <w:szCs w:val="24"/>
          <w:rtl w:val="0"/>
          <w:lang w:val="en-US"/>
        </w:rPr>
        <w:t xml:space="preserve"> </w:t>
      </w:r>
      <w:r>
        <w:rPr>
          <w:rStyle w:val="None"/>
          <w:rFonts w:ascii="Times New Roman" w:hAnsi="Times New Roman"/>
          <w:sz w:val="24"/>
          <w:szCs w:val="24"/>
          <w:rtl w:val="0"/>
          <w:lang w:val="en-US"/>
        </w:rPr>
        <w:t>(R Development Core Team 2021)</w:t>
      </w:r>
      <w:r>
        <w:rPr>
          <w:rStyle w:val="None"/>
          <w:rFonts w:ascii="Calibri Light" w:hAnsi="Calibri Light"/>
          <w:sz w:val="24"/>
          <w:szCs w:val="24"/>
          <w:rtl w:val="0"/>
          <w:lang w:val="en-US"/>
        </w:rPr>
        <w:t xml:space="preserve"> using the package </w:t>
      </w:r>
      <w:r>
        <w:rPr>
          <w:rStyle w:val="None"/>
          <w:rFonts w:ascii="Calibri Light" w:hAnsi="Calibri Light"/>
          <w:i w:val="1"/>
          <w:iCs w:val="1"/>
          <w:sz w:val="24"/>
          <w:szCs w:val="24"/>
          <w:rtl w:val="0"/>
          <w:lang w:val="en-US"/>
        </w:rPr>
        <w:t>metafor</w:t>
      </w:r>
      <w:r>
        <w:rPr>
          <w:rStyle w:val="None"/>
          <w:rFonts w:ascii="Calibri Light" w:hAnsi="Calibri Light"/>
          <w:sz w:val="24"/>
          <w:szCs w:val="24"/>
          <w:rtl w:val="0"/>
          <w:lang w:val="en-US"/>
        </w:rPr>
        <w:t xml:space="preserve"> </w:t>
      </w:r>
      <w:ins w:id="88" w:date="2021-08-03T11:00:42Z" w:author="zenrunner">
        <w:r>
          <w:rPr>
            <w:rStyle w:val="None"/>
            <w:rFonts w:ascii="Calibri Light" w:hAnsi="Calibri Light"/>
            <w:sz w:val="24"/>
            <w:szCs w:val="24"/>
            <w:rtl w:val="0"/>
            <w:lang w:val="en-US"/>
          </w:rPr>
          <w:t>version 3.0-2</w:t>
        </w:r>
      </w:ins>
      <w:ins w:id="89" w:date="2021-08-03T11:00:42Z" w:author="zenrunner">
        <w:r>
          <w:rPr>
            <w:rStyle w:val="None"/>
            <w:rFonts w:ascii="Calibri Light" w:hAnsi="Calibri Light"/>
            <w:sz w:val="24"/>
            <w:szCs w:val="24"/>
            <w:rtl w:val="0"/>
            <w:lang w:val="en-US"/>
          </w:rPr>
          <w:t xml:space="preserve"> </w:t>
        </w:r>
      </w:ins>
      <w:r>
        <w:rPr>
          <w:rStyle w:val="None"/>
          <w:rFonts w:ascii="Times New Roman" w:hAnsi="Times New Roman"/>
          <w:sz w:val="24"/>
          <w:szCs w:val="24"/>
          <w:rtl w:val="0"/>
          <w:lang w:val="en-US"/>
        </w:rPr>
        <w:t xml:space="preserve">(Viechtbauer 2010). </w:t>
      </w:r>
      <w:r>
        <w:rPr>
          <w:rStyle w:val="None"/>
          <w:rFonts w:ascii="Calibri Light" w:hAnsi="Calibri Light"/>
          <w:sz w:val="24"/>
          <w:szCs w:val="24"/>
          <w:rtl w:val="0"/>
          <w:lang w:val="en-US"/>
        </w:rPr>
        <w:t>Effect sizes were calculated using the number of species and the number of animals (captures)</w:t>
      </w:r>
      <w:ins w:id="90" w:date="2021-08-03T11:01:59Z" w:author="zenrunner">
        <w:r>
          <w:rPr>
            <w:rStyle w:val="None"/>
            <w:rFonts w:ascii="Calibri Light" w:hAnsi="Calibri Light"/>
            <w:sz w:val="24"/>
            <w:szCs w:val="24"/>
            <w:rtl w:val="0"/>
            <w:lang w:val="en-US"/>
          </w:rPr>
          <w:t xml:space="preserve"> using the escalc function for incidence rates. Number of species or captures </w:t>
        </w:r>
      </w:ins>
      <w:del w:id="91" w:date="2021-08-03T11:01:30Z" w:author="zenrunner">
        <w:r>
          <w:rPr>
            <w:rStyle w:val="None"/>
            <w:rFonts w:ascii="Calibri Light" w:hAnsi="Calibri Light"/>
            <w:sz w:val="24"/>
            <w:szCs w:val="24"/>
            <w:rtl w:val="0"/>
            <w:lang w:val="en-US"/>
          </w:rPr>
          <w:delText xml:space="preserve">, which </w:delText>
        </w:r>
      </w:del>
      <w:r>
        <w:rPr>
          <w:rStyle w:val="None"/>
          <w:rFonts w:ascii="Calibri Light" w:hAnsi="Calibri Light"/>
          <w:sz w:val="24"/>
          <w:szCs w:val="24"/>
          <w:rtl w:val="0"/>
          <w:lang w:val="en-US"/>
        </w:rPr>
        <w:t>were independent event count variables</w:t>
      </w:r>
      <w:ins w:id="92" w:date="2021-08-03T11:01:33Z" w:author="zenrunner">
        <w:r>
          <w:rPr>
            <w:rStyle w:val="None"/>
            <w:rFonts w:ascii="Calibri Light" w:hAnsi="Calibri Light"/>
            <w:sz w:val="24"/>
            <w:szCs w:val="24"/>
            <w:rtl w:val="0"/>
            <w:lang w:val="en-US"/>
          </w:rPr>
          <w:t>??</w:t>
        </w:r>
      </w:ins>
      <w:r>
        <w:rPr>
          <w:rStyle w:val="None"/>
          <w:rFonts w:ascii="Calibri Light" w:hAnsi="Calibri Light"/>
          <w:sz w:val="24"/>
          <w:szCs w:val="24"/>
          <w:rtl w:val="0"/>
          <w:lang w:val="en-US"/>
        </w:rPr>
        <w:t>, and used as incidence rates</w:t>
      </w:r>
      <w:ins w:id="93" w:date="2021-08-03T11:01:37Z" w:author="zenrunner">
        <w:r>
          <w:rPr>
            <w:rStyle w:val="None"/>
            <w:rFonts w:ascii="Calibri Light" w:hAnsi="Calibri Light"/>
            <w:sz w:val="24"/>
            <w:szCs w:val="24"/>
            <w:rtl w:val="0"/>
            <w:lang w:val="en-US"/>
          </w:rPr>
          <w:t xml:space="preserve"> r</w:t>
        </w:r>
      </w:ins>
      <w:r>
        <w:rPr>
          <w:rStyle w:val="None"/>
          <w:rFonts w:ascii="Calibri Light" w:hAnsi="Calibri Light"/>
          <w:sz w:val="24"/>
          <w:szCs w:val="24"/>
          <w:rtl w:val="0"/>
          <w:lang w:val="en-US"/>
        </w:rPr>
        <w:t xml:space="preserve"> </w:t>
      </w:r>
      <w:r>
        <w:rPr>
          <w:rStyle w:val="None"/>
          <w:rFonts w:ascii="Times New Roman" w:hAnsi="Times New Roman"/>
          <w:sz w:val="24"/>
          <w:szCs w:val="24"/>
          <w:rtl w:val="0"/>
          <w:lang w:val="en-US"/>
        </w:rPr>
        <w:t>(PT Higgins, Li, and Deeks 2021)</w:t>
      </w:r>
      <w:r>
        <w:rPr>
          <w:rStyle w:val="None"/>
          <w:rFonts w:ascii="Calibri Light" w:hAnsi="Calibri Light"/>
          <w:sz w:val="24"/>
          <w:szCs w:val="24"/>
          <w:rtl w:val="0"/>
          <w:lang w:val="en-US"/>
        </w:rPr>
        <w:t xml:space="preserve">. </w:t>
      </w:r>
      <w:del w:id="94" w:date="2021-08-03T11:02:19Z" w:author="zenrunner">
        <w:r>
          <w:rPr>
            <w:rStyle w:val="None"/>
            <w:rFonts w:ascii="Calibri Light" w:hAnsi="Calibri Light"/>
            <w:sz w:val="24"/>
            <w:szCs w:val="24"/>
            <w:rtl w:val="0"/>
            <w:lang w:val="en-US"/>
          </w:rPr>
          <w:delText>We created two new indices by dividing t</w:delText>
        </w:r>
      </w:del>
      <w:ins w:id="95" w:date="2021-08-03T11:02:19Z" w:author="zenrunner">
        <w:r>
          <w:rPr>
            <w:rStyle w:val="None"/>
            <w:rFonts w:ascii="Calibri Light" w:hAnsi="Calibri Light"/>
            <w:sz w:val="24"/>
            <w:szCs w:val="24"/>
            <w:rtl w:val="0"/>
            <w:lang w:val="en-US"/>
          </w:rPr>
          <w:t>T</w:t>
        </w:r>
      </w:ins>
      <w:r>
        <w:rPr>
          <w:rStyle w:val="None"/>
          <w:rFonts w:ascii="Calibri Light" w:hAnsi="Calibri Light"/>
          <w:sz w:val="24"/>
          <w:szCs w:val="24"/>
          <w:rtl w:val="0"/>
          <w:lang w:val="en-US"/>
        </w:rPr>
        <w:t xml:space="preserve">he </w:t>
      </w:r>
      <w:ins w:id="96" w:date="2021-08-03T11:02:54Z" w:author="zenrunner">
        <w:r>
          <w:rPr>
            <w:rStyle w:val="None"/>
            <w:rFonts w:ascii="Calibri Light" w:hAnsi="Calibri Light"/>
            <w:sz w:val="24"/>
            <w:szCs w:val="24"/>
            <w:rtl w:val="0"/>
            <w:lang w:val="en-US"/>
          </w:rPr>
          <w:t xml:space="preserve">incidence rates calculate the effect size measure by </w:t>
        </w:r>
      </w:ins>
      <w:ins w:id="97" w:date="2021-08-03T11:02:54Z" w:author="zenrunner">
        <w:r>
          <w:rPr>
            <w:rStyle w:val="None"/>
            <w:rFonts w:ascii="Calibri Light" w:hAnsi="Calibri Light" w:hint="default"/>
            <w:sz w:val="24"/>
            <w:szCs w:val="24"/>
            <w:rtl w:val="0"/>
            <w:lang w:val="en-US"/>
          </w:rPr>
          <w:t xml:space="preserve">… </w:t>
        </w:r>
      </w:ins>
      <w:r>
        <w:rPr>
          <w:rStyle w:val="None"/>
          <w:rFonts w:ascii="Calibri Light" w:hAnsi="Calibri Light"/>
          <w:sz w:val="24"/>
          <w:szCs w:val="24"/>
          <w:rtl w:val="0"/>
          <w:lang w:val="en-US"/>
        </w:rPr>
        <w:t>number of animals or number of species against the total number of cameras and the total number of study days</w:t>
      </w:r>
      <w:del w:id="98" w:date="2021-08-03T11:02:58Z" w:author="zenrunner">
        <w:r>
          <w:rPr>
            <w:rStyle w:val="None"/>
            <w:rFonts w:ascii="Calibri Light" w:hAnsi="Calibri Light"/>
            <w:sz w:val="24"/>
            <w:szCs w:val="24"/>
            <w:rtl w:val="0"/>
            <w:lang w:val="en-US"/>
          </w:rPr>
          <w:delText xml:space="preserve"> via the function </w:delText>
        </w:r>
      </w:del>
      <w:del w:id="99" w:date="2021-08-03T11:02:58Z" w:author="zenrunner">
        <w:r>
          <w:rPr>
            <w:rStyle w:val="None"/>
            <w:rFonts w:ascii="Calibri Light" w:hAnsi="Calibri Light"/>
            <w:i w:val="1"/>
            <w:iCs w:val="1"/>
            <w:sz w:val="24"/>
            <w:szCs w:val="24"/>
            <w:rtl w:val="0"/>
            <w:lang w:val="en-US"/>
          </w:rPr>
          <w:delText>escalc</w:delText>
        </w:r>
      </w:del>
      <w:r>
        <w:rPr>
          <w:rStyle w:val="None"/>
          <w:rFonts w:ascii="Calibri Light" w:hAnsi="Calibri Light"/>
          <w:sz w:val="24"/>
          <w:szCs w:val="24"/>
          <w:rtl w:val="0"/>
          <w:lang w:val="en-US"/>
        </w:rPr>
        <w:t xml:space="preserve">. </w:t>
      </w:r>
      <w:del w:id="100" w:date="2021-08-03T11:03:08Z" w:author="zenrunner">
        <w:r>
          <w:rPr>
            <w:rStyle w:val="None"/>
            <w:rFonts w:ascii="Calibri Light" w:hAnsi="Calibri Light"/>
            <w:sz w:val="24"/>
            <w:szCs w:val="24"/>
            <w:rtl w:val="0"/>
            <w:lang w:val="en-US"/>
          </w:rPr>
          <w:delText xml:space="preserve">Mean values and the 95% confidence intervals for each effect size index were then plotted on forest plots based on model estimates by the ecosystem. </w:delText>
        </w:r>
      </w:del>
      <w:r>
        <w:rPr>
          <w:rStyle w:val="None"/>
          <w:rFonts w:ascii="Calibri Light" w:hAnsi="Calibri Light"/>
          <w:sz w:val="24"/>
          <w:szCs w:val="24"/>
          <w:rtl w:val="0"/>
          <w:lang w:val="en-US"/>
        </w:rPr>
        <w:t>Random-effects models (</w:t>
      </w:r>
      <w:r>
        <w:rPr>
          <w:rStyle w:val="None"/>
          <w:rFonts w:ascii="Calibri Light" w:hAnsi="Calibri Light"/>
          <w:i w:val="1"/>
          <w:iCs w:val="1"/>
          <w:sz w:val="24"/>
          <w:szCs w:val="24"/>
          <w:rtl w:val="0"/>
          <w:lang w:val="en-US"/>
        </w:rPr>
        <w:t>rma)</w:t>
      </w:r>
      <w:r>
        <w:rPr>
          <w:rStyle w:val="None"/>
          <w:rFonts w:ascii="Calibri Light" w:hAnsi="Calibri Light"/>
          <w:sz w:val="24"/>
          <w:szCs w:val="24"/>
          <w:rtl w:val="0"/>
          <w:lang w:val="en-US"/>
        </w:rPr>
        <w:t xml:space="preserve"> were </w:t>
      </w:r>
      <w:del w:id="101" w:date="2021-08-03T11:03:17Z" w:author="zenrunner">
        <w:r>
          <w:rPr>
            <w:rStyle w:val="None"/>
            <w:rFonts w:ascii="Calibri Light" w:hAnsi="Calibri Light"/>
            <w:sz w:val="24"/>
            <w:szCs w:val="24"/>
            <w:rtl w:val="0"/>
            <w:lang w:val="en-US"/>
          </w:rPr>
          <w:delText>applied</w:delText>
        </w:r>
      </w:del>
      <w:ins w:id="102" w:date="2021-08-03T11:03:18Z" w:author="zenrunner">
        <w:r>
          <w:rPr>
            <w:rStyle w:val="None"/>
            <w:rFonts w:ascii="Calibri Light" w:hAnsi="Calibri Light"/>
            <w:sz w:val="24"/>
            <w:szCs w:val="24"/>
            <w:rtl w:val="0"/>
            <w:lang w:val="en-US"/>
          </w:rPr>
          <w:t>used</w:t>
        </w:r>
      </w:ins>
      <w:r>
        <w:rPr>
          <w:rStyle w:val="None"/>
          <w:rFonts w:ascii="Calibri Light" w:hAnsi="Calibri Light"/>
          <w:sz w:val="24"/>
          <w:szCs w:val="24"/>
          <w:rtl w:val="0"/>
          <w:lang w:val="en-US"/>
        </w:rPr>
        <w:t xml:space="preserve"> to analyze estimated values and stand</w:t>
      </w:r>
      <w:ins w:id="103" w:date="2021-08-03T11:03:22Z" w:author="zenrunner">
        <w:r>
          <w:rPr>
            <w:rStyle w:val="None"/>
            <w:rFonts w:ascii="Calibri Light" w:hAnsi="Calibri Light"/>
            <w:sz w:val="24"/>
            <w:szCs w:val="24"/>
            <w:rtl w:val="0"/>
            <w:lang w:val="en-US"/>
          </w:rPr>
          <w:t>ard</w:t>
        </w:r>
      </w:ins>
      <w:r>
        <w:rPr>
          <w:rStyle w:val="None"/>
          <w:rFonts w:ascii="Calibri Light" w:hAnsi="Calibri Light"/>
          <w:sz w:val="24"/>
          <w:szCs w:val="24"/>
          <w:rtl w:val="0"/>
          <w:lang w:val="en-US"/>
        </w:rPr>
        <w:t xml:space="preserve"> error for the number of animals/number of cameras/number of days and number of species/number of cameras/number of days using the method = "ML", test = </w:t>
      </w:r>
      <w:r>
        <w:rPr>
          <w:rStyle w:val="None"/>
          <w:rFonts w:ascii="Calibri Light" w:hAnsi="Calibri Light" w:hint="default"/>
          <w:sz w:val="24"/>
          <w:szCs w:val="24"/>
          <w:rtl w:val="0"/>
          <w:lang w:val="en-US"/>
        </w:rPr>
        <w:t>“</w:t>
      </w:r>
      <w:r>
        <w:rPr>
          <w:rStyle w:val="None"/>
          <w:rFonts w:ascii="Calibri Light" w:hAnsi="Calibri Light"/>
          <w:sz w:val="24"/>
          <w:szCs w:val="24"/>
          <w:rtl w:val="0"/>
          <w:lang w:val="en-US"/>
        </w:rPr>
        <w:t xml:space="preserve">knha" with ecosystem serving as moderator. Hartung and Knapp (knha) is a test statistic based on the estimation function for the variance of the treatment overall effect estimator and keeps the prescribed significance level much better compared to other tests used in random-effect models </w:t>
      </w:r>
      <w:r>
        <w:rPr>
          <w:rStyle w:val="None"/>
          <w:rFonts w:ascii="Times New Roman" w:hAnsi="Times New Roman"/>
          <w:sz w:val="24"/>
          <w:szCs w:val="24"/>
          <w:rtl w:val="0"/>
          <w:lang w:val="en-US"/>
        </w:rPr>
        <w:t>(Hartung and Knapp 2001)</w:t>
      </w:r>
      <w:r>
        <w:rPr>
          <w:rStyle w:val="None"/>
          <w:rFonts w:ascii="Calibri Light" w:hAnsi="Calibri Light"/>
          <w:sz w:val="24"/>
          <w:szCs w:val="24"/>
          <w:rtl w:val="0"/>
          <w:lang w:val="en-US"/>
        </w:rPr>
        <w:t xml:space="preserve">. Maximum likelihood (ML) refers to a method of estimation so that given the particular model the likelihood of producing that similar to ones that were actually observed are maximized. Weighted regression models were </w:t>
      </w:r>
      <w:del w:id="104" w:date="2021-08-03T11:03:37Z" w:author="zenrunner">
        <w:r>
          <w:rPr>
            <w:rStyle w:val="None"/>
            <w:rFonts w:ascii="Calibri Light" w:hAnsi="Calibri Light"/>
            <w:sz w:val="24"/>
            <w:szCs w:val="24"/>
            <w:rtl w:val="0"/>
            <w:lang w:val="en-US"/>
          </w:rPr>
          <w:delText xml:space="preserve">also </w:delText>
        </w:r>
      </w:del>
      <w:r>
        <w:rPr>
          <w:rStyle w:val="None"/>
          <w:rFonts w:ascii="Calibri Light" w:hAnsi="Calibri Light"/>
          <w:sz w:val="24"/>
          <w:szCs w:val="24"/>
          <w:rtl w:val="0"/>
          <w:lang w:val="en-US"/>
        </w:rPr>
        <w:t xml:space="preserve">applied to analyze estimated values for the number of animals per number of cameras and the number of species per number of cameras over the total number of days. The method and test remained the same as above. Heterogeneity in all models was examined to ensure that variance was not unduly inflated from grouping similar measures into the random-effect models </w:t>
      </w:r>
      <w:r>
        <w:rPr>
          <w:rStyle w:val="None"/>
          <w:rFonts w:ascii="Times New Roman" w:hAnsi="Times New Roman"/>
          <w:sz w:val="24"/>
          <w:szCs w:val="24"/>
          <w:rtl w:val="0"/>
          <w:lang w:val="en-US"/>
        </w:rPr>
        <w:t>(Langan et al. 2019)</w:t>
      </w:r>
      <w:r>
        <w:rPr>
          <w:rStyle w:val="None"/>
          <w:rFonts w:ascii="Calibri Light" w:hAnsi="Calibri Light"/>
          <w:sz w:val="24"/>
          <w:szCs w:val="24"/>
          <w:rtl w:val="0"/>
          <w:lang w:val="en-US"/>
        </w:rPr>
        <w:t>. Heterogeneity was tested by examining Cochran</w:t>
      </w:r>
      <w:r>
        <w:rPr>
          <w:rStyle w:val="None"/>
          <w:rFonts w:ascii="Calibri Light" w:hAnsi="Calibri Light" w:hint="default"/>
          <w:sz w:val="24"/>
          <w:szCs w:val="24"/>
          <w:rtl w:val="0"/>
          <w:lang w:val="en-US"/>
        </w:rPr>
        <w:t>’</w:t>
      </w:r>
      <w:r>
        <w:rPr>
          <w:rStyle w:val="None"/>
          <w:rFonts w:ascii="Calibri Light" w:hAnsi="Calibri Light"/>
          <w:sz w:val="24"/>
          <w:szCs w:val="24"/>
          <w:rtl w:val="0"/>
          <w:lang w:val="en-US"/>
        </w:rPr>
        <w:t xml:space="preserve">s Q statistic </w:t>
      </w:r>
      <w:r>
        <w:rPr>
          <w:rStyle w:val="None"/>
          <w:rFonts w:ascii="Times New Roman" w:hAnsi="Times New Roman"/>
          <w:sz w:val="24"/>
          <w:szCs w:val="24"/>
          <w:rtl w:val="0"/>
          <w:lang w:val="en-US"/>
        </w:rPr>
        <w:t>(Bowden et al. 2011)</w:t>
      </w:r>
      <w:r>
        <w:rPr>
          <w:rStyle w:val="None"/>
          <w:rFonts w:ascii="Calibri Light" w:hAnsi="Calibri Light"/>
          <w:sz w:val="24"/>
          <w:szCs w:val="24"/>
          <w:rtl w:val="0"/>
          <w:lang w:val="en-US"/>
        </w:rPr>
        <w:t>. Publication bias was tested using Egger</w:t>
      </w:r>
      <w:r>
        <w:rPr>
          <w:rStyle w:val="None"/>
          <w:rFonts w:ascii="Calibri Light" w:hAnsi="Calibri Light" w:hint="default"/>
          <w:sz w:val="24"/>
          <w:szCs w:val="24"/>
          <w:rtl w:val="0"/>
          <w:lang w:val="en-US"/>
        </w:rPr>
        <w:t>’</w:t>
      </w:r>
      <w:r>
        <w:rPr>
          <w:rStyle w:val="None"/>
          <w:rFonts w:ascii="Calibri Light" w:hAnsi="Calibri Light"/>
          <w:sz w:val="24"/>
          <w:szCs w:val="24"/>
          <w:rtl w:val="0"/>
          <w:lang w:val="en-US"/>
        </w:rPr>
        <w:t xml:space="preserve">s regression test </w:t>
      </w:r>
      <w:r>
        <w:rPr>
          <w:rStyle w:val="None"/>
          <w:rFonts w:ascii="Times New Roman" w:hAnsi="Times New Roman"/>
          <w:sz w:val="24"/>
          <w:szCs w:val="24"/>
          <w:rtl w:val="0"/>
          <w:lang w:val="en-US"/>
        </w:rPr>
        <w:t>(Egger et al. 1997)</w:t>
      </w:r>
      <w:r>
        <w:rPr>
          <w:rStyle w:val="None"/>
          <w:rFonts w:ascii="Calibri Light" w:hAnsi="Calibri Light"/>
          <w:sz w:val="24"/>
          <w:szCs w:val="24"/>
          <w:rtl w:val="0"/>
          <w:lang w:val="en-US"/>
        </w:rPr>
        <w:t xml:space="preserve">. </w:t>
      </w:r>
      <w:ins w:id="105" w:date="2021-08-03T11:10:13Z" w:author="zenrunner">
        <w:r>
          <w:rPr>
            <w:rStyle w:val="None"/>
            <w:rFonts w:ascii="Calibri Light" w:hAnsi="Calibri Light"/>
            <w:sz w:val="24"/>
            <w:szCs w:val="24"/>
            <w:rtl w:val="0"/>
            <w:lang w:val="en-US"/>
          </w:rPr>
          <w:t xml:space="preserve"> SNAP.. SOO CLEAR. </w:t>
        </w:r>
      </w:ins>
    </w:p>
    <w:p>
      <w:pPr>
        <w:pStyle w:val="Body B"/>
        <w:spacing w:after="0" w:line="480" w:lineRule="auto"/>
        <w:ind w:firstLine="720"/>
        <w:jc w:val="both"/>
        <w:rPr>
          <w:ins w:id="106" w:date="2021-08-03T11:10:13Z" w:author="zenrunner"/>
          <w:rStyle w:val="None"/>
          <w:rFonts w:ascii="Calibri Light" w:cs="Calibri Light" w:hAnsi="Calibri Light" w:eastAsia="Calibri Light"/>
          <w:sz w:val="24"/>
          <w:szCs w:val="24"/>
        </w:rPr>
      </w:pPr>
    </w:p>
    <w:p>
      <w:pPr>
        <w:pStyle w:val="Body B"/>
        <w:spacing w:after="0" w:line="480" w:lineRule="auto"/>
        <w:ind w:firstLine="720"/>
        <w:jc w:val="both"/>
        <w:rPr>
          <w:rStyle w:val="None"/>
          <w:rFonts w:ascii="Calibri Light" w:cs="Calibri Light" w:hAnsi="Calibri Light" w:eastAsia="Calibri Light"/>
          <w:sz w:val="24"/>
          <w:szCs w:val="24"/>
        </w:rPr>
      </w:pPr>
      <w:ins w:id="107" w:date="2021-08-03T11:10:13Z" w:author="zenrunner">
        <w:r>
          <w:rPr>
            <w:rStyle w:val="None"/>
            <w:rFonts w:ascii="Calibri Light" w:hAnsi="Calibri Light"/>
            <w:sz w:val="24"/>
            <w:szCs w:val="24"/>
            <w:rtl w:val="0"/>
            <w:lang w:val="en-US"/>
          </w:rPr>
          <w:t>Define mixed ecosystems above somewhere..</w:t>
        </w:r>
      </w:ins>
    </w:p>
    <w:p>
      <w:pPr>
        <w:pStyle w:val="Body"/>
        <w:rPr>
          <w:rStyle w:val="None"/>
          <w:rFonts w:ascii="Carlito" w:cs="Carlito" w:hAnsi="Carlito" w:eastAsia="Carlito"/>
          <w:b w:val="1"/>
          <w:bCs w:val="1"/>
          <w:sz w:val="24"/>
          <w:szCs w:val="24"/>
        </w:rPr>
      </w:pPr>
      <w:r>
        <w:rPr>
          <w:rStyle w:val="None"/>
          <w:rFonts w:ascii="Carlito" w:hAnsi="Carlito"/>
          <w:b w:val="1"/>
          <w:bCs w:val="1"/>
          <w:sz w:val="24"/>
          <w:szCs w:val="24"/>
          <w:rtl w:val="0"/>
          <w:lang w:val="en-US"/>
        </w:rPr>
        <w:t>Results</w:t>
      </w:r>
    </w:p>
    <w:p>
      <w:pPr>
        <w:pStyle w:val="Body"/>
        <w:spacing w:after="0" w:line="480" w:lineRule="auto"/>
        <w:ind w:firstLine="720"/>
        <w:jc w:val="both"/>
        <w:rPr>
          <w:rStyle w:val="None"/>
          <w:rFonts w:ascii="Calibri Light" w:cs="Calibri Light" w:hAnsi="Calibri Light" w:eastAsia="Calibri Light"/>
          <w:sz w:val="24"/>
          <w:szCs w:val="24"/>
        </w:rPr>
      </w:pPr>
      <w:r>
        <w:rPr>
          <w:rStyle w:val="None"/>
          <w:rFonts w:ascii="Calibri Light" w:hAnsi="Calibri Light"/>
          <w:sz w:val="24"/>
          <w:szCs w:val="24"/>
          <w:rtl w:val="0"/>
          <w:lang w:val="en-US"/>
        </w:rPr>
        <w:t>A total of 149 articles were included in the meta-analysis</w:t>
      </w:r>
      <w:ins w:id="108" w:date="2021-08-03T11:04:12Z" w:author="zenrunner">
        <w:r>
          <w:rPr>
            <w:rStyle w:val="None"/>
            <w:rFonts w:ascii="Calibri Light" w:hAnsi="Calibri Light"/>
            <w:sz w:val="24"/>
            <w:szCs w:val="24"/>
            <w:rtl w:val="0"/>
            <w:lang w:val="en-US"/>
          </w:rPr>
          <w:t xml:space="preserve"> comprising Y sites and Z total number of species</w:t>
        </w:r>
      </w:ins>
      <w:r>
        <w:rPr>
          <w:rStyle w:val="None"/>
          <w:rFonts w:ascii="Calibri Light" w:hAnsi="Calibri Light"/>
          <w:sz w:val="24"/>
          <w:szCs w:val="24"/>
          <w:rtl w:val="0"/>
        </w:rPr>
        <w:t xml:space="preserve">. </w:t>
      </w:r>
      <w:ins w:id="109" w:date="2021-08-03T11:04:21Z" w:author="zenrunner">
        <w:r>
          <w:rPr>
            <w:rStyle w:val="None"/>
            <w:rFonts w:ascii="Calibri Light" w:hAnsi="Calibri Light"/>
            <w:sz w:val="24"/>
            <w:szCs w:val="24"/>
            <w:rtl w:val="0"/>
            <w:lang w:val="en-US"/>
          </w:rPr>
          <w:t xml:space="preserve">The supporting R </w:t>
        </w:r>
      </w:ins>
      <w:del w:id="110" w:date="2021-08-03T11:04:23Z" w:author="zenrunner">
        <w:r>
          <w:rPr>
            <w:rStyle w:val="None"/>
            <w:rFonts w:ascii="Calibri Light" w:hAnsi="Calibri Light"/>
            <w:sz w:val="24"/>
            <w:szCs w:val="24"/>
            <w:rtl w:val="0"/>
          </w:rPr>
          <w:delText>Code</w:delText>
        </w:r>
      </w:del>
      <w:ins w:id="111" w:date="2021-08-03T11:04:24Z" w:author="zenrunner">
        <w:r>
          <w:rPr>
            <w:rStyle w:val="None"/>
            <w:rFonts w:ascii="Calibri Light" w:hAnsi="Calibri Light"/>
            <w:sz w:val="24"/>
            <w:szCs w:val="24"/>
            <w:rtl w:val="0"/>
            <w:lang w:val="en-US"/>
          </w:rPr>
          <w:t>scripts</w:t>
        </w:r>
      </w:ins>
      <w:del w:id="112" w:date="2021-08-03T11:04:23Z" w:author="zenrunner">
        <w:r>
          <w:rPr>
            <w:rStyle w:val="None"/>
            <w:rFonts w:ascii="Calibri Light" w:hAnsi="Calibri Light"/>
            <w:sz w:val="24"/>
            <w:szCs w:val="24"/>
            <w:rtl w:val="0"/>
          </w:rPr>
          <w:delText>s</w:delText>
        </w:r>
      </w:del>
      <w:r>
        <w:rPr>
          <w:rStyle w:val="None"/>
          <w:rFonts w:ascii="Calibri Light" w:hAnsi="Calibri Light"/>
          <w:sz w:val="24"/>
          <w:szCs w:val="24"/>
          <w:rtl w:val="0"/>
          <w:lang w:val="en-US"/>
        </w:rPr>
        <w:t xml:space="preserve"> are published on Zenodo (Ghazian and Lortie, 2021)</w:t>
      </w:r>
      <w:ins w:id="113" w:date="2021-08-03T11:04:29Z" w:author="zenrunner">
        <w:r>
          <w:rPr>
            <w:rStyle w:val="None"/>
            <w:rFonts w:ascii="Calibri Light" w:hAnsi="Calibri Light"/>
            <w:sz w:val="24"/>
            <w:szCs w:val="24"/>
            <w:rtl w:val="0"/>
            <w:lang w:val="en-US"/>
          </w:rPr>
          <w:t>,</w:t>
        </w:r>
      </w:ins>
      <w:r>
        <w:rPr>
          <w:rStyle w:val="None"/>
          <w:rFonts w:ascii="Calibri Light" w:hAnsi="Calibri Light"/>
          <w:sz w:val="24"/>
          <w:szCs w:val="24"/>
          <w:rtl w:val="0"/>
          <w:lang w:val="en-US"/>
        </w:rPr>
        <w:t xml:space="preserve"> and data are published on KNB </w:t>
      </w:r>
      <w:r>
        <w:rPr>
          <w:rStyle w:val="None"/>
          <w:rFonts w:ascii="Times New Roman" w:hAnsi="Times New Roman"/>
          <w:sz w:val="24"/>
          <w:szCs w:val="24"/>
          <w:rtl w:val="0"/>
          <w:lang w:val="nl-NL"/>
        </w:rPr>
        <w:t>(Ghazian and Lortie 2021)</w:t>
      </w:r>
      <w:r>
        <w:rPr>
          <w:rStyle w:val="None"/>
          <w:rFonts w:ascii="Calibri Light" w:hAnsi="Calibri Light"/>
          <w:sz w:val="24"/>
          <w:szCs w:val="24"/>
          <w:rtl w:val="0"/>
          <w:lang w:val="en-US"/>
        </w:rPr>
        <w:t>. The most common ecosystems for the studies were deciduous (25 studies) and tropical (38 studies). Observed vertebrates were small and large mammals, birds, and reptiles. Net abundance detection rate estimates resulted in an asymmetric funnel plot suggesting systematic differences between the studies</w:t>
      </w:r>
      <w:ins w:id="114" w:date="2021-08-03T11:05:03Z" w:author="zenrunner">
        <w:r>
          <w:rPr>
            <w:rStyle w:val="None"/>
            <w:rFonts w:ascii="Calibri Light" w:hAnsi="Calibri Light"/>
            <w:sz w:val="24"/>
            <w:szCs w:val="24"/>
            <w:rtl w:val="0"/>
            <w:lang w:val="en-US"/>
          </w:rPr>
          <w:t xml:space="preserve"> (appendix to show funnel)</w:t>
        </w:r>
      </w:ins>
      <w:del w:id="115" w:date="2021-08-03T11:05:08Z" w:author="zenrunner">
        <w:r>
          <w:rPr>
            <w:rStyle w:val="None"/>
            <w:rFonts w:ascii="Calibri Light" w:hAnsi="Calibri Light"/>
            <w:sz w:val="24"/>
            <w:szCs w:val="24"/>
            <w:rtl w:val="0"/>
            <w:lang w:val="en-US"/>
          </w:rPr>
          <w:delText>, which was confirmed by</w:delText>
        </w:r>
      </w:del>
      <w:ins w:id="116" w:date="2021-08-03T11:05:10Z" w:author="zenrunner">
        <w:r>
          <w:rPr>
            <w:rStyle w:val="None"/>
            <w:rFonts w:ascii="Calibri Light" w:hAnsi="Calibri Light"/>
            <w:sz w:val="24"/>
            <w:szCs w:val="24"/>
            <w:rtl w:val="0"/>
            <w:lang w:val="en-US"/>
          </w:rPr>
          <w:t>, and there was</w:t>
        </w:r>
      </w:ins>
      <w:r>
        <w:rPr>
          <w:rStyle w:val="None"/>
          <w:rFonts w:ascii="Calibri Light" w:hAnsi="Calibri Light"/>
          <w:sz w:val="24"/>
          <w:szCs w:val="24"/>
          <w:rtl w:val="0"/>
          <w:lang w:val="en-US"/>
        </w:rPr>
        <w:t xml:space="preserve"> significant heterogeneity between the groups (Q = 4263163912.70</w:t>
      </w:r>
      <w:ins w:id="117" w:date="2021-08-03T11:05:25Z" w:author="zenrunner">
        <w:r>
          <w:rPr>
            <w:rStyle w:val="None"/>
            <w:rFonts w:ascii="Calibri Light" w:hAnsi="Calibri Light"/>
            <w:sz w:val="24"/>
            <w:szCs w:val="24"/>
            <w:rtl w:val="0"/>
            <w:lang w:val="en-US"/>
          </w:rPr>
          <w:t xml:space="preserve"> - this number seems way off - can you check math or redo</w:t>
        </w:r>
      </w:ins>
      <w:r>
        <w:rPr>
          <w:rStyle w:val="None"/>
          <w:rFonts w:ascii="Calibri Light" w:hAnsi="Calibri Light"/>
          <w:sz w:val="24"/>
          <w:szCs w:val="24"/>
          <w:rtl w:val="0"/>
          <w:lang w:val="en-US"/>
        </w:rPr>
        <w:t>, p&lt;0.0001). Ecosystem was a significant moderator in the model</w:t>
      </w:r>
      <w:ins w:id="118" w:date="2021-08-03T11:05:43Z" w:author="zenrunner">
        <w:r>
          <w:rPr>
            <w:rStyle w:val="None"/>
            <w:rFonts w:ascii="Calibri Light" w:hAnsi="Calibri Light"/>
            <w:sz w:val="24"/>
            <w:szCs w:val="24"/>
            <w:rtl w:val="0"/>
            <w:lang w:val="en-US"/>
          </w:rPr>
          <w:t xml:space="preserve"> for abundance? Or for richness rates?</w:t>
        </w:r>
      </w:ins>
      <w:r>
        <w:rPr>
          <w:rStyle w:val="None"/>
          <w:rFonts w:ascii="Calibri Light" w:hAnsi="Calibri Light"/>
          <w:sz w:val="24"/>
          <w:szCs w:val="24"/>
          <w:rtl w:val="0"/>
        </w:rPr>
        <w:t xml:space="preserve"> (F = 4.8830, p = 0.0003, </w:t>
      </w:r>
      <w:r>
        <w:rPr>
          <w:rStyle w:val="None"/>
          <w:rFonts w:ascii="Calibri Light" w:hAnsi="Calibri Light"/>
          <w:i w:val="1"/>
          <w:iCs w:val="1"/>
          <w:sz w:val="24"/>
          <w:szCs w:val="24"/>
          <w:rtl w:val="0"/>
          <w:lang w:val="da-DK"/>
        </w:rPr>
        <w:t>df</w:t>
      </w:r>
      <w:r>
        <w:rPr>
          <w:rStyle w:val="None"/>
          <w:rFonts w:ascii="Calibri Light" w:hAnsi="Calibri Light"/>
          <w:sz w:val="24"/>
          <w:szCs w:val="24"/>
          <w:rtl w:val="0"/>
          <w:lang w:val="en-US"/>
        </w:rPr>
        <w:t xml:space="preserve"> = 6). Net abundance detection rates were only significantly positive in grassland and mixed systems (Figure 1 and Table 1)</w:t>
      </w:r>
      <w:ins w:id="119" w:date="2021-08-03T11:06:15Z" w:author="zenrunner">
        <w:r>
          <w:rPr>
            <w:rStyle w:val="None"/>
            <w:rFonts w:ascii="Calibri Light" w:hAnsi="Calibri Light"/>
            <w:sz w:val="24"/>
            <w:szCs w:val="24"/>
            <w:rtl w:val="0"/>
            <w:lang w:val="en-US"/>
          </w:rPr>
          <w:t xml:space="preserve"> - revise Abstract then - you say particularly. But it was only these two</w:t>
        </w:r>
      </w:ins>
      <w:ins w:id="120" w:date="2021-08-03T11:06:15Z" w:author="zenrunner">
        <w:r>
          <w:rPr>
            <w:rStyle w:val="None"/>
            <w:rFonts w:ascii="Calibri Light" w:hAnsi="Calibri Light" w:hint="default"/>
            <w:sz w:val="24"/>
            <w:szCs w:val="24"/>
            <w:rtl w:val="0"/>
            <w:lang w:val="en-US"/>
          </w:rPr>
          <w:t>…</w:t>
        </w:r>
      </w:ins>
      <w:r>
        <w:rPr>
          <w:rStyle w:val="None"/>
          <w:rFonts w:ascii="Calibri Light" w:hAnsi="Calibri Light"/>
          <w:sz w:val="24"/>
          <w:szCs w:val="24"/>
          <w:rtl w:val="0"/>
          <w:lang w:val="en-US"/>
        </w:rPr>
        <w:t xml:space="preserve"> A similar random-effect model for the net richness detection rate also showed significant heterogeneity between groups (Q = 1381336897.42</w:t>
      </w:r>
      <w:ins w:id="121" w:date="2021-08-03T11:06:22Z" w:author="zenrunner">
        <w:r>
          <w:rPr>
            <w:rStyle w:val="None"/>
            <w:rFonts w:ascii="Calibri Light" w:hAnsi="Calibri Light"/>
            <w:sz w:val="24"/>
            <w:szCs w:val="24"/>
            <w:rtl w:val="0"/>
            <w:lang w:val="en-US"/>
          </w:rPr>
          <w:t xml:space="preserve"> same..</w:t>
        </w:r>
      </w:ins>
      <w:r>
        <w:rPr>
          <w:rStyle w:val="None"/>
          <w:rFonts w:ascii="Calibri Light" w:hAnsi="Calibri Light"/>
          <w:sz w:val="24"/>
          <w:szCs w:val="24"/>
          <w:rtl w:val="0"/>
          <w:lang w:val="en-US"/>
        </w:rPr>
        <w:t xml:space="preserve">, p&lt;0.0001). Ecosystem as a moderator was also significant (F = 14.79, p&lt;0.0001, </w:t>
      </w:r>
      <w:r>
        <w:rPr>
          <w:rStyle w:val="None"/>
          <w:rFonts w:ascii="Calibri Light" w:hAnsi="Calibri Light"/>
          <w:i w:val="1"/>
          <w:iCs w:val="1"/>
          <w:sz w:val="24"/>
          <w:szCs w:val="24"/>
          <w:rtl w:val="0"/>
          <w:lang w:val="da-DK"/>
        </w:rPr>
        <w:t>df</w:t>
      </w:r>
      <w:r>
        <w:rPr>
          <w:rStyle w:val="None"/>
          <w:rFonts w:ascii="Calibri Light" w:hAnsi="Calibri Light"/>
          <w:sz w:val="24"/>
          <w:szCs w:val="24"/>
          <w:rtl w:val="0"/>
          <w:lang w:val="en-US"/>
        </w:rPr>
        <w:t xml:space="preserve"> = 6), and the net richness detection estimates were significantly positive in all ecosystems (Figure 1, Table 1), except in desert and coniferous forest. Regression analysis for abundance per camera regressed against the total number of days resulted in significant heterogeneity between groups (Figure 2, Q = 172482.25, p&lt;0.0001, R</w:t>
      </w:r>
      <w:r>
        <w:rPr>
          <w:rStyle w:val="None"/>
          <w:rFonts w:ascii="Calibri Light" w:hAnsi="Calibri Light"/>
          <w:sz w:val="24"/>
          <w:szCs w:val="24"/>
          <w:vertAlign w:val="superscript"/>
          <w:rtl w:val="0"/>
        </w:rPr>
        <w:t xml:space="preserve">2 </w:t>
      </w:r>
      <w:r>
        <w:rPr>
          <w:rStyle w:val="None"/>
          <w:rFonts w:ascii="Calibri Light" w:hAnsi="Calibri Light"/>
          <w:sz w:val="24"/>
          <w:szCs w:val="24"/>
          <w:rtl w:val="0"/>
          <w:lang w:val="en-US"/>
        </w:rPr>
        <w:t>= 0.00%). The same analysis for richness per cameras (Figure 2) also showed significantly positive heterogeneity (Q = 151603.35, p&lt;0.0001, R</w:t>
      </w:r>
      <w:r>
        <w:rPr>
          <w:rStyle w:val="None"/>
          <w:rFonts w:ascii="Calibri Light" w:hAnsi="Calibri Light"/>
          <w:sz w:val="24"/>
          <w:szCs w:val="24"/>
          <w:vertAlign w:val="superscript"/>
          <w:rtl w:val="0"/>
        </w:rPr>
        <w:t>2</w:t>
      </w:r>
      <w:r>
        <w:rPr>
          <w:rStyle w:val="None"/>
          <w:rFonts w:ascii="Calibri Light" w:hAnsi="Calibri Light"/>
          <w:sz w:val="24"/>
          <w:szCs w:val="24"/>
          <w:rtl w:val="0"/>
        </w:rPr>
        <w:t xml:space="preserve"> = 0.73%). </w:t>
      </w:r>
      <w:del w:id="122" w:date="2021-08-03T11:06:54Z" w:author="zenrunner">
        <w:r>
          <w:rPr>
            <w:rStyle w:val="None"/>
            <w:rFonts w:ascii="Calibri Light" w:hAnsi="Calibri Light"/>
            <w:sz w:val="24"/>
            <w:szCs w:val="24"/>
            <w:rtl w:val="0"/>
            <w:lang w:val="en-US"/>
          </w:rPr>
          <w:delText>However, the total number of days was not shown to be a significant moderator; hence, t</w:delText>
        </w:r>
      </w:del>
      <w:ins w:id="123" w:date="2021-08-03T11:06:54Z" w:author="zenrunner">
        <w:r>
          <w:rPr>
            <w:rStyle w:val="None"/>
            <w:rFonts w:ascii="Calibri Light" w:hAnsi="Calibri Light"/>
            <w:sz w:val="24"/>
            <w:szCs w:val="24"/>
            <w:rtl w:val="0"/>
            <w:lang w:val="en-US"/>
          </w:rPr>
          <w:t>T</w:t>
        </w:r>
      </w:ins>
      <w:r>
        <w:rPr>
          <w:rStyle w:val="None"/>
          <w:rFonts w:ascii="Calibri Light" w:hAnsi="Calibri Light"/>
          <w:sz w:val="24"/>
          <w:szCs w:val="24"/>
          <w:rtl w:val="0"/>
          <w:lang w:val="en-US"/>
        </w:rPr>
        <w:t xml:space="preserve">here was no </w:t>
      </w:r>
      <w:del w:id="124" w:date="2021-08-03T11:07:01Z" w:author="zenrunner">
        <w:r>
          <w:rPr>
            <w:rStyle w:val="None"/>
            <w:rFonts w:ascii="Calibri Light" w:hAnsi="Calibri Light"/>
            <w:sz w:val="24"/>
            <w:szCs w:val="24"/>
            <w:rtl w:val="0"/>
            <w:lang w:val="en-US"/>
          </w:rPr>
          <w:delText>relationship between</w:delText>
        </w:r>
      </w:del>
      <w:ins w:id="125" w:date="2021-08-03T11:07:03Z" w:author="zenrunner">
        <w:r>
          <w:rPr>
            <w:rStyle w:val="None"/>
            <w:rFonts w:ascii="Calibri Light" w:hAnsi="Calibri Light"/>
            <w:sz w:val="24"/>
            <w:szCs w:val="24"/>
            <w:rtl w:val="0"/>
            <w:lang w:val="en-US"/>
          </w:rPr>
          <w:t>effect of</w:t>
        </w:r>
      </w:ins>
      <w:r>
        <w:rPr>
          <w:rStyle w:val="None"/>
          <w:rFonts w:ascii="Calibri Light" w:hAnsi="Calibri Light"/>
          <w:sz w:val="24"/>
          <w:szCs w:val="24"/>
          <w:rtl w:val="0"/>
          <w:lang w:val="en-US"/>
        </w:rPr>
        <w:t xml:space="preserve"> the duration of the study</w:t>
      </w:r>
      <w:ins w:id="126" w:date="2021-08-03T11:07:11Z" w:author="zenrunner">
        <w:r>
          <w:rPr>
            <w:rStyle w:val="None"/>
            <w:rFonts w:ascii="Calibri Light" w:hAnsi="Calibri Light"/>
            <w:sz w:val="24"/>
            <w:szCs w:val="24"/>
            <w:rtl w:val="0"/>
            <w:lang w:val="en-US"/>
          </w:rPr>
          <w:t xml:space="preserve"> (i.e. n days) on</w:t>
        </w:r>
      </w:ins>
      <w:r>
        <w:rPr>
          <w:rStyle w:val="None"/>
          <w:rFonts w:ascii="Calibri Light" w:hAnsi="Calibri Light"/>
          <w:sz w:val="24"/>
          <w:szCs w:val="24"/>
          <w:rtl w:val="0"/>
        </w:rPr>
        <w:t xml:space="preserve"> </w:t>
      </w:r>
      <w:del w:id="127" w:date="2021-08-03T11:07:13Z" w:author="zenrunner">
        <w:r>
          <w:rPr>
            <w:rStyle w:val="None"/>
            <w:rFonts w:ascii="Calibri Light" w:hAnsi="Calibri Light"/>
            <w:sz w:val="24"/>
            <w:szCs w:val="24"/>
            <w:rtl w:val="0"/>
            <w:lang w:val="en-US"/>
          </w:rPr>
          <w:delText xml:space="preserve">and </w:delText>
        </w:r>
      </w:del>
      <w:r>
        <w:rPr>
          <w:rStyle w:val="None"/>
          <w:rFonts w:ascii="Calibri Light" w:hAnsi="Calibri Light"/>
          <w:sz w:val="24"/>
          <w:szCs w:val="24"/>
          <w:rtl w:val="0"/>
          <w:lang w:val="en-US"/>
        </w:rPr>
        <w:t xml:space="preserve">abundance </w:t>
      </w:r>
      <w:del w:id="128" w:date="2021-08-03T11:07:30Z" w:author="zenrunner">
        <w:r>
          <w:rPr>
            <w:rStyle w:val="None"/>
            <w:rFonts w:ascii="Calibri Light" w:hAnsi="Calibri Light"/>
            <w:sz w:val="24"/>
            <w:szCs w:val="24"/>
            <w:rtl w:val="0"/>
            <w:lang w:val="it-IT"/>
          </w:rPr>
          <w:delText xml:space="preserve">per camera </w:delText>
        </w:r>
      </w:del>
      <w:r>
        <w:rPr>
          <w:rStyle w:val="None"/>
          <w:rFonts w:ascii="Calibri Light" w:hAnsi="Calibri Light"/>
          <w:sz w:val="24"/>
          <w:szCs w:val="24"/>
          <w:rtl w:val="0"/>
          <w:lang w:val="de-DE"/>
        </w:rPr>
        <w:t xml:space="preserve">nor richness </w:t>
      </w:r>
      <w:del w:id="129" w:date="2021-08-03T11:07:35Z" w:author="zenrunner">
        <w:r>
          <w:rPr>
            <w:rStyle w:val="None"/>
            <w:rFonts w:ascii="Calibri Light" w:hAnsi="Calibri Light"/>
            <w:sz w:val="24"/>
            <w:szCs w:val="24"/>
            <w:rtl w:val="0"/>
            <w:lang w:val="it-IT"/>
          </w:rPr>
          <w:delText>per camera</w:delText>
        </w:r>
      </w:del>
      <w:ins w:id="130" w:date="2021-08-03T11:07:38Z" w:author="zenrunner">
        <w:r>
          <w:rPr>
            <w:rStyle w:val="None"/>
            <w:rFonts w:ascii="Calibri Light" w:hAnsi="Calibri Light"/>
            <w:sz w:val="24"/>
            <w:szCs w:val="24"/>
            <w:rtl w:val="0"/>
            <w:lang w:val="it-IT"/>
          </w:rPr>
          <w:t xml:space="preserve">per camera </w:t>
        </w:r>
      </w:ins>
      <w:ins w:id="131" w:date="2021-08-03T11:07:38Z" w:author="zenrunner">
        <w:r>
          <w:rPr>
            <w:rStyle w:val="None"/>
            <w:rFonts w:ascii="Calibri Light" w:hAnsi="Calibri Light"/>
            <w:sz w:val="24"/>
            <w:szCs w:val="24"/>
            <w:rtl w:val="0"/>
            <w:lang w:val="en-US"/>
          </w:rPr>
          <w:t>deployed (stats)</w:t>
        </w:r>
      </w:ins>
      <w:r>
        <w:rPr>
          <w:rStyle w:val="None"/>
          <w:rFonts w:ascii="Calibri Light" w:hAnsi="Calibri Light"/>
          <w:sz w:val="24"/>
          <w:szCs w:val="24"/>
          <w:rtl w:val="0"/>
        </w:rPr>
        <w:t xml:space="preserve">. </w:t>
      </w:r>
    </w:p>
    <w:p>
      <w:pPr>
        <w:pStyle w:val="Body"/>
        <w:spacing w:after="0" w:line="480" w:lineRule="auto"/>
        <w:jc w:val="both"/>
        <w:rPr>
          <w:ins w:id="132" w:date="2021-08-03T11:07:58Z" w:author="zenrunner"/>
          <w:rStyle w:val="None"/>
          <w:rFonts w:ascii="Carlito" w:cs="Carlito" w:hAnsi="Carlito" w:eastAsia="Carlito"/>
          <w:b w:val="1"/>
          <w:bCs w:val="1"/>
          <w:sz w:val="24"/>
          <w:szCs w:val="24"/>
        </w:rPr>
      </w:pPr>
      <w:ins w:id="133" w:date="2021-08-03T11:07:58Z" w:author="zenrunner">
        <w:r>
          <w:rPr>
            <w:rStyle w:val="None"/>
            <w:rFonts w:ascii="Carlito" w:hAnsi="Carlito"/>
            <w:b w:val="1"/>
            <w:bCs w:val="1"/>
            <w:sz w:val="24"/>
            <w:szCs w:val="24"/>
            <w:rtl w:val="0"/>
            <w:lang w:val="en-US"/>
          </w:rPr>
          <w:t>Results could use one more edit - go for it. Just make is super clear..</w:t>
        </w:r>
      </w:ins>
    </w:p>
    <w:p>
      <w:pPr>
        <w:pStyle w:val="Body"/>
        <w:spacing w:after="0" w:line="480" w:lineRule="auto"/>
        <w:jc w:val="both"/>
        <w:rPr>
          <w:del w:id="134" w:date="2021-08-03T11:07:41Z" w:author="zenrunner"/>
          <w:rStyle w:val="None"/>
          <w:rFonts w:ascii="Carlito" w:cs="Carlito" w:hAnsi="Carlito" w:eastAsia="Carlito"/>
          <w:b w:val="1"/>
          <w:bCs w:val="1"/>
          <w:sz w:val="24"/>
          <w:szCs w:val="24"/>
        </w:rPr>
      </w:pPr>
    </w:p>
    <w:p>
      <w:pPr>
        <w:pStyle w:val="Body"/>
        <w:spacing w:after="0" w:line="480" w:lineRule="auto"/>
        <w:jc w:val="both"/>
        <w:rPr>
          <w:rStyle w:val="None"/>
          <w:rFonts w:ascii="Carlito" w:cs="Carlito" w:hAnsi="Carlito" w:eastAsia="Carlito"/>
          <w:b w:val="1"/>
          <w:bCs w:val="1"/>
          <w:sz w:val="24"/>
          <w:szCs w:val="24"/>
        </w:rPr>
      </w:pPr>
    </w:p>
    <w:p>
      <w:pPr>
        <w:pStyle w:val="Body"/>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Discussion</w:t>
      </w:r>
    </w:p>
    <w:p>
      <w:pPr>
        <w:pStyle w:val="Body"/>
        <w:spacing w:after="0" w:line="480" w:lineRule="auto"/>
        <w:ind w:firstLine="720"/>
        <w:jc w:val="both"/>
        <w:rPr>
          <w:ins w:id="135" w:date="2021-08-03T11:13:02Z" w:author="zenrunne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The importance of effective wildlife detection and estimating biodiversity is fundamental to community </w:t>
      </w:r>
      <w:del w:id="136" w:date="2021-08-03T11:08:56Z" w:author="zenrunner">
        <w:r>
          <w:rPr>
            <w:rStyle w:val="None"/>
            <w:rFonts w:ascii="Calibri Light" w:hAnsi="Calibri Light"/>
            <w:sz w:val="24"/>
            <w:szCs w:val="24"/>
            <w:rtl w:val="0"/>
            <w:lang w:val="it-IT"/>
          </w:rPr>
          <w:delText>assessment</w:delText>
        </w:r>
      </w:del>
      <w:ins w:id="137" w:date="2021-08-03T11:09:00Z" w:author="zenrunner">
        <w:r>
          <w:rPr>
            <w:rStyle w:val="None"/>
            <w:rFonts w:ascii="Calibri Light" w:hAnsi="Calibri Light"/>
            <w:sz w:val="24"/>
            <w:szCs w:val="24"/>
            <w:rtl w:val="0"/>
            <w:lang w:val="en-US"/>
          </w:rPr>
          <w:t>assembly</w:t>
        </w:r>
      </w:ins>
      <w:r>
        <w:rPr>
          <w:rStyle w:val="None"/>
          <w:rFonts w:ascii="Calibri Light" w:hAnsi="Calibri Light"/>
          <w:sz w:val="24"/>
          <w:szCs w:val="24"/>
          <w:rtl w:val="0"/>
          <w:lang w:val="en-US"/>
        </w:rPr>
        <w:t xml:space="preserve"> of resident fauna and ultimately the management, conservation, and restoration of </w:t>
      </w:r>
      <w:ins w:id="138" w:date="2021-08-03T11:09:08Z" w:author="zenrunner">
        <w:r>
          <w:rPr>
            <w:rStyle w:val="None"/>
            <w:rFonts w:ascii="Calibri Light" w:hAnsi="Calibri Light"/>
            <w:sz w:val="24"/>
            <w:szCs w:val="24"/>
            <w:rtl w:val="0"/>
            <w:lang w:val="en-US"/>
          </w:rPr>
          <w:t xml:space="preserve">most </w:t>
        </w:r>
      </w:ins>
      <w:r>
        <w:rPr>
          <w:rStyle w:val="None"/>
          <w:rFonts w:ascii="Calibri Light" w:hAnsi="Calibri Light"/>
          <w:sz w:val="24"/>
          <w:szCs w:val="24"/>
          <w:rtl w:val="0"/>
          <w:lang w:val="en-US"/>
        </w:rPr>
        <w:t>ecosystems globally. The hypothesis that increasing sampling effort was supported in most ecosystems</w:t>
      </w:r>
      <w:ins w:id="139" w:date="2021-08-03T11:09:28Z" w:author="zenrunner">
        <w:r>
          <w:rPr>
            <w:rStyle w:val="None"/>
            <w:rFonts w:ascii="Calibri Light" w:hAnsi="Calibri Light"/>
            <w:sz w:val="24"/>
            <w:szCs w:val="24"/>
            <w:rtl w:val="0"/>
            <w:lang w:val="en-US"/>
          </w:rPr>
          <w:t xml:space="preserve"> for number of cameras but not number of days. </w:t>
        </w:r>
      </w:ins>
      <w:del w:id="140" w:date="2021-08-03T11:09:32Z" w:author="zenrunner">
        <w:r>
          <w:rPr>
            <w:rStyle w:val="None"/>
            <w:rFonts w:ascii="Calibri Light" w:hAnsi="Calibri Light"/>
            <w:sz w:val="24"/>
            <w:szCs w:val="24"/>
            <w:rtl w:val="0"/>
            <w:lang w:val="en-US"/>
          </w:rPr>
          <w:delText>, suggesting that d</w:delText>
        </w:r>
      </w:del>
      <w:ins w:id="141" w:date="2021-08-03T11:09:33Z" w:author="zenrunner">
        <w:r>
          <w:rPr>
            <w:rStyle w:val="None"/>
            <w:rFonts w:ascii="Calibri Light" w:hAnsi="Calibri Light"/>
            <w:sz w:val="24"/>
            <w:szCs w:val="24"/>
            <w:rtl w:val="0"/>
            <w:lang w:val="en-US"/>
          </w:rPr>
          <w:t>D</w:t>
        </w:r>
      </w:ins>
      <w:r>
        <w:rPr>
          <w:rStyle w:val="None"/>
          <w:rFonts w:ascii="Calibri Light" w:hAnsi="Calibri Light"/>
          <w:sz w:val="24"/>
          <w:szCs w:val="24"/>
          <w:rtl w:val="0"/>
          <w:lang w:val="en-US"/>
        </w:rPr>
        <w:t xml:space="preserve">eploying more camera traps, but not necessarily for more days, is </w:t>
      </w:r>
      <w:del w:id="142" w:date="2021-08-03T11:09:43Z" w:author="zenrunner">
        <w:r>
          <w:rPr>
            <w:rStyle w:val="None"/>
            <w:rFonts w:ascii="Calibri Light" w:hAnsi="Calibri Light"/>
            <w:sz w:val="24"/>
            <w:szCs w:val="24"/>
            <w:rtl w:val="0"/>
          </w:rPr>
          <w:delText>an</w:delText>
        </w:r>
      </w:del>
      <w:ins w:id="143" w:date="2021-08-03T11:09:46Z" w:author="zenrunner">
        <w:r>
          <w:rPr>
            <w:rStyle w:val="None"/>
            <w:rFonts w:ascii="Calibri Light" w:hAnsi="Calibri Light"/>
            <w:sz w:val="24"/>
            <w:szCs w:val="24"/>
            <w:rtl w:val="0"/>
            <w:lang w:val="en-US"/>
          </w:rPr>
          <w:t>likely the most</w:t>
        </w:r>
      </w:ins>
      <w:r>
        <w:rPr>
          <w:rStyle w:val="None"/>
          <w:rFonts w:ascii="Calibri Light" w:hAnsi="Calibri Light"/>
          <w:sz w:val="24"/>
          <w:szCs w:val="24"/>
          <w:rtl w:val="0"/>
          <w:lang w:val="en-US"/>
        </w:rPr>
        <w:t xml:space="preserve"> effective ecological tool to estimate the relative abundance and local species richness for a variety of vertebrate species</w:t>
      </w:r>
      <w:ins w:id="144" w:date="2021-08-03T11:09:58Z" w:author="zenrunner">
        <w:r>
          <w:rPr>
            <w:rStyle w:val="None"/>
            <w:rFonts w:ascii="Calibri Light" w:hAnsi="Calibri Light"/>
            <w:sz w:val="24"/>
            <w:szCs w:val="24"/>
            <w:rtl w:val="0"/>
            <w:lang w:val="en-US"/>
          </w:rPr>
          <w:t xml:space="preserve"> at least in grasslands and mixed ecosystems</w:t>
        </w:r>
      </w:ins>
      <w:r>
        <w:rPr>
          <w:rStyle w:val="None"/>
          <w:rFonts w:ascii="Calibri Light" w:hAnsi="Calibri Light"/>
          <w:sz w:val="24"/>
          <w:szCs w:val="24"/>
          <w:rtl w:val="0"/>
        </w:rPr>
        <w:t xml:space="preserve">. </w:t>
      </w:r>
      <w:ins w:id="145" w:date="2021-08-03T11:13:02Z" w:author="zenrunner">
        <w:r>
          <w:rPr>
            <w:rStyle w:val="None"/>
            <w:rFonts w:ascii="Calibri Light" w:hAnsi="Calibri Light"/>
            <w:sz w:val="24"/>
            <w:szCs w:val="24"/>
            <w:rtl w:val="0"/>
            <w:lang w:val="en-US"/>
          </w:rPr>
          <w:t xml:space="preserve">Ecosystem was relevant and some systems clearly require additional study or different experimental design considerations to promote more effective and positive effect size measures for abundance and richness. Better implications.. </w:t>
        </w:r>
      </w:ins>
      <w:ins w:id="146" w:date="2021-08-03T11:13:02Z" w:author="zenrunner">
        <w:r>
          <w:rPr>
            <w:rStyle w:val="None"/>
            <w:rFonts w:ascii="Calibri Light" w:hAnsi="Calibri Light" w:hint="default"/>
            <w:sz w:val="24"/>
            <w:szCs w:val="24"/>
            <w:rtl w:val="0"/>
            <w:lang w:val="en-US"/>
          </w:rPr>
          <w:t xml:space="preserve">— </w:t>
        </w:r>
      </w:ins>
      <w:ins w:id="147" w:date="2021-08-03T11:13:02Z" w:author="zenrunner">
        <w:r>
          <w:rPr>
            <w:rStyle w:val="None"/>
            <w:rFonts w:ascii="Calibri Light" w:hAnsi="Calibri Light"/>
            <w:sz w:val="24"/>
            <w:szCs w:val="24"/>
            <w:rtl w:val="0"/>
            <w:lang w:val="en-US"/>
          </w:rPr>
          <w:t>this evidence suggests that</w:t>
        </w:r>
      </w:ins>
      <w:ins w:id="148" w:date="2021-08-03T11:13:02Z" w:author="zenrunner">
        <w:r>
          <w:rPr>
            <w:rStyle w:val="None"/>
            <w:rFonts w:ascii="Calibri Light" w:hAnsi="Calibri Light" w:hint="default"/>
            <w:sz w:val="24"/>
            <w:szCs w:val="24"/>
            <w:rtl w:val="0"/>
            <w:lang w:val="en-US"/>
          </w:rPr>
          <w:t xml:space="preserve">… </w:t>
        </w:r>
      </w:ins>
      <w:ins w:id="149" w:date="2021-08-03T11:13:02Z" w:author="zenrunner">
        <w:r>
          <w:rPr>
            <w:rStyle w:val="None"/>
            <w:rFonts w:ascii="Calibri Light" w:hAnsi="Calibri Light"/>
            <w:sz w:val="24"/>
            <w:szCs w:val="24"/>
            <w:rtl w:val="0"/>
            <w:lang w:val="en-US"/>
          </w:rPr>
          <w:t xml:space="preserve">at the minimum?? One should balance number of cameras versus number of days for some ecosystems and frame?? Quantitative expectations based on the returns published in similar studies or summarized in this synthesis. </w:t>
        </w:r>
      </w:ins>
    </w:p>
    <w:p>
      <w:pPr>
        <w:pStyle w:val="Body"/>
        <w:spacing w:after="0" w:line="480" w:lineRule="auto"/>
        <w:ind w:firstLine="720"/>
        <w:jc w:val="both"/>
        <w:rPr>
          <w:rStyle w:val="None"/>
          <w:rFonts w:ascii="Calibri Light" w:cs="Calibri Light" w:hAnsi="Calibri Light" w:eastAsia="Calibri Light"/>
          <w:sz w:val="24"/>
          <w:szCs w:val="24"/>
        </w:rPr>
      </w:pPr>
      <w:del w:id="150" w:date="2021-08-03T11:11:34Z" w:author="zenrunner">
        <w:r>
          <w:rPr>
            <w:rStyle w:val="None"/>
            <w:rFonts w:ascii="Calibri Light" w:hAnsi="Calibri Light"/>
            <w:sz w:val="24"/>
            <w:szCs w:val="24"/>
            <w:rtl w:val="0"/>
            <w:lang w:val="en-US"/>
          </w:rPr>
          <w:delText xml:space="preserve">In particular, our study showed camera traps are a great tool to estimate the net richness of the local mammal, bird, and reptile population in almost all ecosystems and their net abundance in mixed systems and grasslands. Hence, this synthesis demonstrated strong support for careful consideration of parameters such as the number of cameras and the duration of study to obtain accurate population estimates that are a precise representation of the real-life biodiversity for a given region. </w:delText>
        </w:r>
      </w:del>
    </w:p>
    <w:p>
      <w:pPr>
        <w:pStyle w:val="Body B"/>
        <w:spacing w:after="0" w:line="480" w:lineRule="auto"/>
        <w:ind w:firstLine="720"/>
        <w:jc w:val="both"/>
        <w:rPr>
          <w:rStyle w:val="None"/>
          <w:rFonts w:ascii="Calibri Light" w:cs="Calibri Light" w:hAnsi="Calibri Light" w:eastAsia="Calibri Light"/>
          <w:outline w:val="0"/>
          <w:color w:val="1c1d1e"/>
          <w:sz w:val="24"/>
          <w:szCs w:val="24"/>
          <w:u w:color="1c1d1e"/>
          <w:shd w:val="clear" w:color="auto" w:fill="ffffff"/>
          <w14:textFill>
            <w14:solidFill>
              <w14:srgbClr w14:val="1C1D1E"/>
            </w14:solidFill>
          </w14:textFill>
        </w:rPr>
      </w:pPr>
      <w:r>
        <w:rPr>
          <w:rStyle w:val="None"/>
          <w:rFonts w:ascii="Calibri Light" w:hAnsi="Calibri Light"/>
          <w:sz w:val="24"/>
          <w:szCs w:val="24"/>
          <w:rtl w:val="0"/>
          <w:lang w:val="en-US"/>
        </w:rPr>
        <w:t>Camera traps work</w:t>
      </w:r>
      <w:ins w:id="151" w:date="2021-08-03T11:13:08Z" w:author="zenrunner">
        <w:r>
          <w:rPr>
            <w:rStyle w:val="None"/>
            <w:rFonts w:ascii="Calibri Light" w:hAnsi="Calibri Light"/>
            <w:sz w:val="24"/>
            <w:szCs w:val="24"/>
            <w:rtl w:val="0"/>
            <w:lang w:val="en-US"/>
          </w:rPr>
          <w:t>ed?</w:t>
        </w:r>
      </w:ins>
      <w:r>
        <w:rPr>
          <w:rStyle w:val="None"/>
          <w:rFonts w:ascii="Calibri Light" w:hAnsi="Calibri Light"/>
          <w:sz w:val="24"/>
          <w:szCs w:val="24"/>
          <w:rtl w:val="0"/>
          <w:lang w:val="en-US"/>
        </w:rPr>
        <w:t xml:space="preserve"> effectively to estimate population parameters in virtually all ecosystems worldwide. Here, we did not only examine the relative importance of days but also the net abundance detection rate and net richness detection rate. Examining both these indices, we found evidence that richness and abundance </w:t>
      </w:r>
      <w:del w:id="152" w:date="2021-08-03T11:13:23Z" w:author="zenrunner">
        <w:r>
          <w:rPr>
            <w:rStyle w:val="None"/>
            <w:rFonts w:ascii="Calibri Light" w:hAnsi="Calibri Light"/>
            <w:sz w:val="24"/>
            <w:szCs w:val="24"/>
            <w:rtl w:val="0"/>
            <w:lang w:val="en-US"/>
          </w:rPr>
          <w:delText>can both be</w:delText>
        </w:r>
      </w:del>
      <w:ins w:id="153" w:date="2021-08-03T11:13:24Z" w:author="zenrunner">
        <w:r>
          <w:rPr>
            <w:rStyle w:val="None"/>
            <w:rFonts w:ascii="Calibri Light" w:hAnsi="Calibri Light"/>
            <w:sz w:val="24"/>
            <w:szCs w:val="24"/>
            <w:rtl w:val="0"/>
            <w:lang w:val="en-US"/>
          </w:rPr>
          <w:t>was</w:t>
        </w:r>
      </w:ins>
      <w:r>
        <w:rPr>
          <w:rStyle w:val="None"/>
          <w:rFonts w:ascii="Calibri Light" w:hAnsi="Calibri Light"/>
          <w:sz w:val="24"/>
          <w:szCs w:val="24"/>
          <w:rtl w:val="0"/>
          <w:lang w:val="en-US"/>
        </w:rPr>
        <w:t xml:space="preserve"> influenced by the number of cameras</w:t>
      </w:r>
      <w:ins w:id="154" w:date="2021-08-03T11:13:31Z" w:author="zenrunner">
        <w:r>
          <w:rPr>
            <w:rStyle w:val="None"/>
            <w:rFonts w:ascii="Calibri Light" w:hAnsi="Calibri Light"/>
            <w:sz w:val="24"/>
            <w:szCs w:val="24"/>
            <w:rtl w:val="0"/>
            <w:lang w:val="en-US"/>
          </w:rPr>
          <w:t xml:space="preserve"> deployed at a site or region</w:t>
        </w:r>
      </w:ins>
      <w:r>
        <w:rPr>
          <w:rStyle w:val="None"/>
          <w:rFonts w:ascii="Calibri Light" w:hAnsi="Calibri Light"/>
          <w:sz w:val="24"/>
          <w:szCs w:val="24"/>
          <w:rtl w:val="0"/>
          <w:lang w:val="en-US"/>
        </w:rPr>
        <w:t xml:space="preserve">. The primary finding of this synthesis is that success in detecting species in a given system </w:t>
      </w:r>
      <w:ins w:id="155" w:date="2021-08-03T11:13:38Z" w:author="zenrunner">
        <w:r>
          <w:rPr>
            <w:rStyle w:val="None"/>
            <w:rFonts w:ascii="Calibri Light" w:hAnsi="Calibri Light"/>
            <w:sz w:val="24"/>
            <w:szCs w:val="24"/>
            <w:rtl w:val="0"/>
            <w:lang w:val="en-US"/>
          </w:rPr>
          <w:t xml:space="preserve">was </w:t>
        </w:r>
      </w:ins>
      <w:r>
        <w:rPr>
          <w:rStyle w:val="None"/>
          <w:rFonts w:ascii="Calibri Light" w:hAnsi="Calibri Light"/>
          <w:sz w:val="24"/>
          <w:szCs w:val="24"/>
          <w:rtl w:val="0"/>
          <w:lang w:val="en-US"/>
        </w:rPr>
        <w:t>highly depend</w:t>
      </w:r>
      <w:ins w:id="156" w:date="2021-08-03T11:13:41Z" w:author="zenrunner">
        <w:r>
          <w:rPr>
            <w:rStyle w:val="None"/>
            <w:rFonts w:ascii="Calibri Light" w:hAnsi="Calibri Light"/>
            <w:sz w:val="24"/>
            <w:szCs w:val="24"/>
            <w:rtl w:val="0"/>
            <w:lang w:val="en-US"/>
          </w:rPr>
          <w:t>ent</w:t>
        </w:r>
      </w:ins>
      <w:del w:id="157" w:date="2021-08-03T11:13:40Z" w:author="zenrunner">
        <w:r>
          <w:rPr>
            <w:rStyle w:val="None"/>
            <w:rFonts w:ascii="Calibri Light" w:hAnsi="Calibri Light"/>
            <w:sz w:val="24"/>
            <w:szCs w:val="24"/>
            <w:rtl w:val="0"/>
            <w:lang w:val="en-US"/>
          </w:rPr>
          <w:delText>s</w:delText>
        </w:r>
      </w:del>
      <w:r>
        <w:rPr>
          <w:rStyle w:val="None"/>
          <w:rFonts w:ascii="Calibri Light" w:hAnsi="Calibri Light"/>
          <w:sz w:val="24"/>
          <w:szCs w:val="24"/>
          <w:rtl w:val="0"/>
          <w:lang w:val="en-US"/>
        </w:rPr>
        <w:t xml:space="preserve"> on the number of cameras. This is aligned with the findings of </w:t>
      </w:r>
      <w:r>
        <w:rPr>
          <w:rStyle w:val="None"/>
          <w:rFonts w:ascii="Times New Roman" w:hAnsi="Times New Roman"/>
          <w:sz w:val="24"/>
          <w:szCs w:val="24"/>
          <w:rtl w:val="0"/>
          <w:lang w:val="en-US"/>
        </w:rPr>
        <w:t>Ferreras et al. (2017)</w:t>
      </w:r>
      <w:r>
        <w:rPr>
          <w:rStyle w:val="None"/>
          <w:rFonts w:ascii="Calibri Light" w:hAnsi="Calibri Light"/>
          <w:sz w:val="24"/>
          <w:szCs w:val="24"/>
          <w:rtl w:val="0"/>
          <w:lang w:val="en-US"/>
        </w:rPr>
        <w:t xml:space="preserve"> </w:t>
      </w:r>
      <w:ins w:id="158" w:date="2021-08-03T11:14:04Z" w:author="zenrunner">
        <w:r>
          <w:rPr>
            <w:rStyle w:val="None"/>
            <w:rFonts w:ascii="Calibri Light" w:hAnsi="Calibri Light"/>
            <w:sz w:val="24"/>
            <w:szCs w:val="24"/>
            <w:rtl w:val="0"/>
            <w:lang w:val="en-US"/>
          </w:rPr>
          <w:t xml:space="preserve">in a meta? Or was it a review? </w:t>
        </w:r>
      </w:ins>
      <w:r>
        <w:rPr>
          <w:rStyle w:val="None"/>
          <w:rFonts w:ascii="Calibri Light" w:hAnsi="Calibri Light"/>
          <w:sz w:val="24"/>
          <w:szCs w:val="24"/>
          <w:rtl w:val="0"/>
          <w:lang w:val="en-US"/>
        </w:rPr>
        <w:t xml:space="preserve">that </w:t>
      </w:r>
      <w:del w:id="159" w:date="2021-08-03T11:14:09Z" w:author="zenrunner">
        <w:r>
          <w:rPr>
            <w:rStyle w:val="None"/>
            <w:rFonts w:ascii="Calibri Light" w:hAnsi="Calibri Light"/>
            <w:sz w:val="24"/>
            <w:szCs w:val="24"/>
            <w:rtl w:val="0"/>
            <w:lang w:val="en-US"/>
          </w:rPr>
          <w:delText>too</w:delText>
        </w:r>
      </w:del>
      <w:ins w:id="160" w:date="2021-08-03T11:14:12Z" w:author="zenrunner">
        <w:r>
          <w:rPr>
            <w:rStyle w:val="None"/>
            <w:rFonts w:ascii="Calibri Light" w:hAnsi="Calibri Light"/>
            <w:sz w:val="24"/>
            <w:szCs w:val="24"/>
            <w:rtl w:val="0"/>
            <w:lang w:val="en-US"/>
          </w:rPr>
          <w:t>similarly</w:t>
        </w:r>
      </w:ins>
      <w:r>
        <w:rPr>
          <w:rStyle w:val="None"/>
          <w:rFonts w:ascii="Calibri Light" w:hAnsi="Calibri Light"/>
          <w:sz w:val="24"/>
          <w:szCs w:val="24"/>
          <w:rtl w:val="0"/>
          <w:lang w:val="en-US"/>
        </w:rPr>
        <w:t xml:space="preserve"> suggest</w:t>
      </w:r>
      <w:ins w:id="161" w:date="2021-08-03T11:13:54Z" w:author="zenrunner">
        <w:r>
          <w:rPr>
            <w:rStyle w:val="None"/>
            <w:rFonts w:ascii="Calibri Light" w:hAnsi="Calibri Light"/>
            <w:sz w:val="24"/>
            <w:szCs w:val="24"/>
            <w:rtl w:val="0"/>
            <w:lang w:val="en-US"/>
          </w:rPr>
          <w:t>ed</w:t>
        </w:r>
      </w:ins>
      <w:r>
        <w:rPr>
          <w:rStyle w:val="None"/>
          <w:rFonts w:ascii="Calibri Light" w:hAnsi="Calibri Light"/>
          <w:sz w:val="24"/>
          <w:szCs w:val="24"/>
          <w:rtl w:val="0"/>
          <w:lang w:val="en-US"/>
        </w:rPr>
        <w:t xml:space="preserve"> that</w:t>
      </w:r>
      <w:r>
        <w:rPr>
          <w:rStyle w:val="None"/>
          <w:rFonts w:ascii="Calibri Light" w:hAnsi="Calibri Light" w:hint="default"/>
          <w:outline w:val="0"/>
          <w:color w:val="1c1d1e"/>
          <w:sz w:val="24"/>
          <w:szCs w:val="24"/>
          <w:u w:color="1c1d1e"/>
          <w:shd w:val="clear" w:color="auto" w:fill="ffffff"/>
          <w:rtl w:val="0"/>
          <w:lang w:val="en-US"/>
          <w14:textFill>
            <w14:solidFill>
              <w14:srgbClr w14:val="1C1D1E"/>
            </w14:solidFill>
          </w14:textFill>
        </w:rPr>
        <w:t> </w:t>
      </w: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it is more efficient to deploy more camera traps for a shorter duration rather than to deploy fewer camera traps for a longer period. </w:t>
      </w:r>
      <w:ins w:id="162" w:date="2021-08-03T11:14:33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Efficient or effective? I think both of these ideas cool - did they say efficient?  </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There is an </w:t>
      </w:r>
      <w:del w:id="163" w:date="2021-08-03T11:14:37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 xml:space="preserve">enormous </w:delText>
        </w:r>
      </w:del>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expansion in the number of sites that camera traps are being used and most literature acknowledges the fact that one cannot discuss the notion of the number of cameras without talking about how far apart cameras were placed and how extensively the site was studied</w:t>
      </w:r>
      <w:ins w:id="164" w:date="2021-08-03T11:14:48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revise</w:t>
        </w:r>
      </w:ins>
      <w:ins w:id="165" w:date="2021-08-03T11:14:48Z" w:author="zenrunner">
        <w:r>
          <w:rPr>
            <w:rStyle w:val="None"/>
            <w:rFonts w:ascii="Calibri Light" w:hAnsi="Calibri Light" w:hint="default"/>
            <w:outline w:val="0"/>
            <w:color w:val="1c1d1e"/>
            <w:sz w:val="24"/>
            <w:szCs w:val="24"/>
            <w:u w:color="1c1d1e"/>
            <w:shd w:val="clear" w:color="auto" w:fill="ffffff"/>
            <w:rtl w:val="0"/>
            <w:lang w:val="en-US"/>
            <w14:textFill>
              <w14:solidFill>
                <w14:srgbClr w14:val="1C1D1E"/>
              </w14:solidFill>
            </w14:textFill>
          </w:rPr>
          <w:t>…</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If one chooses to increase sampling effort through more cameras, they need to consider a systematic trap placement design or a design suited to the habitat if the primary goal of the survey is richness estimation </w:t>
      </w:r>
      <w:r>
        <w:rPr>
          <w:rStyle w:val="None"/>
          <w:rFonts w:ascii="Times New Roman" w:hAnsi="Times New Roman"/>
          <w:sz w:val="24"/>
          <w:szCs w:val="24"/>
          <w:rtl w:val="0"/>
          <w:lang w:val="en-US"/>
        </w:rPr>
        <w:t>(O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Brien 2008)</w:t>
      </w:r>
      <w:ins w:id="166" w:date="2021-08-03T11:14:58Z" w:author="zenrunner">
        <w:r>
          <w:rPr>
            <w:rStyle w:val="None"/>
            <w:rFonts w:ascii="Times New Roman" w:hAnsi="Times New Roman"/>
            <w:sz w:val="24"/>
            <w:szCs w:val="24"/>
            <w:rtl w:val="0"/>
            <w:lang w:val="en-US"/>
          </w:rPr>
          <w:t xml:space="preserve"> revise</w:t>
        </w:r>
      </w:ins>
      <w:ins w:id="167" w:date="2021-08-03T11:14:58Z" w:author="zenrunner">
        <w:r>
          <w:rPr>
            <w:rStyle w:val="None"/>
            <w:rFonts w:ascii="Times New Roman" w:hAnsi="Times New Roman" w:hint="default"/>
            <w:sz w:val="24"/>
            <w:szCs w:val="24"/>
            <w:rtl w:val="0"/>
            <w:lang w:val="en-US"/>
          </w:rPr>
          <w:t>…</w:t>
        </w:r>
      </w:ins>
      <w:r>
        <w:rPr>
          <w:rStyle w:val="None"/>
          <w:rFonts w:ascii="Calibri Light" w:hAnsi="Calibri Light"/>
          <w:sz w:val="24"/>
          <w:szCs w:val="24"/>
          <w:rtl w:val="0"/>
          <w:lang w:val="en-US"/>
        </w:rPr>
        <w:t xml:space="preserve"> </w:t>
      </w: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To limit the chance of missing species, camera traps should not be too close together and maximize the total area covered </w:t>
      </w:r>
      <w:r>
        <w:rPr>
          <w:rStyle w:val="None"/>
          <w:rFonts w:ascii="Calibri Light" w:hAnsi="Calibri Light"/>
          <w:sz w:val="24"/>
          <w:szCs w:val="24"/>
          <w:rtl w:val="0"/>
          <w:lang w:val="en-US"/>
        </w:rPr>
        <w:t>(O</w:t>
      </w:r>
      <w:r>
        <w:rPr>
          <w:rStyle w:val="None"/>
          <w:rFonts w:ascii="Arial Unicode MS" w:hAnsi="Arial Unicode MS" w:hint="default"/>
          <w:sz w:val="24"/>
          <w:szCs w:val="24"/>
          <w:rtl w:val="1"/>
          <w:lang w:val="ar-SA" w:bidi="ar-SA"/>
        </w:rPr>
        <w:t>’</w:t>
      </w:r>
      <w:r>
        <w:rPr>
          <w:rStyle w:val="None"/>
          <w:rFonts w:ascii="Calibri Light" w:hAnsi="Calibri Light"/>
          <w:sz w:val="24"/>
          <w:szCs w:val="24"/>
          <w:rtl w:val="0"/>
          <w:lang w:val="en-US"/>
        </w:rPr>
        <w:t>Connell, Nichols, and Karanth 2011)</w:t>
      </w:r>
      <w:ins w:id="168" w:date="2021-08-03T11:16:06Z" w:author="zenrunner">
        <w:r>
          <w:rPr>
            <w:rStyle w:val="None"/>
            <w:rFonts w:ascii="Calibri Light" w:hAnsi="Calibri Light"/>
            <w:sz w:val="24"/>
            <w:szCs w:val="24"/>
            <w:rtl w:val="0"/>
            <w:lang w:val="en-US"/>
          </w:rPr>
          <w:t xml:space="preserve"> revise .MAKE ALL this more clear - set up - Number of cams important however there are least 3 other design decisions associated with camera deployment in addition to effect </w:t>
        </w:r>
      </w:ins>
      <w:ins w:id="169" w:date="2021-08-03T11:16:06Z" w:author="zenrunner">
        <w:r>
          <w:rPr>
            <w:rStyle w:val="None"/>
            <w:rFonts w:ascii="Calibri Light" w:hAnsi="Calibri Light" w:hint="default"/>
            <w:sz w:val="24"/>
            <w:szCs w:val="24"/>
            <w:rtl w:val="0"/>
            <w:lang w:val="en-US"/>
          </w:rPr>
          <w:t>—</w:t>
        </w:r>
      </w:ins>
      <w:ins w:id="170" w:date="2021-08-03T11:16:06Z" w:author="zenrunner">
        <w:r>
          <w:rPr>
            <w:rStyle w:val="None"/>
            <w:rFonts w:ascii="Calibri Light" w:hAnsi="Calibri Light"/>
            <w:sz w:val="24"/>
            <w:szCs w:val="24"/>
            <w:rtl w:val="0"/>
            <w:lang w:val="en-US"/>
          </w:rPr>
          <w:t>- is placement? Habitat heterogeneity et</w:t>
        </w:r>
      </w:ins>
      <w:ins w:id="171" w:date="2021-08-03T11:16:06Z" w:author="zenrunner">
        <w:r>
          <w:rPr>
            <w:rStyle w:val="None"/>
            <w:rFonts w:ascii="Calibri Light" w:hAnsi="Calibri Light" w:hint="default"/>
            <w:sz w:val="24"/>
            <w:szCs w:val="24"/>
            <w:rtl w:val="0"/>
            <w:lang w:val="en-US"/>
          </w:rPr>
          <w:t>…</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Sampling effort is a critical design topic in all of ecology and evolution and particularly in field studies. In this study, we found that </w:t>
      </w:r>
      <w:r>
        <w:rPr>
          <w:rStyle w:val="None"/>
          <w:rFonts w:ascii="Calibri Light" w:hAnsi="Calibri Light"/>
          <w:sz w:val="24"/>
          <w:szCs w:val="24"/>
          <w:rtl w:val="0"/>
          <w:lang w:val="en-US"/>
        </w:rPr>
        <w:t xml:space="preserve">increasing the number of trapping days past </w:t>
      </w:r>
      <w:del w:id="172" w:date="2021-08-03T11:16:17Z" w:author="zenrunner">
        <w:r>
          <w:rPr>
            <w:rStyle w:val="None"/>
            <w:rFonts w:ascii="Calibri Light" w:hAnsi="Calibri Light"/>
            <w:sz w:val="24"/>
            <w:szCs w:val="24"/>
            <w:rtl w:val="0"/>
            <w:lang w:val="en-US"/>
          </w:rPr>
          <w:delText>a certain</w:delText>
        </w:r>
      </w:del>
      <w:ins w:id="173" w:date="2021-08-03T11:16:18Z" w:author="zenrunner">
        <w:r>
          <w:rPr>
            <w:rStyle w:val="None"/>
            <w:rFonts w:ascii="Calibri Light" w:hAnsi="Calibri Light"/>
            <w:sz w:val="24"/>
            <w:szCs w:val="24"/>
            <w:rtl w:val="0"/>
            <w:lang w:val="en-US"/>
          </w:rPr>
          <w:t>what?</w:t>
        </w:r>
      </w:ins>
      <w:r>
        <w:rPr>
          <w:rStyle w:val="None"/>
          <w:rFonts w:ascii="Calibri Light" w:hAnsi="Calibri Light"/>
          <w:sz w:val="24"/>
          <w:szCs w:val="24"/>
          <w:rtl w:val="0"/>
          <w:lang w:val="en-US"/>
        </w:rPr>
        <w:t xml:space="preserve"> point did not increase the capacity of cameras to detect more animals neither in abundance nor diversity</w:t>
      </w:r>
      <w:ins w:id="174" w:date="2021-08-03T11:16:25Z" w:author="zenrunner">
        <w:r>
          <w:rPr>
            <w:rStyle w:val="None"/>
            <w:rFonts w:ascii="Calibri Light" w:hAnsi="Calibri Light"/>
            <w:sz w:val="24"/>
            <w:szCs w:val="24"/>
            <w:rtl w:val="0"/>
            <w:lang w:val="en-US"/>
          </w:rPr>
          <w:t xml:space="preserve"> be more specific</w:t>
        </w:r>
      </w:ins>
      <w:r>
        <w:rPr>
          <w:rStyle w:val="None"/>
          <w:rFonts w:ascii="Calibri Light" w:hAnsi="Calibri Light"/>
          <w:sz w:val="24"/>
          <w:szCs w:val="24"/>
          <w:rtl w:val="0"/>
          <w:lang w:val="en-US"/>
        </w:rPr>
        <w:t xml:space="preserve">. This is directly related to </w:t>
      </w:r>
      <w:del w:id="175" w:date="2021-08-03T11:16:33Z" w:author="zenrunner">
        <w:r>
          <w:rPr>
            <w:rStyle w:val="None"/>
            <w:rFonts w:ascii="Calibri Light" w:hAnsi="Calibri Light"/>
            <w:sz w:val="24"/>
            <w:szCs w:val="24"/>
            <w:rtl w:val="0"/>
            <w:lang w:val="en-US"/>
          </w:rPr>
          <w:delText xml:space="preserve">the notion of </w:delText>
        </w:r>
      </w:del>
      <w:r>
        <w:rPr>
          <w:rStyle w:val="None"/>
          <w:rFonts w:ascii="Calibri Light" w:hAnsi="Calibri Light"/>
          <w:sz w:val="24"/>
          <w:szCs w:val="24"/>
          <w:rtl w:val="0"/>
          <w:lang w:val="en-US"/>
        </w:rPr>
        <w:t xml:space="preserve">Minimum Trapping Effort (MTE) </w:t>
      </w:r>
      <w:r>
        <w:rPr>
          <w:rStyle w:val="None"/>
          <w:rFonts w:ascii="Times New Roman" w:hAnsi="Times New Roman"/>
          <w:sz w:val="24"/>
          <w:szCs w:val="24"/>
          <w:rtl w:val="0"/>
          <w:lang w:val="en-US"/>
        </w:rPr>
        <w:t>(Si, Kays, and Ding 2014)</w:t>
      </w:r>
      <w:ins w:id="176" w:date="2021-08-03T11:16:40Z" w:author="zenrunner">
        <w:r>
          <w:rPr>
            <w:rStyle w:val="None"/>
            <w:rFonts w:ascii="Times New Roman" w:hAnsi="Times New Roman"/>
            <w:sz w:val="24"/>
            <w:szCs w:val="24"/>
            <w:rtl w:val="0"/>
            <w:lang w:val="en-US"/>
          </w:rPr>
          <w:t xml:space="preserve"> because</w:t>
        </w:r>
      </w:ins>
      <w:ins w:id="177" w:date="2021-08-03T11:16:40Z" w:author="zenrunner">
        <w:r>
          <w:rPr>
            <w:rStyle w:val="None"/>
            <w:rFonts w:ascii="Times New Roman" w:hAnsi="Times New Roman" w:hint="default"/>
            <w:sz w:val="24"/>
            <w:szCs w:val="24"/>
            <w:rtl w:val="0"/>
            <w:lang w:val="en-US"/>
          </w:rPr>
          <w:t>…</w:t>
        </w:r>
      </w:ins>
      <w:del w:id="178" w:date="2021-08-03T11:16:43Z" w:author="zenrunner">
        <w:r>
          <w:rPr>
            <w:rStyle w:val="None"/>
            <w:rFonts w:ascii="Calibri Light" w:hAnsi="Calibri Light"/>
            <w:sz w:val="24"/>
            <w:szCs w:val="24"/>
            <w:rtl w:val="0"/>
            <w:lang w:val="en-US"/>
          </w:rPr>
          <w:delText>, which</w:delText>
        </w:r>
      </w:del>
      <w:ins w:id="179" w:date="2021-08-03T11:16:43Z" w:author="zenrunner">
        <w:r>
          <w:rPr>
            <w:rStyle w:val="None"/>
            <w:rFonts w:ascii="Calibri Light" w:hAnsi="Calibri Light"/>
            <w:sz w:val="24"/>
            <w:szCs w:val="24"/>
            <w:rtl w:val="0"/>
            <w:lang w:val="en-US"/>
          </w:rPr>
          <w:t>it</w:t>
        </w:r>
      </w:ins>
      <w:r>
        <w:rPr>
          <w:rStyle w:val="None"/>
          <w:rFonts w:ascii="Calibri Light" w:hAnsi="Calibri Light"/>
          <w:sz w:val="24"/>
          <w:szCs w:val="24"/>
          <w:rtl w:val="0"/>
          <w:lang w:val="en-US"/>
        </w:rPr>
        <w:t xml:space="preserve"> is the number of camera trap days required to record species of interest in an area</w:t>
      </w:r>
      <w:ins w:id="180" w:date="2021-08-03T11:16:50Z" w:author="zenrunner">
        <w:r>
          <w:rPr>
            <w:rStyle w:val="None"/>
            <w:rFonts w:ascii="Calibri Light" w:hAnsi="Calibri Light"/>
            <w:sz w:val="24"/>
            <w:szCs w:val="24"/>
            <w:rtl w:val="0"/>
            <w:lang w:val="en-US"/>
          </w:rPr>
          <w:t xml:space="preserve"> record? Even once?</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The interrelatedness of camera trap placement and the number of cameras is not an idea that we explored </w:t>
      </w:r>
      <w:r>
        <w:rPr>
          <w:rStyle w:val="None"/>
          <w:rFonts w:ascii="Calibri Light" w:hAnsi="Calibri Light"/>
          <w:i w:val="1"/>
          <w:iCs w:val="1"/>
          <w:outline w:val="0"/>
          <w:color w:val="1c1d1e"/>
          <w:sz w:val="24"/>
          <w:szCs w:val="24"/>
          <w:u w:color="1c1d1e"/>
          <w:shd w:val="clear" w:color="auto" w:fill="ffffff"/>
          <w:rtl w:val="0"/>
          <w:lang w:val="it-IT"/>
          <w14:textFill>
            <w14:solidFill>
              <w14:srgbClr w14:val="1C1D1E"/>
            </w14:solidFill>
          </w14:textFill>
        </w:rPr>
        <w:t>per se</w:t>
      </w: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though is integral in maximizing the potential of camera traps for wildlife monitoring. Understanding how many cameras are needed for how long, and how far apart they need to be placed relative to the particular ecosystem of study will ensure more precise wildlife and biodiversity monitoring of any given region.</w:t>
      </w:r>
      <w:ins w:id="181" w:date="2021-08-03T11:17:12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Needs work still for direct and clear language.  Super ideas just tidy up.</w:t>
        </w:r>
      </w:ins>
    </w:p>
    <w:p>
      <w:pPr>
        <w:pStyle w:val="Body B"/>
        <w:spacing w:after="0" w:line="480" w:lineRule="auto"/>
        <w:ind w:firstLine="720"/>
        <w:jc w:val="both"/>
        <w:rPr>
          <w:ins w:id="182" w:date="2021-08-03T11:19:51Z" w:author="zenrunner"/>
          <w:rStyle w:val="None"/>
          <w:rFonts w:ascii="Calibri Light" w:cs="Calibri Light" w:hAnsi="Calibri Light" w:eastAsia="Calibri Light"/>
          <w:outline w:val="0"/>
          <w:color w:val="1c1d1e"/>
          <w:sz w:val="24"/>
          <w:szCs w:val="24"/>
          <w:u w:color="1c1d1e"/>
          <w:shd w:val="clear" w:color="auto" w:fill="ffffff"/>
          <w14:textFill>
            <w14:solidFill>
              <w14:srgbClr w14:val="1C1D1E"/>
            </w14:solidFill>
          </w14:textFill>
        </w:rPr>
      </w:pP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It was striking that although grasslands and mixed ecosystems were not the most </w:t>
      </w:r>
      <w:ins w:id="183" w:date="2021-08-03T11:17:46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frequently Monitored? </w:t>
        </w:r>
      </w:ins>
      <w:del w:id="184" w:date="2021-08-03T11:17:31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 xml:space="preserve">popular </w:delText>
        </w:r>
      </w:del>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system of study</w:t>
      </w:r>
      <w:ins w:id="185" w:date="2021-08-03T11:17:57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and that</w:t>
        </w:r>
      </w:ins>
      <w:del w:id="186" w:date="2021-08-03T11:17:51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w:delText>
        </w:r>
      </w:del>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increasing the number of cameras significantly increased the net abundance detection rate in these </w:t>
      </w:r>
      <w:ins w:id="187" w:date="2021-08-03T11:18:04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two </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systems. Arid and semi-arid systems are globally threatened with increased rates of anthropogenic changes, such as climate and land-use changes </w:t>
      </w:r>
      <w:r>
        <w:rPr>
          <w:rStyle w:val="None"/>
          <w:rFonts w:ascii="Times New Roman" w:hAnsi="Times New Roman"/>
          <w:sz w:val="24"/>
          <w:szCs w:val="24"/>
          <w:rtl w:val="0"/>
          <w:lang w:val="en-US"/>
        </w:rPr>
        <w:t>(Mahmoud and Gan 2018)</w:t>
      </w: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and species in these regions face extensive ecological shifts </w:t>
      </w:r>
      <w:r>
        <w:rPr>
          <w:rStyle w:val="None"/>
          <w:rFonts w:ascii="Times New Roman" w:hAnsi="Times New Roman"/>
          <w:sz w:val="24"/>
          <w:szCs w:val="24"/>
          <w:rtl w:val="0"/>
          <w:lang w:val="en-US"/>
        </w:rPr>
        <w:t>(Barrows 2011; Bachelet et al. 2016)</w:t>
      </w: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w:t>
      </w:r>
      <w:ins w:id="188" w:date="2021-08-03T11:18:23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SO PROPOSE WHY now</w:t>
        </w:r>
      </w:ins>
      <w:ins w:id="189" w:date="2021-08-03T11:18:23Z" w:author="zenrunner">
        <w:r>
          <w:rPr>
            <w:rStyle w:val="None"/>
            <w:rFonts w:ascii="Calibri Light" w:hAnsi="Calibri Light" w:hint="default"/>
            <w:outline w:val="0"/>
            <w:color w:val="1c1d1e"/>
            <w:sz w:val="24"/>
            <w:szCs w:val="24"/>
            <w:u w:color="1c1d1e"/>
            <w:shd w:val="clear" w:color="auto" w:fill="ffffff"/>
            <w:rtl w:val="0"/>
            <w:lang w:val="en-US"/>
            <w14:textFill>
              <w14:solidFill>
                <w14:srgbClr w14:val="1C1D1E"/>
              </w14:solidFill>
            </w14:textFill>
          </w:rPr>
          <w:t xml:space="preserve">… </w:t>
        </w:r>
      </w:ins>
      <w:ins w:id="190" w:date="2021-08-03T11:18:23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easy to spot animals? </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w:t>
      </w:r>
      <w:del w:id="191" w:date="2021-08-03T11:18:29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 xml:space="preserve">Our results offer new and exciting insight into the utility of camera traps as a tool in arid systems, particularly grasslands, for wildlife monitoring. </w:delText>
        </w:r>
      </w:del>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One reason that animal abundance was higher in grasslands as opposed to other arid land may be due to the abundance of food, which conversely attracts prey </w:t>
      </w:r>
      <w:r>
        <w:rPr>
          <w:rStyle w:val="None"/>
          <w:rFonts w:ascii="Times New Roman" w:hAnsi="Times New Roman"/>
          <w:sz w:val="24"/>
          <w:szCs w:val="24"/>
          <w:rtl w:val="0"/>
          <w:lang w:val="en-US"/>
        </w:rPr>
        <w:t>(McDonald et al. 2015)</w:t>
      </w:r>
      <w:ins w:id="192" w:date="2021-08-03T11:18:37Z" w:author="zenrunner">
        <w:r>
          <w:rPr>
            <w:rStyle w:val="None"/>
            <w:rFonts w:ascii="Times New Roman" w:hAnsi="Times New Roman"/>
            <w:sz w:val="24"/>
            <w:szCs w:val="24"/>
            <w:rtl w:val="0"/>
            <w:lang w:val="en-US"/>
          </w:rPr>
          <w:t xml:space="preserve"> revise </w:t>
        </w:r>
      </w:ins>
      <w:ins w:id="193" w:date="2021-08-03T11:18:37Z" w:author="zenrunner">
        <w:r>
          <w:rPr>
            <w:rStyle w:val="None"/>
            <w:rFonts w:ascii="Times New Roman" w:hAnsi="Times New Roman" w:hint="default"/>
            <w:sz w:val="24"/>
            <w:szCs w:val="24"/>
            <w:rtl w:val="0"/>
            <w:lang w:val="en-US"/>
          </w:rPr>
          <w:t>…</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This in turn attracts more mid-size or larger mammals that feed on mice or birds alongside the natural grass </w:t>
      </w:r>
      <w:r>
        <w:rPr>
          <w:rStyle w:val="None"/>
          <w:rFonts w:ascii="Times New Roman" w:hAnsi="Times New Roman"/>
          <w:sz w:val="24"/>
          <w:szCs w:val="24"/>
          <w:rtl w:val="0"/>
          <w:lang w:val="en-US"/>
        </w:rPr>
        <w:t>(Silveira, J</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como, and Malzoni Furtado 2005)</w:t>
      </w: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overall increasing the total observed animal abundance in the area</w:t>
      </w:r>
      <w:ins w:id="194" w:date="2021-08-03T11:18:53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confusion here sorry you need to much more direct and clear</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Similarly, mixed systems </w:t>
      </w:r>
      <w:del w:id="195" w:date="2021-08-03T11:18:58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offer a greater</w:delText>
        </w:r>
      </w:del>
      <w:ins w:id="196" w:date="2021-08-03T11:19:03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support relatively higher</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habitat diversity </w:t>
      </w:r>
      <w:r>
        <w:rPr>
          <w:rStyle w:val="None"/>
          <w:rFonts w:ascii="Times New Roman" w:hAnsi="Times New Roman"/>
          <w:sz w:val="24"/>
          <w:szCs w:val="24"/>
          <w:rtl w:val="0"/>
          <w:lang w:val="en-US"/>
        </w:rPr>
        <w:t>(Felton et al. 2010)</w:t>
      </w:r>
      <w:ins w:id="197" w:date="2021-08-03T11:19:23Z" w:author="zenrunner">
        <w:r>
          <w:rPr>
            <w:rStyle w:val="None"/>
            <w:rFonts w:ascii="Times New Roman" w:hAnsi="Times New Roman"/>
            <w:sz w:val="24"/>
            <w:szCs w:val="24"/>
            <w:rtl w:val="0"/>
            <w:lang w:val="en-US"/>
          </w:rPr>
          <w:t xml:space="preserve"> because they are comprised of??? Many different types of plant species?? </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thus, naturally attracting a greater number of animals, potentially from a more diverse guild. Understanding how landscape-level differences influence animal assemblage in different ecosystems offers us valuable insight into the utility of camera traps in different regions.</w:t>
      </w:r>
      <w:ins w:id="198" w:date="2021-08-03T11:19:51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Still needs work.</w:t>
        </w:r>
      </w:ins>
    </w:p>
    <w:p>
      <w:pPr>
        <w:pStyle w:val="Body B"/>
        <w:spacing w:after="0" w:line="480" w:lineRule="auto"/>
        <w:ind w:firstLine="720"/>
        <w:jc w:val="both"/>
        <w:rPr>
          <w:ins w:id="199" w:date="2021-08-03T11:19:51Z" w:author="zenrunner"/>
          <w:rStyle w:val="None"/>
          <w:rFonts w:ascii="Calibri Light" w:cs="Calibri Light" w:hAnsi="Calibri Light" w:eastAsia="Calibri Light"/>
          <w:outline w:val="0"/>
          <w:color w:val="1c1d1e"/>
          <w:sz w:val="24"/>
          <w:szCs w:val="24"/>
          <w:u w:color="1c1d1e"/>
          <w:shd w:val="clear" w:color="auto" w:fill="ffffff"/>
          <w14:textFill>
            <w14:solidFill>
              <w14:srgbClr w14:val="1C1D1E"/>
            </w14:solidFill>
          </w14:textFill>
        </w:rPr>
      </w:pPr>
    </w:p>
    <w:p>
      <w:pPr>
        <w:pStyle w:val="Body B"/>
        <w:spacing w:after="0" w:line="480" w:lineRule="auto"/>
        <w:ind w:firstLine="720"/>
        <w:jc w:val="both"/>
        <w:rPr>
          <w:ins w:id="200" w:date="2021-08-03T11:19:51Z" w:author="zenrunner"/>
          <w:rStyle w:val="None"/>
          <w:rFonts w:ascii="Calibri Light" w:cs="Calibri Light" w:hAnsi="Calibri Light" w:eastAsia="Calibri Light"/>
          <w:outline w:val="0"/>
          <w:color w:val="1c1d1e"/>
          <w:sz w:val="24"/>
          <w:szCs w:val="24"/>
          <w:u w:color="1c1d1e"/>
          <w:shd w:val="clear" w:color="auto" w:fill="ffffff"/>
          <w14:textFill>
            <w14:solidFill>
              <w14:srgbClr w14:val="1C1D1E"/>
            </w14:solidFill>
          </w14:textFill>
        </w:rPr>
      </w:pPr>
      <w:ins w:id="201" w:date="2021-08-03T11:19:51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OK so Discussion needs one more hard and super clear edit by you :) then we are done!!</w:t>
        </w:r>
      </w:ins>
    </w:p>
    <w:p>
      <w:pPr>
        <w:pStyle w:val="Body B"/>
        <w:spacing w:after="0" w:line="480" w:lineRule="auto"/>
        <w:ind w:firstLine="720"/>
        <w:jc w:val="both"/>
        <w:rPr>
          <w:rStyle w:val="None"/>
          <w:rFonts w:ascii="Calibri Light" w:cs="Calibri Light" w:hAnsi="Calibri Light" w:eastAsia="Calibri Light"/>
          <w:outline w:val="0"/>
          <w:color w:val="1c1d1e"/>
          <w:sz w:val="24"/>
          <w:szCs w:val="24"/>
          <w:u w:color="1c1d1e"/>
          <w:shd w:val="clear" w:color="auto" w:fill="ffffff"/>
          <w14:textFill>
            <w14:solidFill>
              <w14:srgbClr w14:val="1C1D1E"/>
            </w14:solidFill>
          </w14:textFill>
        </w:rPr>
      </w:pP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w:t>
      </w:r>
    </w:p>
    <w:p>
      <w:pPr>
        <w:pStyle w:val="Body B"/>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Implications</w:t>
      </w:r>
    </w:p>
    <w:p>
      <w:pPr>
        <w:pStyle w:val="Body B"/>
        <w:spacing w:after="0" w:line="480" w:lineRule="auto"/>
        <w:ind w:firstLine="720"/>
        <w:jc w:val="both"/>
        <w:rPr>
          <w:rStyle w:val="None"/>
          <w:rFonts w:ascii="Calibri Light" w:cs="Calibri Light" w:hAnsi="Calibri Light" w:eastAsia="Calibri Light"/>
          <w:outline w:val="0"/>
          <w:color w:val="1c1d1e"/>
          <w:sz w:val="24"/>
          <w:szCs w:val="24"/>
          <w:u w:color="1c1d1e"/>
          <w:shd w:val="clear" w:color="auto" w:fill="ffffff"/>
          <w14:textFill>
            <w14:solidFill>
              <w14:srgbClr w14:val="1C1D1E"/>
            </w14:solidFill>
          </w14:textFill>
        </w:rPr>
      </w:pP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Anthropogenic changes influence species distribution in ways</w:t>
      </w:r>
      <w:ins w:id="202" w:date="2021-08-03T11:20:08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revise</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that intensive monitoring of local species in different regions will be critical for the maintenance of biodiversity and the implementation of management practices</w:t>
      </w:r>
      <w:ins w:id="203" w:date="2021-08-03T11:20:15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revise - weak</w:t>
        </w:r>
      </w:ins>
      <w:del w:id="204" w:date="2021-08-03T11:20:12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 xml:space="preserve"> in the upcoming years</w:delText>
        </w:r>
      </w:del>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This synthesis provides </w:t>
      </w:r>
      <w:del w:id="205" w:date="2021-08-03T11:20:26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novel insight into the utility of</w:delText>
        </w:r>
      </w:del>
      <w:ins w:id="206" w:date="2021-08-03T11:20:51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both a critical insight into experimental design considerations associated with sampling effort and of the relative efficacy of </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camera traps as a tool in monitoring changes in wildlife populations</w:t>
      </w:r>
      <w:ins w:id="207" w:date="2021-08-03T11:21:00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in different ecosystems</w:t>
        </w:r>
      </w:ins>
      <w:del w:id="208" w:date="2021-08-03T11:20:56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 xml:space="preserve"> and shows promising outcomes for conservation and restoration strategies</w:delText>
        </w:r>
      </w:del>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Camera traps are a powerful instrument whose popularity in wildlife research has increased tremendously </w:t>
      </w:r>
      <w:r>
        <w:rPr>
          <w:rStyle w:val="None"/>
          <w:rFonts w:ascii="Times New Roman" w:hAnsi="Times New Roman"/>
          <w:sz w:val="24"/>
          <w:szCs w:val="24"/>
          <w:rtl w:val="0"/>
          <w:lang w:val="en-US"/>
        </w:rPr>
        <w:t>(Forrester et al. 2016)</w:t>
      </w:r>
      <w:ins w:id="209" w:date="2021-08-03T11:21:07Z" w:author="zenrunner">
        <w:r>
          <w:rPr>
            <w:rStyle w:val="None"/>
            <w:rFonts w:ascii="Times New Roman" w:hAnsi="Times New Roman"/>
            <w:sz w:val="24"/>
            <w:szCs w:val="24"/>
            <w:rtl w:val="0"/>
            <w:lang w:val="en-US"/>
          </w:rPr>
          <w:t>??/ so??</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w:t>
      </w:r>
      <w:ins w:id="210" w:date="2021-08-03T11:21:16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revise</w:t>
        </w:r>
      </w:ins>
      <w:ins w:id="211" w:date="2021-08-03T11:21:16Z" w:author="zenrunner">
        <w:r>
          <w:rPr>
            <w:rStyle w:val="None"/>
            <w:rFonts w:ascii="Calibri Light" w:hAnsi="Calibri Light" w:hint="default"/>
            <w:outline w:val="0"/>
            <w:color w:val="1c1d1e"/>
            <w:sz w:val="24"/>
            <w:szCs w:val="24"/>
            <w:u w:color="1c1d1e"/>
            <w:shd w:val="clear" w:color="auto" w:fill="ffffff"/>
            <w:rtl w:val="0"/>
            <w:lang w:val="en-US"/>
            <w14:textFill>
              <w14:solidFill>
                <w14:srgbClr w14:val="1C1D1E"/>
              </w14:solidFill>
            </w14:textFill>
          </w:rPr>
          <w:t xml:space="preserve">… </w:t>
        </w:r>
      </w:ins>
      <w:del w:id="212" w:date="2021-08-03T11:21:14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 xml:space="preserve">In the years to come, not only will their popularity increase as a stand-alone tool but </w:delText>
        </w:r>
      </w:del>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we will also see a rise in their cross implementation in AI and machine-learning environmental monitoring studies </w:t>
      </w:r>
      <w:r>
        <w:rPr>
          <w:rStyle w:val="None"/>
          <w:rFonts w:ascii="Times New Roman" w:hAnsi="Times New Roman"/>
          <w:sz w:val="24"/>
          <w:szCs w:val="24"/>
          <w:rtl w:val="0"/>
          <w:lang w:val="en-US"/>
        </w:rPr>
        <w:t>(Tabak et al. 2019; Willi et al. 2019)</w:t>
      </w: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w:t>
      </w:r>
      <w:del w:id="213" w:date="2021-08-03T11:21:24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delText>Future challenges for researchers will not only include finding common data formats to facilitate the easier transfer of storage and data, but also well-planned experimental designs to maximize the extent of surveys.</w:delText>
        </w:r>
      </w:del>
      <w:ins w:id="214" w:date="2021-08-03T11:21:36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revise.. KEEP on target with what this study did</w:t>
        </w:r>
      </w:ins>
      <w:ins w:id="215" w:date="2021-08-03T11:21:36Z" w:author="zenrunner">
        <w:r>
          <w:rPr>
            <w:rStyle w:val="None"/>
            <w:rFonts w:ascii="Calibri Light" w:hAnsi="Calibri Light" w:hint="default"/>
            <w:outline w:val="0"/>
            <w:color w:val="1c1d1e"/>
            <w:sz w:val="24"/>
            <w:szCs w:val="24"/>
            <w:u w:color="1c1d1e"/>
            <w:shd w:val="clear" w:color="auto" w:fill="ffffff"/>
            <w:rtl w:val="0"/>
            <w:lang w:val="en-US"/>
            <w14:textFill>
              <w14:solidFill>
                <w14:srgbClr w14:val="1C1D1E"/>
              </w14:solidFill>
            </w14:textFill>
          </w:rPr>
          <w:t xml:space="preserve">… </w:t>
        </w:r>
      </w:ins>
      <w:ins w:id="216" w:date="2021-08-03T11:21:36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lol</w:t>
        </w:r>
      </w:ins>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Experimental designs need to consider the physical size of species, the ecosystem of study, landscape features, the benefits and disadvantages of using bait, and the size and range of populations. Obvious next steps to our study would be to test range and placement relative to the ecosystem of study. </w:t>
      </w:r>
      <w:ins w:id="217" w:date="2021-08-03T11:21:48Z" w:author="zenrunner">
        <w:r>
          <w:rPr>
            <w:rStyle w:val="None"/>
            <w:rFonts w:ascii="Calibri Light" w:hAnsi="Calibri Light"/>
            <w:outline w:val="0"/>
            <w:color w:val="1c1d1e"/>
            <w:sz w:val="24"/>
            <w:szCs w:val="24"/>
            <w:u w:color="1c1d1e"/>
            <w:shd w:val="clear" w:color="auto" w:fill="ffffff"/>
            <w:rtl w:val="0"/>
            <w:lang w:val="en-US"/>
            <w14:textFill>
              <w14:solidFill>
                <w14:srgbClr w14:val="1C1D1E"/>
              </w14:solidFill>
            </w14:textFill>
          </w:rPr>
          <w:t xml:space="preserve"> Needs more punch.</w:t>
        </w:r>
      </w:ins>
    </w:p>
    <w:p>
      <w:pPr>
        <w:pStyle w:val="Body B"/>
        <w:spacing w:after="0" w:line="480" w:lineRule="auto"/>
        <w:jc w:val="both"/>
        <w:rPr>
          <w:rStyle w:val="None"/>
          <w:rFonts w:ascii="Carlito" w:cs="Carlito" w:hAnsi="Carlito" w:eastAsia="Carlito"/>
          <w:b w:val="1"/>
          <w:bCs w:val="1"/>
          <w:sz w:val="24"/>
          <w:szCs w:val="24"/>
        </w:rPr>
      </w:pPr>
    </w:p>
    <w:p>
      <w:pPr>
        <w:pStyle w:val="Body B"/>
        <w:spacing w:after="0" w:line="480" w:lineRule="auto"/>
        <w:jc w:val="both"/>
        <w:rPr>
          <w:rStyle w:val="None"/>
          <w:rFonts w:ascii="Carlito" w:cs="Carlito" w:hAnsi="Carlito" w:eastAsia="Carlito"/>
          <w:b w:val="1"/>
          <w:bCs w:val="1"/>
          <w:sz w:val="24"/>
          <w:szCs w:val="24"/>
        </w:rPr>
      </w:pPr>
    </w:p>
    <w:p>
      <w:pPr>
        <w:pStyle w:val="Body B"/>
        <w:spacing w:after="0" w:line="480" w:lineRule="auto"/>
        <w:jc w:val="both"/>
        <w:rPr>
          <w:rStyle w:val="None"/>
          <w:rFonts w:ascii="Carlito" w:cs="Carlito" w:hAnsi="Carlito" w:eastAsia="Carlito"/>
          <w:b w:val="1"/>
          <w:bCs w:val="1"/>
          <w:sz w:val="24"/>
          <w:szCs w:val="24"/>
        </w:rPr>
      </w:pPr>
    </w:p>
    <w:p>
      <w:pPr>
        <w:pStyle w:val="Body B"/>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 xml:space="preserve">Acknowledgments </w:t>
      </w:r>
    </w:p>
    <w:p>
      <w:pPr>
        <w:pStyle w:val="Body B"/>
        <w:spacing w:after="0" w:line="480" w:lineRule="auto"/>
        <w:jc w:val="both"/>
        <w:rP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This research was made possible through a Natural Sciences and Engineering Research Council of Canada (NSERC) grant awarded to CJL. NG and CJL declare no conflict of interest. </w:t>
      </w:r>
    </w:p>
    <w:p>
      <w:pPr>
        <w:pStyle w:val="Body B"/>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Author</w:t>
      </w:r>
      <w:r>
        <w:rPr>
          <w:rStyle w:val="None"/>
          <w:rFonts w:ascii="Arial Unicode MS" w:hAnsi="Arial Unicode MS" w:hint="default"/>
          <w:sz w:val="24"/>
          <w:szCs w:val="24"/>
          <w:rtl w:val="1"/>
          <w:lang w:val="ar-SA" w:bidi="ar-SA"/>
        </w:rPr>
        <w:t>’</w:t>
      </w:r>
      <w:r>
        <w:rPr>
          <w:rStyle w:val="None"/>
          <w:rFonts w:ascii="Carlito" w:hAnsi="Carlito"/>
          <w:b w:val="1"/>
          <w:bCs w:val="1"/>
          <w:sz w:val="24"/>
          <w:szCs w:val="24"/>
          <w:rtl w:val="0"/>
          <w:lang w:val="en-US"/>
        </w:rPr>
        <w:t>s contributions</w:t>
      </w:r>
    </w:p>
    <w:p>
      <w:pPr>
        <w:pStyle w:val="Body B"/>
        <w:spacing w:after="0" w:line="480" w:lineRule="auto"/>
        <w:jc w:val="both"/>
        <w:rPr>
          <w:ins w:id="218" w:date="2021-08-03T11:25:20Z" w:author="zenrunner"/>
          <w:rStyle w:val="None"/>
          <w:rFonts w:ascii="Calibri Light" w:cs="Calibri Light" w:hAnsi="Calibri Light" w:eastAsia="Calibri Light"/>
          <w:sz w:val="24"/>
          <w:szCs w:val="24"/>
        </w:rPr>
      </w:pPr>
      <w:r>
        <w:rPr>
          <w:rStyle w:val="None"/>
          <w:rFonts w:ascii="Calibri Light" w:hAnsi="Calibri Light"/>
          <w:sz w:val="24"/>
          <w:szCs w:val="24"/>
          <w:rtl w:val="0"/>
          <w:lang w:val="en-US"/>
        </w:rPr>
        <w:t xml:space="preserve">NG and CJL designed the study and methodologies; NG wrote the manuscript; NG and CJL analyzed the data; CJL thoroughly edited the manuscript and contributed critically.  </w:t>
      </w:r>
    </w:p>
    <w:p>
      <w:pPr>
        <w:pStyle w:val="Body B"/>
        <w:spacing w:after="0" w:line="480" w:lineRule="auto"/>
        <w:jc w:val="both"/>
        <w:rPr>
          <w:ins w:id="219" w:date="2021-08-03T11:25:20Z" w:author="zenrunner"/>
          <w:rStyle w:val="None"/>
          <w:rFonts w:ascii="Calibri Light" w:cs="Calibri Light" w:hAnsi="Calibri Light" w:eastAsia="Calibri Light"/>
          <w:sz w:val="24"/>
          <w:szCs w:val="24"/>
        </w:rPr>
      </w:pPr>
    </w:p>
    <w:p>
      <w:pPr>
        <w:pStyle w:val="Body B"/>
        <w:spacing w:after="0" w:line="480" w:lineRule="auto"/>
        <w:jc w:val="both"/>
        <w:rPr>
          <w:ins w:id="220" w:date="2021-08-03T11:25:20Z" w:author="zenrunner"/>
          <w:rStyle w:val="None"/>
          <w:rFonts w:ascii="Calibri Light" w:cs="Calibri Light" w:hAnsi="Calibri Light" w:eastAsia="Calibri Light"/>
          <w:sz w:val="24"/>
          <w:szCs w:val="24"/>
        </w:rPr>
      </w:pPr>
      <w:ins w:id="221" w:date="2021-08-03T11:25:20Z" w:author="zenrunner">
        <w:r>
          <w:rPr>
            <w:rStyle w:val="None"/>
            <w:rFonts w:ascii="Calibri Light" w:hAnsi="Calibri Light"/>
            <w:sz w:val="24"/>
            <w:szCs w:val="24"/>
            <w:rtl w:val="0"/>
            <w:lang w:val="en-US"/>
          </w:rPr>
          <w:t>Notes on font changes</w:t>
        </w:r>
      </w:ins>
      <w:ins w:id="222" w:date="2021-08-03T11:25:20Z" w:author="zenrunner">
        <w:r>
          <w:rPr>
            <w:rStyle w:val="None"/>
            <w:rFonts w:ascii="Calibri Light" w:hAnsi="Calibri Light" w:hint="default"/>
            <w:sz w:val="24"/>
            <w:szCs w:val="24"/>
            <w:rtl w:val="0"/>
            <w:lang w:val="en-US"/>
          </w:rPr>
          <w:t xml:space="preserve">… </w:t>
        </w:r>
      </w:ins>
    </w:p>
    <w:p>
      <w:pPr>
        <w:pStyle w:val="Body B"/>
        <w:spacing w:after="0" w:line="480" w:lineRule="auto"/>
        <w:jc w:val="both"/>
        <w:rPr>
          <w:rStyle w:val="None"/>
          <w:rFonts w:ascii="Calibri Light" w:cs="Calibri Light" w:hAnsi="Calibri Light" w:eastAsia="Calibri Light"/>
          <w:sz w:val="24"/>
          <w:szCs w:val="24"/>
        </w:rPr>
      </w:pPr>
    </w:p>
    <w:p>
      <w:pPr>
        <w:pStyle w:val="Body B"/>
        <w:spacing w:after="0" w:line="480" w:lineRule="auto"/>
        <w:ind w:left="720" w:hanging="720"/>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Work Cited</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Bachelet, D., K. Ferschweiler, T. Sheehan, and J. Strittholt. 2016.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Climate Change Effects on Southern California Deserts.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Journal of Arid Environments</w:t>
      </w:r>
      <w:r>
        <w:rPr>
          <w:rStyle w:val="None"/>
          <w:rFonts w:ascii="Times New Roman" w:hAnsi="Times New Roman"/>
          <w:sz w:val="24"/>
          <w:szCs w:val="24"/>
          <w:rtl w:val="0"/>
          <w:lang w:val="en-US"/>
        </w:rPr>
        <w:t xml:space="preserve"> 127 (April): 17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29. https://doi.org/10.1016/j.jaridenv.2015.10.003.</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Barrows, C.W. 2011.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Sensitivity to Climate Change for Two Reptiles at the Mojave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Sonoran Desert Interface.</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Journal of Arid Environments</w:t>
      </w:r>
      <w:r>
        <w:rPr>
          <w:rStyle w:val="None"/>
          <w:rFonts w:ascii="Times New Roman" w:hAnsi="Times New Roman"/>
          <w:sz w:val="24"/>
          <w:szCs w:val="24"/>
          <w:rtl w:val="0"/>
          <w:lang w:val="en-US"/>
        </w:rPr>
        <w:t xml:space="preserve"> 75 (7): 629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35. https://doi.org/10.1016/j.jaridenv.2011.01.018.</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Bayliss, Helen R., and Fiona R. Beyer. 2015.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Information Retrieval for Ecological Syntheses: Information Retrieval for Ecological Syntheses.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Research Synthesis Methods</w:t>
      </w:r>
      <w:r>
        <w:rPr>
          <w:rStyle w:val="None"/>
          <w:rFonts w:ascii="Times New Roman" w:hAnsi="Times New Roman"/>
          <w:sz w:val="24"/>
          <w:szCs w:val="24"/>
          <w:rtl w:val="0"/>
          <w:lang w:val="en-US"/>
        </w:rPr>
        <w:t xml:space="preserve"> 6 (2): 136</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48. https://doi.org/10.1002/jrsm.1120.</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Bowden, Jack, Jayne F Tierney, Andrew J Copas, and Sarah Burdett. 2011.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Quantifying, Displaying and Accounting for Heterogeneity in the Meta-Analysis of RCTs Using Standard and Generalised Qstatistics.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BMC Medical Research Methodology</w:t>
      </w:r>
      <w:r>
        <w:rPr>
          <w:rStyle w:val="None"/>
          <w:rFonts w:ascii="Times New Roman" w:hAnsi="Times New Roman"/>
          <w:sz w:val="24"/>
          <w:szCs w:val="24"/>
          <w:rtl w:val="0"/>
          <w:lang w:val="en-US"/>
        </w:rPr>
        <w:t xml:space="preserve"> 11 (1): 41. https://doi.org/10.1186/1471-2288-11-41.</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Carl, Christin, Fiona Sch</w:t>
      </w:r>
      <w:r>
        <w:rPr>
          <w:rStyle w:val="None"/>
          <w:rFonts w:ascii="Times New Roman" w:hAnsi="Times New Roman" w:hint="default"/>
          <w:sz w:val="24"/>
          <w:szCs w:val="24"/>
          <w:rtl w:val="0"/>
          <w:lang w:val="en-US"/>
        </w:rPr>
        <w:t>ö</w:t>
      </w:r>
      <w:r>
        <w:rPr>
          <w:rStyle w:val="None"/>
          <w:rFonts w:ascii="Times New Roman" w:hAnsi="Times New Roman"/>
          <w:sz w:val="24"/>
          <w:szCs w:val="24"/>
          <w:rtl w:val="0"/>
          <w:lang w:val="en-US"/>
        </w:rPr>
        <w:t xml:space="preserve">nfeld, Ingolf Profft, Alisa Klamm, and Dirk Landgraf. 2020.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Automated Detection of European Wild Mammal Species in Camera Trap Images with an Existing and Pre-Trained Computer Vision Model.</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European Journal of Wildlife Research</w:t>
      </w:r>
      <w:r>
        <w:rPr>
          <w:rStyle w:val="None"/>
          <w:rFonts w:ascii="Times New Roman" w:hAnsi="Times New Roman"/>
          <w:sz w:val="24"/>
          <w:szCs w:val="24"/>
          <w:rtl w:val="0"/>
          <w:lang w:val="en-US"/>
        </w:rPr>
        <w:t xml:space="preserve"> 66 (4): 62. https://doi.org/10.1007/s10344-020-01404-y.</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Egger, M., G. D. Smith, M. Schneider, and C. Minder. 1997.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Bias in Meta-Analysis Detected by a Simple, Graphical Test.</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BMJ</w:t>
      </w:r>
      <w:r>
        <w:rPr>
          <w:rStyle w:val="None"/>
          <w:rFonts w:ascii="Times New Roman" w:hAnsi="Times New Roman"/>
          <w:sz w:val="24"/>
          <w:szCs w:val="24"/>
          <w:rtl w:val="0"/>
          <w:lang w:val="en-US"/>
        </w:rPr>
        <w:t xml:space="preserve"> 315 (7109): 629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34. https://doi.org/10.1136/bmj.315.7109.629.</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Felton, Adam, Matts Lindbladh, J</w:t>
      </w:r>
      <w:r>
        <w:rPr>
          <w:rStyle w:val="None"/>
          <w:rFonts w:ascii="Times New Roman" w:hAnsi="Times New Roman" w:hint="default"/>
          <w:sz w:val="24"/>
          <w:szCs w:val="24"/>
          <w:rtl w:val="0"/>
          <w:lang w:val="en-US"/>
        </w:rPr>
        <w:t>ö</w:t>
      </w:r>
      <w:r>
        <w:rPr>
          <w:rStyle w:val="None"/>
          <w:rFonts w:ascii="Times New Roman" w:hAnsi="Times New Roman"/>
          <w:sz w:val="24"/>
          <w:szCs w:val="24"/>
          <w:rtl w:val="0"/>
          <w:lang w:val="en-US"/>
        </w:rPr>
        <w:t xml:space="preserve">rg Brunet, and </w:t>
      </w:r>
      <w:r>
        <w:rPr>
          <w:rStyle w:val="None"/>
          <w:rFonts w:ascii="Times New Roman" w:hAnsi="Times New Roman" w:hint="default"/>
          <w:sz w:val="24"/>
          <w:szCs w:val="24"/>
          <w:rtl w:val="0"/>
          <w:lang w:val="en-US"/>
        </w:rPr>
        <w:t>Ö</w:t>
      </w:r>
      <w:r>
        <w:rPr>
          <w:rStyle w:val="None"/>
          <w:rFonts w:ascii="Times New Roman" w:hAnsi="Times New Roman"/>
          <w:sz w:val="24"/>
          <w:szCs w:val="24"/>
          <w:rtl w:val="0"/>
          <w:lang w:val="en-US"/>
        </w:rPr>
        <w:t xml:space="preserve">rjan Fritz. 2010.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Replacing Coniferous Monocultures with Mixed-Species Production Stands: An Assessment of the Potential Benefits for Forest Biodiversity in Northern Europe.</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Forest Ecology and Management</w:t>
      </w:r>
      <w:r>
        <w:rPr>
          <w:rStyle w:val="None"/>
          <w:rFonts w:ascii="Times New Roman" w:hAnsi="Times New Roman"/>
          <w:sz w:val="24"/>
          <w:szCs w:val="24"/>
          <w:rtl w:val="0"/>
          <w:lang w:val="en-US"/>
        </w:rPr>
        <w:t xml:space="preserve"> 260 (6): 939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47. https://doi.org/10.1016/j.foreco.2010.06.011.</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Ferreras, P., F. D</w:t>
      </w:r>
      <w:r>
        <w:rPr>
          <w:rStyle w:val="None"/>
          <w:rFonts w:ascii="Times New Roman" w:hAnsi="Times New Roman" w:hint="default"/>
          <w:sz w:val="24"/>
          <w:szCs w:val="24"/>
          <w:rtl w:val="0"/>
          <w:lang w:val="en-US"/>
        </w:rPr>
        <w:t>í</w:t>
      </w:r>
      <w:r>
        <w:rPr>
          <w:rStyle w:val="None"/>
          <w:rFonts w:ascii="Times New Roman" w:hAnsi="Times New Roman"/>
          <w:sz w:val="24"/>
          <w:szCs w:val="24"/>
          <w:rtl w:val="0"/>
          <w:lang w:val="en-US"/>
        </w:rPr>
        <w:t xml:space="preserve">az-Ruiz, P. C. Alves, and P. Monterroso. 2017.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Optimizing Camera-Trapping Protocols for Characterizing Mesocarnivore Communities in South-Western Europe.</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Journal of Zoology</w:t>
      </w:r>
      <w:r>
        <w:rPr>
          <w:rStyle w:val="None"/>
          <w:rFonts w:ascii="Times New Roman" w:hAnsi="Times New Roman"/>
          <w:sz w:val="24"/>
          <w:szCs w:val="24"/>
          <w:rtl w:val="0"/>
          <w:lang w:val="en-US"/>
        </w:rPr>
        <w:t xml:space="preserve"> 301 (1): 23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31. https://doi.org/10.1111/jzo.12386.</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Forrester, Tavis, Tim 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Brien, Eric Fegraus, Patrick Jansen, Jonathan Palmer, Roland Kays, Jorge Ahumada, Beth Stern, and William McShea. 2016.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An Open Standard for Camera Trap Data.</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Biodiversity Data Journal</w:t>
      </w:r>
      <w:r>
        <w:rPr>
          <w:rStyle w:val="None"/>
          <w:rFonts w:ascii="Times New Roman" w:hAnsi="Times New Roman"/>
          <w:sz w:val="24"/>
          <w:szCs w:val="24"/>
          <w:rtl w:val="0"/>
          <w:lang w:val="en-US"/>
        </w:rPr>
        <w:t xml:space="preserve"> 4 (December): e10197. https://doi.org/10.3897/BDJ.4.e10197.</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Foster, Rebecca J., and Bart J. Harmsen. 2012.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 Critique of Density Estimation from Camera-Trap Data: Density Estimation From Camera-Trap Data.</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The Journal of Wildlife Management</w:t>
      </w:r>
      <w:r>
        <w:rPr>
          <w:rStyle w:val="None"/>
          <w:rFonts w:ascii="Times New Roman" w:hAnsi="Times New Roman"/>
          <w:sz w:val="24"/>
          <w:szCs w:val="24"/>
          <w:rtl w:val="0"/>
          <w:lang w:val="en-US"/>
        </w:rPr>
        <w:t xml:space="preserve"> 76 (2): 224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36. https://doi.org/10.1002/jwmg.275.</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Franklin, Janet. 2010.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Moving beyond Static Species Distribution Models in Support of Conservation Biogeography: Moving beyond Static Species Distribution Models.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Diversity and Distributions</w:t>
      </w:r>
      <w:r>
        <w:rPr>
          <w:rStyle w:val="None"/>
          <w:rFonts w:ascii="Times New Roman" w:hAnsi="Times New Roman"/>
          <w:sz w:val="24"/>
          <w:szCs w:val="24"/>
          <w:rtl w:val="0"/>
          <w:lang w:val="en-US"/>
        </w:rPr>
        <w:t xml:space="preserve"> 16 (3): 321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30. https://doi.org/10.1111/j.1472-4642.2010.00641.x.</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Frey, Sandra, Jason T. Fisher, A. Cole Burton, and John P. Volpe. 2017.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Investigating Animal Activity Patterns and Temporal Niche Partitioning Using Camera-Trap Data: Challenges and Opportunities.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Marcus Rowcliffe. </w:t>
      </w:r>
      <w:r>
        <w:rPr>
          <w:rStyle w:val="None"/>
          <w:rFonts w:ascii="Times New Roman" w:hAnsi="Times New Roman"/>
          <w:i w:val="1"/>
          <w:iCs w:val="1"/>
          <w:sz w:val="24"/>
          <w:szCs w:val="24"/>
          <w:rtl w:val="0"/>
          <w:lang w:val="en-US"/>
        </w:rPr>
        <w:t>Remote Sensing in Ecology and Conservation</w:t>
      </w:r>
      <w:r>
        <w:rPr>
          <w:rStyle w:val="None"/>
          <w:rFonts w:ascii="Times New Roman" w:hAnsi="Times New Roman"/>
          <w:sz w:val="24"/>
          <w:szCs w:val="24"/>
          <w:rtl w:val="0"/>
          <w:lang w:val="en-US"/>
        </w:rPr>
        <w:t xml:space="preserve"> 3 (3): 123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32. https://doi.org/10.1002/rse2.60.</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Ghazian, Nargol, and Christopher Lortie. 2021.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 Global Synthesis and Meta-Analysis of Net Capture Abundance and Richness Detection Rates as an Index of Sampling Effort, 2021.</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Text/xml. KNB Data Repository. https://doi.org/10.5063/3J3BC3.</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Hartung, Joachim, and Guido Knapp. 2001.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On Tests of the Overall Treatment Effect in Meta-Analysis with Normally Distributed Responses.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Statistics in Medicine</w:t>
      </w:r>
      <w:r>
        <w:rPr>
          <w:rStyle w:val="None"/>
          <w:rFonts w:ascii="Times New Roman" w:hAnsi="Times New Roman"/>
          <w:sz w:val="24"/>
          <w:szCs w:val="24"/>
          <w:rtl w:val="0"/>
          <w:lang w:val="en-US"/>
        </w:rPr>
        <w:t xml:space="preserve"> 20 (12): 1771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82. https://doi.org/10.1002/sim.791.</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Kays, Roland, Brian S. Arbogast, Megan Baker</w:t>
      </w:r>
      <w:r>
        <w:rPr>
          <w:rStyle w:val="None"/>
          <w:rFonts w:ascii="Arial Unicode MS" w:cs="Arial Unicode MS" w:hAnsi="Arial Unicode MS" w:eastAsia="Arial Unicode MS" w:hint="default"/>
          <w:b w:val="0"/>
          <w:bCs w:val="0"/>
          <w:i w:val="0"/>
          <w:iCs w:val="0"/>
          <w:sz w:val="24"/>
          <w:szCs w:val="24"/>
          <w:rtl w:val="0"/>
          <w:lang w:val="en-US"/>
        </w:rPr>
        <w:t>‐</w:t>
      </w:r>
      <w:r>
        <w:rPr>
          <w:rStyle w:val="None"/>
          <w:rFonts w:ascii="Times New Roman" w:hAnsi="Times New Roman"/>
          <w:sz w:val="24"/>
          <w:szCs w:val="24"/>
          <w:rtl w:val="0"/>
          <w:lang w:val="en-US"/>
        </w:rPr>
        <w:t xml:space="preserve">Whatton, Chris Beirne, Hailey M. Boone, Mark Bowler, Santiago F. Burneo, et al. 2020.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An Empirical Evaluation of Camera Trap Study Design: How Many, How Long and When?</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Diana Fisher. </w:t>
      </w:r>
      <w:r>
        <w:rPr>
          <w:rStyle w:val="None"/>
          <w:rFonts w:ascii="Times New Roman" w:hAnsi="Times New Roman"/>
          <w:i w:val="1"/>
          <w:iCs w:val="1"/>
          <w:sz w:val="24"/>
          <w:szCs w:val="24"/>
          <w:rtl w:val="0"/>
          <w:lang w:val="en-US"/>
        </w:rPr>
        <w:t>Methods in Ecology and Evolution</w:t>
      </w:r>
      <w:r>
        <w:rPr>
          <w:rStyle w:val="None"/>
          <w:rFonts w:ascii="Times New Roman" w:hAnsi="Times New Roman"/>
          <w:sz w:val="24"/>
          <w:szCs w:val="24"/>
          <w:rtl w:val="0"/>
          <w:lang w:val="en-US"/>
        </w:rPr>
        <w:t xml:space="preserve"> 11 (6): 700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713. https://doi.org/10.1111/2041-210X.13370.</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Kelly, M. J. 2008.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Design, Evaluate, Refine: Camera Trap Studies for Elusive Species.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Animal Conservation</w:t>
      </w:r>
      <w:r>
        <w:rPr>
          <w:rStyle w:val="None"/>
          <w:rFonts w:ascii="Times New Roman" w:hAnsi="Times New Roman"/>
          <w:sz w:val="24"/>
          <w:szCs w:val="24"/>
          <w:rtl w:val="0"/>
          <w:lang w:val="en-US"/>
        </w:rPr>
        <w:t xml:space="preserve"> 11 (3): 182</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84. https://doi.org/10.1111/j.1469-1795.2008.00179.x.</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Langan, Dean, Julian P.T. Higgins, Dan Jackson, Jack Bowden, Areti Angeliki Veroniki, Evangelos Kontopantelis, Wolfgang Viechtbauer, and Mark Simmonds. 2019.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 Comparison of Heterogeneity Variance Estimators in Simulated Random</w:t>
      </w:r>
      <w:r>
        <w:rPr>
          <w:rStyle w:val="None"/>
          <w:rFonts w:ascii="Arial Unicode MS" w:cs="Arial Unicode MS" w:hAnsi="Arial Unicode MS" w:eastAsia="Arial Unicode MS" w:hint="default"/>
          <w:b w:val="0"/>
          <w:bCs w:val="0"/>
          <w:i w:val="0"/>
          <w:iCs w:val="0"/>
          <w:sz w:val="24"/>
          <w:szCs w:val="24"/>
          <w:rtl w:val="0"/>
          <w:lang w:val="en-US"/>
        </w:rPr>
        <w:t>‐</w:t>
      </w:r>
      <w:r>
        <w:rPr>
          <w:rStyle w:val="None"/>
          <w:rFonts w:ascii="Times New Roman" w:hAnsi="Times New Roman"/>
          <w:sz w:val="24"/>
          <w:szCs w:val="24"/>
          <w:rtl w:val="0"/>
          <w:lang w:val="en-US"/>
        </w:rPr>
        <w:t>effects Meta</w:t>
      </w:r>
      <w:r>
        <w:rPr>
          <w:rStyle w:val="None"/>
          <w:rFonts w:ascii="Arial Unicode MS" w:cs="Arial Unicode MS" w:hAnsi="Arial Unicode MS" w:eastAsia="Arial Unicode MS" w:hint="default"/>
          <w:b w:val="0"/>
          <w:bCs w:val="0"/>
          <w:i w:val="0"/>
          <w:iCs w:val="0"/>
          <w:sz w:val="24"/>
          <w:szCs w:val="24"/>
          <w:rtl w:val="0"/>
          <w:lang w:val="en-US"/>
        </w:rPr>
        <w:t>‐</w:t>
      </w:r>
      <w:r>
        <w:rPr>
          <w:rStyle w:val="None"/>
          <w:rFonts w:ascii="Times New Roman" w:hAnsi="Times New Roman"/>
          <w:sz w:val="24"/>
          <w:szCs w:val="24"/>
          <w:rtl w:val="0"/>
          <w:lang w:val="en-US"/>
        </w:rPr>
        <w:t>analyses.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Research Synthesis Methods</w:t>
      </w:r>
      <w:r>
        <w:rPr>
          <w:rStyle w:val="None"/>
          <w:rFonts w:ascii="Times New Roman" w:hAnsi="Times New Roman"/>
          <w:sz w:val="24"/>
          <w:szCs w:val="24"/>
          <w:rtl w:val="0"/>
          <w:lang w:val="en-US"/>
        </w:rPr>
        <w:t xml:space="preserve"> 10 (1): 83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98. https://doi.org/10.1002/jrsm.1316.</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Mahmoud, Shereif H., and Thian Y. Gan. 2018.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Impact of Anthropogenic Climate Change and Human Activities on Environment and Ecosystem Services in Arid Regions.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Science of The Total Environment</w:t>
      </w:r>
      <w:r>
        <w:rPr>
          <w:rStyle w:val="None"/>
          <w:rFonts w:ascii="Times New Roman" w:hAnsi="Times New Roman"/>
          <w:sz w:val="24"/>
          <w:szCs w:val="24"/>
          <w:rtl w:val="0"/>
          <w:lang w:val="en-US"/>
        </w:rPr>
        <w:t xml:space="preserve"> 633 (August): 1329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44. https://doi.org/10.1016/j.scitotenv.2018.03.290.</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Marcus Rowcliffe, J., Chris Carbone, Patrick A. Jansen, Roland Kays, and Bart Kranstauber. 2011.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Quantifying the Sensitivity of Camera Traps: An Adapted Distance Sampling Approach: </w:t>
      </w:r>
      <w:r>
        <w:rPr>
          <w:rStyle w:val="None"/>
          <w:rFonts w:ascii="Times New Roman" w:hAnsi="Times New Roman"/>
          <w:i w:val="1"/>
          <w:iCs w:val="1"/>
          <w:sz w:val="24"/>
          <w:szCs w:val="24"/>
          <w:rtl w:val="0"/>
          <w:lang w:val="en-US"/>
        </w:rPr>
        <w:t>Quantifying Camera Trap Sensitivity</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Methods in Ecology and Evolution</w:t>
      </w:r>
      <w:r>
        <w:rPr>
          <w:rStyle w:val="None"/>
          <w:rFonts w:ascii="Times New Roman" w:hAnsi="Times New Roman"/>
          <w:sz w:val="24"/>
          <w:szCs w:val="24"/>
          <w:rtl w:val="0"/>
          <w:lang w:val="en-US"/>
        </w:rPr>
        <w:t xml:space="preserve"> 2 (5): 464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76. https://doi.org/10.1111/j.2041-210X.2011.00094.x.</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McDonald, Peter J., Anthony D. Griffiths, Catherine E.M. Nano, Chris R. Dickman, Simon J. Ward, and Gary W. Luck. 2015.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Landscape-Scale Factors Determine Occupancy of the Critically Endangered Central Rock-Rat in Arid Australia: The Utility of Camera Trapping.</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Biological Conservation</w:t>
      </w:r>
      <w:r>
        <w:rPr>
          <w:rStyle w:val="None"/>
          <w:rFonts w:ascii="Times New Roman" w:hAnsi="Times New Roman"/>
          <w:sz w:val="24"/>
          <w:szCs w:val="24"/>
          <w:rtl w:val="0"/>
          <w:lang w:val="en-US"/>
        </w:rPr>
        <w:t xml:space="preserve"> 191 (November): 93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100. https://doi.org/10.1016/j.biocon.2015.06.027.</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Meek, Paul D., Guy-Anthony Ballard, and Peter J. S. Fleming. 2015.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Pitfalls of Wildlife Camera Trapping as a Survey Tool in Australia.</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Australian Mammalogy</w:t>
      </w:r>
      <w:r>
        <w:rPr>
          <w:rStyle w:val="None"/>
          <w:rFonts w:ascii="Times New Roman" w:hAnsi="Times New Roman"/>
          <w:sz w:val="24"/>
          <w:szCs w:val="24"/>
          <w:rtl w:val="0"/>
          <w:lang w:val="en-US"/>
        </w:rPr>
        <w:t xml:space="preserve"> 37 (1): 13. https://doi.org/10.1071/AM14023.</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Meek, Paul, Peter J. S Fleming, Guy Ballard, Peter Banks, Andrew W Claridge, James Sanderson, Don E Swann, Australasian Wildlife Management Society, and Royal Zoological Society of New South Wales, eds. 2014. </w:t>
      </w:r>
      <w:r>
        <w:rPr>
          <w:rStyle w:val="None"/>
          <w:rFonts w:ascii="Times New Roman" w:hAnsi="Times New Roman"/>
          <w:i w:val="1"/>
          <w:iCs w:val="1"/>
          <w:sz w:val="24"/>
          <w:szCs w:val="24"/>
          <w:rtl w:val="0"/>
          <w:lang w:val="en-US"/>
        </w:rPr>
        <w:t>Camera Trapping: Wildlife Management and Research</w:t>
      </w:r>
      <w:r>
        <w:rPr>
          <w:rStyle w:val="None"/>
          <w:rFonts w:ascii="Times New Roman" w:hAnsi="Times New Roman"/>
          <w:sz w:val="24"/>
          <w:szCs w:val="24"/>
          <w:rtl w:val="0"/>
          <w:lang w:val="en-US"/>
        </w:rPr>
        <w:t>.</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Moher, David, Alessandro Liberati, Jennifer Tetzlaff, Douglas G. Altman, and The PRISMA Group. 2009.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Preferred Reporting Items for Systematic Reviews and Meta-Analyses: The PRISMA Statement.</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PLoS Medicine</w:t>
      </w:r>
      <w:r>
        <w:rPr>
          <w:rStyle w:val="None"/>
          <w:rFonts w:ascii="Times New Roman" w:hAnsi="Times New Roman"/>
          <w:sz w:val="24"/>
          <w:szCs w:val="24"/>
          <w:rtl w:val="0"/>
          <w:lang w:val="en-US"/>
        </w:rPr>
        <w:t xml:space="preserve"> 6 (7): e1000097. https://doi.org/10.1371/journal.pmed.1000097.</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Norouzzadeh, Mohammad Sadegh, Anh Nguyen, Margaret Kosmala, Alexandra Swanson, Meredith S. Palmer, Craig Packer, and Jeff Clune. 2018.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Automatically Identifying, Counting, and Describing Wild Animals in Camera-Trap Images with Deep Learning.</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Proceedings of the National Academy of Sciences</w:t>
      </w:r>
      <w:r>
        <w:rPr>
          <w:rStyle w:val="None"/>
          <w:rFonts w:ascii="Times New Roman" w:hAnsi="Times New Roman"/>
          <w:sz w:val="24"/>
          <w:szCs w:val="24"/>
          <w:rtl w:val="0"/>
          <w:lang w:val="en-US"/>
        </w:rPr>
        <w:t xml:space="preserve"> 115 (25): E5716</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25. https://doi.org/10.1073/pnas.1719367115.</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Brien, T. G. 2008.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On the Use of Automated Cameras to Estimate Species Richness for Large- and Medium-Sized Rainforest Mammals.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Animal Conservation</w:t>
      </w:r>
      <w:r>
        <w:rPr>
          <w:rStyle w:val="None"/>
          <w:rFonts w:ascii="Times New Roman" w:hAnsi="Times New Roman"/>
          <w:sz w:val="24"/>
          <w:szCs w:val="24"/>
          <w:rtl w:val="0"/>
          <w:lang w:val="en-US"/>
        </w:rPr>
        <w:t xml:space="preserve"> 11 (3): 179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81. https://doi.org/10.1111/j.1469-1795.2008.00178.x.</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Connell, Allan F., James D. Nichols, and K. Ullas Karanth, eds. 2011. </w:t>
      </w:r>
      <w:r>
        <w:rPr>
          <w:rStyle w:val="None"/>
          <w:rFonts w:ascii="Times New Roman" w:hAnsi="Times New Roman"/>
          <w:i w:val="1"/>
          <w:iCs w:val="1"/>
          <w:sz w:val="24"/>
          <w:szCs w:val="24"/>
          <w:rtl w:val="0"/>
          <w:lang w:val="en-US"/>
        </w:rPr>
        <w:t>Camera Traps in Animal Ecology: Methods and Analyses / Allan F. O</w:t>
      </w:r>
      <w:r>
        <w:rPr>
          <w:rStyle w:val="None"/>
          <w:rFonts w:ascii="Times New Roman" w:hAnsi="Times New Roman" w:hint="default"/>
          <w:i w:val="1"/>
          <w:iCs w:val="1"/>
          <w:sz w:val="24"/>
          <w:szCs w:val="24"/>
          <w:rtl w:val="0"/>
          <w:lang w:val="en-US"/>
        </w:rPr>
        <w:t>’</w:t>
      </w:r>
      <w:r>
        <w:rPr>
          <w:rStyle w:val="None"/>
          <w:rFonts w:ascii="Times New Roman" w:hAnsi="Times New Roman"/>
          <w:i w:val="1"/>
          <w:iCs w:val="1"/>
          <w:sz w:val="24"/>
          <w:szCs w:val="24"/>
          <w:rtl w:val="0"/>
          <w:lang w:val="en-US"/>
        </w:rPr>
        <w:t>Connell, James D. Nichols, K. Ullas Karanth, Editors</w:t>
      </w:r>
      <w:r>
        <w:rPr>
          <w:rStyle w:val="None"/>
          <w:rFonts w:ascii="Times New Roman" w:hAnsi="Times New Roman"/>
          <w:sz w:val="24"/>
          <w:szCs w:val="24"/>
          <w:rtl w:val="0"/>
          <w:lang w:val="en-US"/>
        </w:rPr>
        <w:t>. Tokyo</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New York: Springer.</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PT Higgins, Julian, Tianjing Li, and Jonathan J. Deeks. 2021.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Choosing Effect Measures and Computing Estimates of Effect.</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Cochrane Training</w:t>
      </w:r>
      <w:r>
        <w:rPr>
          <w:rStyle w:val="None"/>
          <w:rFonts w:ascii="Times New Roman" w:hAnsi="Times New Roman"/>
          <w:sz w:val="24"/>
          <w:szCs w:val="24"/>
          <w:rtl w:val="0"/>
          <w:lang w:val="en-US"/>
        </w:rPr>
        <w:t xml:space="preserve"> (blog). 2021. https://training.cochrane.org/handbook/current/chapter-06#section-6-1.</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 Development Core Team. 2021. </w:t>
      </w:r>
      <w:r>
        <w:rPr>
          <w:rStyle w:val="None"/>
          <w:rFonts w:ascii="Times New Roman" w:hAnsi="Times New Roman"/>
          <w:i w:val="1"/>
          <w:iCs w:val="1"/>
          <w:sz w:val="24"/>
          <w:szCs w:val="24"/>
          <w:rtl w:val="0"/>
          <w:lang w:val="en-US"/>
        </w:rPr>
        <w:t>R</w:t>
      </w:r>
      <w:r>
        <w:rPr>
          <w:rStyle w:val="None"/>
          <w:rFonts w:ascii="Times New Roman" w:hAnsi="Times New Roman"/>
          <w:sz w:val="24"/>
          <w:szCs w:val="24"/>
          <w:rtl w:val="0"/>
          <w:lang w:val="en-US"/>
        </w:rPr>
        <w:t xml:space="preserve"> (version 4.0.4).</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Rovero, Francesco, and Andrew R. Marshall. 2009.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Camera Trapping Photographic Rate as an Index of Density in Forest Ungulates.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Journal of Applied Ecology</w:t>
      </w:r>
      <w:r>
        <w:rPr>
          <w:rStyle w:val="None"/>
          <w:rFonts w:ascii="Times New Roman" w:hAnsi="Times New Roman"/>
          <w:sz w:val="24"/>
          <w:szCs w:val="24"/>
          <w:rtl w:val="0"/>
          <w:lang w:val="en-US"/>
        </w:rPr>
        <w:t xml:space="preserve"> 46 (5): 1011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17. https://doi.org/10.1111/j.1365-2664.2009.01705.x.</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Rovero, Francesco, Emanuel Martin, Melissa Rosa, Jorge A. Ahumada, and Daniel Spitale. 2014.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Estimating Species Richness and Modelling Habitat Preferences of Tropical Forest Mammals from Camera Trap Data.</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Danilo Russo. </w:t>
      </w:r>
      <w:r>
        <w:rPr>
          <w:rStyle w:val="None"/>
          <w:rFonts w:ascii="Times New Roman" w:hAnsi="Times New Roman"/>
          <w:i w:val="1"/>
          <w:iCs w:val="1"/>
          <w:sz w:val="24"/>
          <w:szCs w:val="24"/>
          <w:rtl w:val="0"/>
          <w:lang w:val="en-US"/>
        </w:rPr>
        <w:t>PLoS ONE</w:t>
      </w:r>
      <w:r>
        <w:rPr>
          <w:rStyle w:val="None"/>
          <w:rFonts w:ascii="Times New Roman" w:hAnsi="Times New Roman"/>
          <w:sz w:val="24"/>
          <w:szCs w:val="24"/>
          <w:rtl w:val="0"/>
          <w:lang w:val="en-US"/>
        </w:rPr>
        <w:t xml:space="preserve"> 9 (7): e103300. https://doi.org/10.1371/journal.pone.0103300.</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Rowcliffe, J. Marcus, Juliet Field, Samuel T. Turvey, and Chris Carbone. 2008.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Estimating Animal Density Using Camera Traps without the Need for Individual Recognition.</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Journal of Applied Ecology</w:t>
      </w:r>
      <w:r>
        <w:rPr>
          <w:rStyle w:val="None"/>
          <w:rFonts w:ascii="Times New Roman" w:hAnsi="Times New Roman"/>
          <w:sz w:val="24"/>
          <w:szCs w:val="24"/>
          <w:rtl w:val="0"/>
          <w:lang w:val="en-US"/>
        </w:rPr>
        <w:t xml:space="preserve"> 45 (4): 1228</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36. https://doi.org/10.1111/j.1365-2664.2008.01473.x.</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Rowcliffe, J. Marcus, Roland Kays, Bart Kranstauber, Chris Carbone, and Patrick A. Jansen. 2014.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Quantifying Levels of Animal Activity Using Camera Trap Data.</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Diana Fisher. </w:t>
      </w:r>
      <w:r>
        <w:rPr>
          <w:rStyle w:val="None"/>
          <w:rFonts w:ascii="Times New Roman" w:hAnsi="Times New Roman"/>
          <w:i w:val="1"/>
          <w:iCs w:val="1"/>
          <w:sz w:val="24"/>
          <w:szCs w:val="24"/>
          <w:rtl w:val="0"/>
          <w:lang w:val="en-US"/>
        </w:rPr>
        <w:t>Methods in Ecology and Evolution</w:t>
      </w:r>
      <w:r>
        <w:rPr>
          <w:rStyle w:val="None"/>
          <w:rFonts w:ascii="Times New Roman" w:hAnsi="Times New Roman"/>
          <w:sz w:val="24"/>
          <w:szCs w:val="24"/>
          <w:rtl w:val="0"/>
          <w:lang w:val="en-US"/>
        </w:rPr>
        <w:t xml:space="preserve"> 5 (11): 1170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79. https://doi.org/10.1111/2041-210X.12278.</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Si, Xingfeng, Roland Kays, and Ping Ding. 2014.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How Long Is Enough to Detect Terrestrial Animals? Estimating the Minimum Trapping Effort on Camera Traps.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PeerJ</w:t>
      </w:r>
      <w:r>
        <w:rPr>
          <w:rStyle w:val="None"/>
          <w:rFonts w:ascii="Times New Roman" w:hAnsi="Times New Roman"/>
          <w:sz w:val="24"/>
          <w:szCs w:val="24"/>
          <w:rtl w:val="0"/>
          <w:lang w:val="en-US"/>
        </w:rPr>
        <w:t xml:space="preserve"> 2 (May): e374. https://doi.org/10.7717/peerj.374.</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Silveira, Leandro, Anah T.A. J</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como, and Jos</w:t>
      </w:r>
      <w:r>
        <w:rPr>
          <w:rStyle w:val="None"/>
          <w:rFonts w:ascii="Times New Roman" w:hAnsi="Times New Roman" w:hint="default"/>
          <w:sz w:val="24"/>
          <w:szCs w:val="24"/>
          <w:rtl w:val="0"/>
          <w:lang w:val="en-US"/>
        </w:rPr>
        <w:t xml:space="preserve">é </w:t>
      </w:r>
      <w:r>
        <w:rPr>
          <w:rStyle w:val="None"/>
          <w:rFonts w:ascii="Times New Roman" w:hAnsi="Times New Roman"/>
          <w:sz w:val="24"/>
          <w:szCs w:val="24"/>
          <w:rtl w:val="0"/>
          <w:lang w:val="en-US"/>
        </w:rPr>
        <w:t xml:space="preserve">Alexandre F. Diniz-Filho. 2003.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Camera Trap, Line Transect Census and Track Surveys: A Comparative Evaluation.</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Biological Conservation</w:t>
      </w:r>
      <w:r>
        <w:rPr>
          <w:rStyle w:val="None"/>
          <w:rFonts w:ascii="Times New Roman" w:hAnsi="Times New Roman"/>
          <w:sz w:val="24"/>
          <w:szCs w:val="24"/>
          <w:rtl w:val="0"/>
          <w:lang w:val="en-US"/>
        </w:rPr>
        <w:t xml:space="preserve"> 114 (3): 351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55. https://doi.org/10.1016/S0006-3207(03)00063-6.</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Silveira, Leandro, Anah T.A. J</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 xml:space="preserve">como, and Mariana Malzoni Furtado. 2005.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Pampas Cat Ecology and Conservation in the Brazilian Grasslands.</w:t>
      </w:r>
      <w:r>
        <w:rPr>
          <w:rStyle w:val="None"/>
          <w:rFonts w:ascii="Times New Roman" w:hAnsi="Times New Roman" w:hint="default"/>
          <w:sz w:val="24"/>
          <w:szCs w:val="24"/>
          <w:rtl w:val="0"/>
          <w:lang w:val="en-US"/>
        </w:rPr>
        <w:t>”</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Smith, Justine A., Justin P. Suraci, Jennifer S. Hunter, Kaitlyn M. Gaynor, Carson B. Keller, Meredith S. Palmer, Justine L. Atkins, et al. 2020.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Zooming in on Mechanistic Predator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Prey Ecology: Integrating Camera Traps with Experimental Methods to Reveal the Drivers of Ecological Interactions.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Ben Dantzer. </w:t>
      </w:r>
      <w:r>
        <w:rPr>
          <w:rStyle w:val="None"/>
          <w:rFonts w:ascii="Times New Roman" w:hAnsi="Times New Roman"/>
          <w:i w:val="1"/>
          <w:iCs w:val="1"/>
          <w:sz w:val="24"/>
          <w:szCs w:val="24"/>
          <w:rtl w:val="0"/>
          <w:lang w:val="en-US"/>
        </w:rPr>
        <w:t>Journal of Animal Ecology</w:t>
      </w:r>
      <w:r>
        <w:rPr>
          <w:rStyle w:val="None"/>
          <w:rFonts w:ascii="Times New Roman" w:hAnsi="Times New Roman"/>
          <w:sz w:val="24"/>
          <w:szCs w:val="24"/>
          <w:rtl w:val="0"/>
          <w:lang w:val="en-US"/>
        </w:rPr>
        <w:t xml:space="preserve"> 89 (9): 1997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2012. https://doi.org/10.1111/1365-2656.13264.</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Swanson, Alexandra, Margaret Kosmala, Chris Lintott, Robert Simpson, Arfon Smith, and Craig Packer. 2015.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Snapshot Serengeti, High-Frequency Annotated Camera Trap Images of 40 Mammalian Species in an African Savanna.</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Scientific Data</w:t>
      </w:r>
      <w:r>
        <w:rPr>
          <w:rStyle w:val="None"/>
          <w:rFonts w:ascii="Times New Roman" w:hAnsi="Times New Roman"/>
          <w:sz w:val="24"/>
          <w:szCs w:val="24"/>
          <w:rtl w:val="0"/>
          <w:lang w:val="en-US"/>
        </w:rPr>
        <w:t xml:space="preserve"> 2 (1): 150026. https://doi.org/10.1038/sdata.2015.26.</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Tabak, Michael A., Mohammad S. Norouzzadeh, David W. Wolfson, Steven J. Sweeney, Kurt C. Vercauteren, Nathan P. Snow, Joseph M. Halseth, et al. 2019.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Machine Learning to Classify Animal Species in Camera Trap Images: Applications in Ecology.</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Theoni Photopoulou. </w:t>
      </w:r>
      <w:r>
        <w:rPr>
          <w:rStyle w:val="None"/>
          <w:rFonts w:ascii="Times New Roman" w:hAnsi="Times New Roman"/>
          <w:i w:val="1"/>
          <w:iCs w:val="1"/>
          <w:sz w:val="24"/>
          <w:szCs w:val="24"/>
          <w:rtl w:val="0"/>
          <w:lang w:val="en-US"/>
        </w:rPr>
        <w:t>Methods in Ecology and Evolution</w:t>
      </w:r>
      <w:r>
        <w:rPr>
          <w:rStyle w:val="None"/>
          <w:rFonts w:ascii="Times New Roman" w:hAnsi="Times New Roman"/>
          <w:sz w:val="24"/>
          <w:szCs w:val="24"/>
          <w:rtl w:val="0"/>
          <w:lang w:val="en-US"/>
        </w:rPr>
        <w:t xml:space="preserve"> 10 (4): 585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90. https://doi.org/10.1111/2041-210X.13120.</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Thomas, Morgan L., Lynn Baker, James R. Beattie, and Andrew M. Baker. 2020.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Determining the Efficacy of Camera Traps, Live Capture Traps, and Detection Dogs for Locating Cryptic Small Mammal Species.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Ecology and Evolution</w:t>
      </w:r>
      <w:r>
        <w:rPr>
          <w:rStyle w:val="None"/>
          <w:rFonts w:ascii="Times New Roman" w:hAnsi="Times New Roman"/>
          <w:sz w:val="24"/>
          <w:szCs w:val="24"/>
          <w:rtl w:val="0"/>
          <w:lang w:val="en-US"/>
        </w:rPr>
        <w:t xml:space="preserve"> 10 (2): 1054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68. https://doi.org/10.1002/ece3.5972.</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Trolle, M. 2003.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Mammal Survey in the Rio Jauaper</w:t>
      </w:r>
      <w:r>
        <w:rPr>
          <w:rStyle w:val="None"/>
          <w:rFonts w:ascii="Times New Roman" w:hAnsi="Times New Roman" w:hint="default"/>
          <w:sz w:val="24"/>
          <w:szCs w:val="24"/>
          <w:rtl w:val="0"/>
          <w:lang w:val="en-US"/>
        </w:rPr>
        <w:t xml:space="preserve">í </w:t>
      </w:r>
      <w:r>
        <w:rPr>
          <w:rStyle w:val="None"/>
          <w:rFonts w:ascii="Times New Roman" w:hAnsi="Times New Roman"/>
          <w:sz w:val="24"/>
          <w:szCs w:val="24"/>
          <w:rtl w:val="0"/>
          <w:lang w:val="en-US"/>
        </w:rPr>
        <w:t>Region, Rio Negro Basin, the Amazon, Brazil.</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Mammalia</w:t>
      </w:r>
      <w:r>
        <w:rPr>
          <w:rStyle w:val="None"/>
          <w:rFonts w:ascii="Times New Roman" w:hAnsi="Times New Roman"/>
          <w:sz w:val="24"/>
          <w:szCs w:val="24"/>
          <w:rtl w:val="0"/>
          <w:lang w:val="en-US"/>
        </w:rPr>
        <w:t xml:space="preserve"> 67 (1). https://doi.org/10.1515/mamm.2003.67.1.75.</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Viechtbauer, Wolfgang. 2010.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Conducting Meta-Analyses in </w:t>
      </w:r>
      <w:r>
        <w:rPr>
          <w:rStyle w:val="None"/>
          <w:rFonts w:ascii="Times New Roman" w:hAnsi="Times New Roman"/>
          <w:i w:val="1"/>
          <w:iCs w:val="1"/>
          <w:sz w:val="24"/>
          <w:szCs w:val="24"/>
          <w:rtl w:val="0"/>
          <w:lang w:val="en-US"/>
        </w:rPr>
        <w:t>R</w:t>
      </w:r>
      <w:r>
        <w:rPr>
          <w:rStyle w:val="None"/>
          <w:rFonts w:ascii="Times New Roman" w:hAnsi="Times New Roman"/>
          <w:sz w:val="24"/>
          <w:szCs w:val="24"/>
          <w:rtl w:val="0"/>
          <w:lang w:val="en-US"/>
        </w:rPr>
        <w:t xml:space="preserve"> with the </w:t>
      </w:r>
      <w:r>
        <w:rPr>
          <w:rStyle w:val="None"/>
          <w:rFonts w:ascii="Times New Roman" w:hAnsi="Times New Roman"/>
          <w:b w:val="1"/>
          <w:bCs w:val="1"/>
          <w:sz w:val="24"/>
          <w:szCs w:val="24"/>
          <w:rtl w:val="0"/>
          <w:lang w:val="en-US"/>
        </w:rPr>
        <w:t>Metafor</w:t>
      </w:r>
      <w:r>
        <w:rPr>
          <w:rStyle w:val="None"/>
          <w:rFonts w:ascii="Times New Roman" w:hAnsi="Times New Roman"/>
          <w:sz w:val="24"/>
          <w:szCs w:val="24"/>
          <w:rtl w:val="0"/>
          <w:lang w:val="en-US"/>
        </w:rPr>
        <w:t xml:space="preserve"> Package.</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Journal of Statistical Software</w:t>
      </w:r>
      <w:r>
        <w:rPr>
          <w:rStyle w:val="None"/>
          <w:rFonts w:ascii="Times New Roman" w:hAnsi="Times New Roman"/>
          <w:sz w:val="24"/>
          <w:szCs w:val="24"/>
          <w:rtl w:val="0"/>
          <w:lang w:val="en-US"/>
        </w:rPr>
        <w:t xml:space="preserve"> 36 (3). https://doi.org/10.18637/jss.v036.i03.</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Web of Science.</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2021. https://www.webofknowledge.com.</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Wegge, Per, Chiranjibi Pd. Pokheral, and Shant Raj Jnawali. 2004.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Effects of Trapping Effort and Trap Shyness on Estimates of Tiger Abundance from Camera Trap Studies.</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Animal Conservation</w:t>
      </w:r>
      <w:r>
        <w:rPr>
          <w:rStyle w:val="None"/>
          <w:rFonts w:ascii="Times New Roman" w:hAnsi="Times New Roman"/>
          <w:sz w:val="24"/>
          <w:szCs w:val="24"/>
          <w:rtl w:val="0"/>
          <w:lang w:val="en-US"/>
        </w:rPr>
        <w:t xml:space="preserve"> 7 (3): 251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56. https://doi.org/10.1017/S1367943004001441.</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Whytock, Robin C., J</w:t>
      </w:r>
      <w:r>
        <w:rPr>
          <w:rStyle w:val="None"/>
          <w:rFonts w:ascii="Times New Roman" w:hAnsi="Times New Roman" w:hint="default"/>
          <w:sz w:val="24"/>
          <w:szCs w:val="24"/>
          <w:rtl w:val="0"/>
          <w:lang w:val="en-US"/>
        </w:rPr>
        <w:t>ę</w:t>
      </w:r>
      <w:r>
        <w:rPr>
          <w:rStyle w:val="None"/>
          <w:rFonts w:ascii="Times New Roman" w:hAnsi="Times New Roman"/>
          <w:sz w:val="24"/>
          <w:szCs w:val="24"/>
          <w:rtl w:val="0"/>
          <w:lang w:val="en-US"/>
        </w:rPr>
        <w:t xml:space="preserve">drzej </w:t>
      </w:r>
      <w:r>
        <w:rPr>
          <w:rStyle w:val="None"/>
          <w:rFonts w:ascii="Times New Roman" w:hAnsi="Times New Roman" w:hint="default"/>
          <w:sz w:val="24"/>
          <w:szCs w:val="24"/>
          <w:rtl w:val="0"/>
          <w:lang w:val="en-US"/>
        </w:rPr>
        <w:t>Ś</w:t>
      </w:r>
      <w:r>
        <w:rPr>
          <w:rStyle w:val="None"/>
          <w:rFonts w:ascii="Times New Roman" w:hAnsi="Times New Roman"/>
          <w:sz w:val="24"/>
          <w:szCs w:val="24"/>
          <w:rtl w:val="0"/>
          <w:lang w:val="en-US"/>
        </w:rPr>
        <w:t>wie</w:t>
      </w:r>
      <w:r>
        <w:rPr>
          <w:rStyle w:val="None"/>
          <w:rFonts w:ascii="Times New Roman" w:hAnsi="Times New Roman" w:hint="default"/>
          <w:sz w:val="24"/>
          <w:szCs w:val="24"/>
          <w:rtl w:val="0"/>
          <w:lang w:val="en-US"/>
        </w:rPr>
        <w:t>ż</w:t>
      </w:r>
      <w:r>
        <w:rPr>
          <w:rStyle w:val="None"/>
          <w:rFonts w:ascii="Times New Roman" w:hAnsi="Times New Roman"/>
          <w:sz w:val="24"/>
          <w:szCs w:val="24"/>
          <w:rtl w:val="0"/>
          <w:lang w:val="en-US"/>
        </w:rPr>
        <w:t>ewski, Joeri A. Zwerts, Tadeusz Bara</w:t>
      </w:r>
      <w:r>
        <w:rPr>
          <w:rStyle w:val="None"/>
          <w:rFonts w:ascii="Arial Unicode MS" w:cs="Arial Unicode MS" w:hAnsi="Arial Unicode MS" w:eastAsia="Arial Unicode MS" w:hint="default"/>
          <w:b w:val="0"/>
          <w:bCs w:val="0"/>
          <w:i w:val="0"/>
          <w:iCs w:val="0"/>
          <w:sz w:val="24"/>
          <w:szCs w:val="24"/>
          <w:rtl w:val="0"/>
          <w:lang w:val="en-US"/>
        </w:rPr>
        <w:t>‐</w:t>
      </w:r>
      <w:r>
        <w:rPr>
          <w:rStyle w:val="None"/>
          <w:rFonts w:ascii="Times New Roman" w:hAnsi="Times New Roman"/>
          <w:sz w:val="24"/>
          <w:szCs w:val="24"/>
          <w:rtl w:val="0"/>
          <w:lang w:val="en-US"/>
        </w:rPr>
        <w:t>S</w:t>
      </w:r>
      <w:r>
        <w:rPr>
          <w:rStyle w:val="None"/>
          <w:rFonts w:ascii="Times New Roman" w:hAnsi="Times New Roman" w:hint="default"/>
          <w:sz w:val="24"/>
          <w:szCs w:val="24"/>
          <w:rtl w:val="0"/>
          <w:lang w:val="en-US"/>
        </w:rPr>
        <w:t>ł</w:t>
      </w:r>
      <w:r>
        <w:rPr>
          <w:rStyle w:val="None"/>
          <w:rFonts w:ascii="Times New Roman" w:hAnsi="Times New Roman"/>
          <w:sz w:val="24"/>
          <w:szCs w:val="24"/>
          <w:rtl w:val="0"/>
          <w:lang w:val="en-US"/>
        </w:rPr>
        <w:t>upski, Aur</w:t>
      </w:r>
      <w:r>
        <w:rPr>
          <w:rStyle w:val="None"/>
          <w:rFonts w:ascii="Times New Roman" w:hAnsi="Times New Roman" w:hint="default"/>
          <w:sz w:val="24"/>
          <w:szCs w:val="24"/>
          <w:rtl w:val="0"/>
          <w:lang w:val="en-US"/>
        </w:rPr>
        <w:t>é</w:t>
      </w:r>
      <w:r>
        <w:rPr>
          <w:rStyle w:val="None"/>
          <w:rFonts w:ascii="Times New Roman" w:hAnsi="Times New Roman"/>
          <w:sz w:val="24"/>
          <w:szCs w:val="24"/>
          <w:rtl w:val="0"/>
          <w:lang w:val="en-US"/>
        </w:rPr>
        <w:t>lie Flore Koumba Pambo, Marek Rogala, Laila Bahaa</w:t>
      </w:r>
      <w:r>
        <w:rPr>
          <w:rStyle w:val="None"/>
          <w:rFonts w:ascii="Arial Unicode MS" w:cs="Arial Unicode MS" w:hAnsi="Arial Unicode MS" w:eastAsia="Arial Unicode MS" w:hint="default"/>
          <w:b w:val="0"/>
          <w:bCs w:val="0"/>
          <w:i w:val="0"/>
          <w:iCs w:val="0"/>
          <w:sz w:val="24"/>
          <w:szCs w:val="24"/>
          <w:rtl w:val="0"/>
          <w:lang w:val="en-US"/>
        </w:rPr>
        <w:t>‐</w:t>
      </w:r>
      <w:r>
        <w:rPr>
          <w:rStyle w:val="None"/>
          <w:rFonts w:ascii="Times New Roman" w:hAnsi="Times New Roman"/>
          <w:sz w:val="24"/>
          <w:szCs w:val="24"/>
          <w:rtl w:val="0"/>
          <w:lang w:val="en-US"/>
        </w:rPr>
        <w:t>el</w:t>
      </w:r>
      <w:r>
        <w:rPr>
          <w:rStyle w:val="None"/>
          <w:rFonts w:ascii="Arial Unicode MS" w:cs="Arial Unicode MS" w:hAnsi="Arial Unicode MS" w:eastAsia="Arial Unicode MS" w:hint="default"/>
          <w:b w:val="0"/>
          <w:bCs w:val="0"/>
          <w:i w:val="0"/>
          <w:iCs w:val="0"/>
          <w:sz w:val="24"/>
          <w:szCs w:val="24"/>
          <w:rtl w:val="0"/>
          <w:lang w:val="en-US"/>
        </w:rPr>
        <w:t>‐</w:t>
      </w:r>
      <w:r>
        <w:rPr>
          <w:rStyle w:val="None"/>
          <w:rFonts w:ascii="Times New Roman" w:hAnsi="Times New Roman"/>
          <w:sz w:val="24"/>
          <w:szCs w:val="24"/>
          <w:rtl w:val="0"/>
          <w:lang w:val="en-US"/>
        </w:rPr>
        <w:t xml:space="preserve">din, et al. 2021.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Robust Ecological Analysis of Camera Trap Data Labelled by a Machine Learning Model.</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Carlos Alberto Silva. </w:t>
      </w:r>
      <w:r>
        <w:rPr>
          <w:rStyle w:val="None"/>
          <w:rFonts w:ascii="Times New Roman" w:hAnsi="Times New Roman"/>
          <w:i w:val="1"/>
          <w:iCs w:val="1"/>
          <w:sz w:val="24"/>
          <w:szCs w:val="24"/>
          <w:rtl w:val="0"/>
          <w:lang w:val="en-US"/>
        </w:rPr>
        <w:t>Methods in Ecology and Evolution</w:t>
      </w:r>
      <w:r>
        <w:rPr>
          <w:rStyle w:val="None"/>
          <w:rFonts w:ascii="Times New Roman" w:hAnsi="Times New Roman"/>
          <w:sz w:val="24"/>
          <w:szCs w:val="24"/>
          <w:rtl w:val="0"/>
          <w:lang w:val="en-US"/>
        </w:rPr>
        <w:t>, March, 2041-210X.13576. https://doi.org/10.1111/2041-210X.13576.</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Willi, Marco, Ross T. Pitman, Anabelle W. Cardoso, Christina Locke, Alexandra Swanson, Amy Boyer, Marten Veldthuis, and Lucy Fortson. 2019.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Identifying Animal Species in Camera Trap Images Using Deep Learning and Citizen Science.</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Edited by Oscar Gaggiotti. </w:t>
      </w:r>
      <w:r>
        <w:rPr>
          <w:rStyle w:val="None"/>
          <w:rFonts w:ascii="Times New Roman" w:hAnsi="Times New Roman"/>
          <w:i w:val="1"/>
          <w:iCs w:val="1"/>
          <w:sz w:val="24"/>
          <w:szCs w:val="24"/>
          <w:rtl w:val="0"/>
          <w:lang w:val="en-US"/>
        </w:rPr>
        <w:t>Methods in Ecology and Evolution</w:t>
      </w:r>
      <w:r>
        <w:rPr>
          <w:rStyle w:val="None"/>
          <w:rFonts w:ascii="Times New Roman" w:hAnsi="Times New Roman"/>
          <w:sz w:val="24"/>
          <w:szCs w:val="24"/>
          <w:rtl w:val="0"/>
          <w:lang w:val="en-US"/>
        </w:rPr>
        <w:t xml:space="preserve"> 10 (1): 80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91. https://doi.org/10.1111/2041-210X.13099.</w:t>
      </w:r>
    </w:p>
    <w:p>
      <w:pPr>
        <w:pStyle w:val="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Yasuda, Masatoshi. 2004.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Monitoring Diversity and Abundance of Mammals with Camera Traps: A Case Study on Mount Tsukuba, Central Japan.</w:t>
      </w:r>
      <w:r>
        <w:rPr>
          <w:rStyle w:val="None"/>
          <w:rFonts w:ascii="Times New Roman" w:hAnsi="Times New Roman" w:hint="default"/>
          <w:sz w:val="24"/>
          <w:szCs w:val="24"/>
          <w:rtl w:val="0"/>
          <w:lang w:val="en-US"/>
        </w:rPr>
        <w:t xml:space="preserve">” </w:t>
      </w:r>
      <w:r>
        <w:rPr>
          <w:rStyle w:val="None"/>
          <w:rFonts w:ascii="Times New Roman" w:hAnsi="Times New Roman"/>
          <w:i w:val="1"/>
          <w:iCs w:val="1"/>
          <w:sz w:val="24"/>
          <w:szCs w:val="24"/>
          <w:rtl w:val="0"/>
          <w:lang w:val="en-US"/>
        </w:rPr>
        <w:t>Mammal Study</w:t>
      </w:r>
      <w:r>
        <w:rPr>
          <w:rStyle w:val="None"/>
          <w:rFonts w:ascii="Times New Roman" w:hAnsi="Times New Roman"/>
          <w:sz w:val="24"/>
          <w:szCs w:val="24"/>
          <w:rtl w:val="0"/>
          <w:lang w:val="en-US"/>
        </w:rPr>
        <w:t xml:space="preserve"> 29 (1): 37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46. https://doi.org/10.3106/mammalstudy.29.37.</w:t>
      </w:r>
    </w:p>
    <w:p>
      <w:pPr>
        <w:pStyle w:val="Body"/>
        <w:spacing w:after="0" w:line="480" w:lineRule="auto"/>
        <w:ind w:left="1440" w:hanging="720"/>
        <w:jc w:val="both"/>
        <w:rPr>
          <w:rStyle w:val="None"/>
          <w:rFonts w:ascii="Carlito" w:cs="Carlito" w:hAnsi="Carlito" w:eastAsia="Carlito"/>
          <w:b w:val="1"/>
          <w:bCs w:val="1"/>
          <w:sz w:val="24"/>
          <w:szCs w:val="24"/>
          <w:lang w:val="en-US"/>
        </w:rPr>
      </w:pPr>
    </w:p>
    <w:p>
      <w:pPr>
        <w:pStyle w:val="Body"/>
        <w:spacing w:after="0" w:line="480" w:lineRule="auto"/>
        <w:ind w:left="1440" w:hanging="720"/>
        <w:jc w:val="both"/>
        <w:rPr>
          <w:rStyle w:val="None"/>
          <w:rFonts w:ascii="Carlito" w:cs="Carlito" w:hAnsi="Carlito" w:eastAsia="Carlito"/>
          <w:b w:val="1"/>
          <w:bCs w:val="1"/>
          <w:sz w:val="24"/>
          <w:szCs w:val="24"/>
          <w:lang w:val="en-US"/>
        </w:rPr>
      </w:pPr>
    </w:p>
    <w:p>
      <w:pPr>
        <w:pStyle w:val="Body"/>
        <w:spacing w:after="0" w:line="480" w:lineRule="auto"/>
        <w:ind w:left="720" w:hanging="720"/>
        <w:jc w:val="both"/>
        <w:rPr>
          <w:rStyle w:val="None"/>
          <w:rFonts w:ascii="Carlito" w:cs="Carlito" w:hAnsi="Carlito" w:eastAsia="Carlito"/>
          <w:b w:val="1"/>
          <w:bCs w:val="1"/>
          <w:sz w:val="24"/>
          <w:szCs w:val="24"/>
          <w:lang w:val="en-US"/>
        </w:rPr>
      </w:pPr>
    </w:p>
    <w:p>
      <w:pPr>
        <w:pStyle w:val="Body"/>
        <w:spacing w:after="0" w:line="480" w:lineRule="auto"/>
        <w:ind w:left="720" w:hanging="720"/>
        <w:jc w:val="both"/>
        <w:rPr>
          <w:rStyle w:val="None"/>
          <w:rFonts w:ascii="Carlito" w:cs="Carlito" w:hAnsi="Carlito" w:eastAsia="Carlito"/>
          <w:b w:val="1"/>
          <w:bCs w:val="1"/>
          <w:sz w:val="24"/>
          <w:szCs w:val="24"/>
          <w:lang w:val="en-US"/>
        </w:rPr>
      </w:pPr>
    </w:p>
    <w:p>
      <w:pPr>
        <w:pStyle w:val="Body"/>
        <w:spacing w:after="0" w:line="480" w:lineRule="auto"/>
        <w:ind w:left="720" w:hanging="720"/>
        <w:jc w:val="both"/>
        <w:rPr>
          <w:rStyle w:val="None"/>
          <w:rFonts w:ascii="Carlito" w:cs="Carlito" w:hAnsi="Carlito" w:eastAsia="Carlito"/>
          <w:b w:val="1"/>
          <w:bCs w:val="1"/>
          <w:sz w:val="24"/>
          <w:szCs w:val="24"/>
          <w:lang w:val="en-US"/>
        </w:rPr>
      </w:pPr>
    </w:p>
    <w:p>
      <w:pPr>
        <w:pStyle w:val="Body"/>
        <w:spacing w:after="0" w:line="480" w:lineRule="auto"/>
        <w:ind w:left="720" w:hanging="720"/>
        <w:jc w:val="both"/>
        <w:rPr>
          <w:rStyle w:val="None"/>
          <w:rFonts w:ascii="Carlito" w:cs="Carlito" w:hAnsi="Carlito" w:eastAsia="Carlito"/>
          <w:b w:val="1"/>
          <w:bCs w:val="1"/>
          <w:sz w:val="24"/>
          <w:szCs w:val="24"/>
          <w:lang w:val="en-US"/>
        </w:rPr>
      </w:pPr>
    </w:p>
    <w:p>
      <w:pPr>
        <w:pStyle w:val="Body"/>
        <w:spacing w:after="0" w:line="480" w:lineRule="auto"/>
        <w:ind w:left="720" w:hanging="720"/>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Figures and Tables</w:t>
      </w:r>
    </w:p>
    <w:p>
      <w:pPr>
        <w:pStyle w:val="Body"/>
        <w:spacing w:after="0" w:line="480" w:lineRule="auto"/>
        <w:ind w:left="720" w:hanging="720"/>
        <w:jc w:val="both"/>
        <w:rPr>
          <w:rStyle w:val="None"/>
          <w:rFonts w:ascii="Carlito" w:cs="Carlito" w:hAnsi="Carlito" w:eastAsia="Carlito"/>
          <w:b w:val="1"/>
          <w:bCs w:val="1"/>
          <w:sz w:val="24"/>
          <w:szCs w:val="24"/>
          <w:lang w:val="en-US"/>
        </w:rPr>
      </w:pPr>
    </w:p>
    <w:p>
      <w:pPr>
        <w:pStyle w:val="Body"/>
        <w:spacing w:after="0" w:line="480" w:lineRule="auto"/>
        <w:jc w:val="both"/>
        <w:rPr>
          <w:rStyle w:val="None"/>
          <w:rFonts w:ascii="Carlito" w:cs="Carlito" w:hAnsi="Carlito" w:eastAsia="Carlito"/>
          <w:b w:val="1"/>
          <w:bCs w:val="1"/>
          <w:sz w:val="24"/>
          <w:szCs w:val="24"/>
        </w:rPr>
      </w:pPr>
      <w:r>
        <w:rPr>
          <w:rStyle w:val="None"/>
          <w:rFonts w:ascii="Carlito" w:cs="Carlito" w:hAnsi="Carlito" w:eastAsia="Carlito"/>
          <w:b w:val="1"/>
          <w:bCs w:val="1"/>
          <w:sz w:val="24"/>
          <w:szCs w:val="24"/>
        </w:rPr>
        <w:drawing xmlns:a="http://schemas.openxmlformats.org/drawingml/2006/main">
          <wp:inline distT="0" distB="0" distL="0" distR="0">
            <wp:extent cx="5742931" cy="399322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4">
                      <a:extLst/>
                    </a:blip>
                    <a:stretch>
                      <a:fillRect/>
                    </a:stretch>
                  </pic:blipFill>
                  <pic:spPr>
                    <a:xfrm>
                      <a:off x="0" y="0"/>
                      <a:ext cx="5742931" cy="3993227"/>
                    </a:xfrm>
                    <a:prstGeom prst="rect">
                      <a:avLst/>
                    </a:prstGeom>
                    <a:ln w="12700" cap="flat">
                      <a:noFill/>
                      <a:miter lim="400000"/>
                    </a:ln>
                    <a:effectLst/>
                  </pic:spPr>
                </pic:pic>
              </a:graphicData>
            </a:graphic>
          </wp:inline>
        </w:drawing>
      </w:r>
    </w:p>
    <w:p>
      <w:pPr>
        <w:pStyle w:val="Body"/>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 xml:space="preserve">Figure 1. </w:t>
      </w:r>
      <w:r>
        <w:rPr>
          <w:rStyle w:val="None"/>
          <w:rFonts w:ascii="Carlito" w:hAnsi="Carlito"/>
          <w:b w:val="1"/>
          <w:bCs w:val="1"/>
          <w:sz w:val="24"/>
          <w:szCs w:val="24"/>
          <w:rtl w:val="0"/>
          <w:lang w:val="en-US"/>
        </w:rPr>
        <w:t>Forest plots showing estimate effect sizes from random-mixed model output for net abundance detection rate (A, number of animals/number of cameras/number of days) and net richness detection rate (B, number of species/number of cameras/number of days) in 6 different ecosystems of study. Dots represent the meta-analytic mean and dashed lines represent the 95% confidence intervals.</w:t>
      </w:r>
    </w:p>
    <w:p>
      <w:pPr>
        <w:pStyle w:val="Body"/>
        <w:spacing w:after="0" w:line="480" w:lineRule="auto"/>
        <w:jc w:val="both"/>
        <w:rPr>
          <w:ins w:id="223" w:date="2021-08-03T11:27:04Z" w:author="zenrunner"/>
          <w:rStyle w:val="None"/>
          <w:rFonts w:ascii="Carlito" w:cs="Carlito" w:hAnsi="Carlito" w:eastAsia="Carlito"/>
          <w:b w:val="1"/>
          <w:bCs w:val="1"/>
          <w:sz w:val="24"/>
          <w:szCs w:val="24"/>
        </w:rPr>
      </w:pPr>
    </w:p>
    <w:p>
      <w:pPr>
        <w:pStyle w:val="Body"/>
        <w:spacing w:after="0" w:line="480" w:lineRule="auto"/>
        <w:jc w:val="both"/>
        <w:rPr>
          <w:ins w:id="224" w:date="2021-08-03T11:27:04Z" w:author="zenrunner"/>
          <w:rStyle w:val="None"/>
          <w:rFonts w:ascii="Carlito" w:cs="Carlito" w:hAnsi="Carlito" w:eastAsia="Carlito"/>
          <w:b w:val="1"/>
          <w:bCs w:val="1"/>
          <w:sz w:val="24"/>
          <w:szCs w:val="24"/>
        </w:rPr>
      </w:pPr>
      <w:ins w:id="225" w:date="2021-08-03T11:27:04Z" w:author="zenrunner">
        <w:r>
          <w:rPr>
            <w:rStyle w:val="None"/>
            <w:rFonts w:ascii="Carlito" w:hAnsi="Carlito"/>
            <w:b w:val="1"/>
            <w:bCs w:val="1"/>
            <w:sz w:val="24"/>
            <w:szCs w:val="24"/>
            <w:rtl w:val="0"/>
            <w:lang w:val="en-US"/>
          </w:rPr>
          <w:t>Use icons to communicate idea</w:t>
        </w:r>
      </w:ins>
    </w:p>
    <w:p>
      <w:pPr>
        <w:pStyle w:val="Body"/>
        <w:spacing w:after="0" w:line="480" w:lineRule="auto"/>
        <w:jc w:val="both"/>
        <w:rPr>
          <w:ins w:id="226" w:date="2021-08-03T11:27:04Z" w:author="zenrunner"/>
          <w:rStyle w:val="None"/>
          <w:rFonts w:ascii="Carlito" w:cs="Carlito" w:hAnsi="Carlito" w:eastAsia="Carlito"/>
          <w:b w:val="1"/>
          <w:bCs w:val="1"/>
          <w:sz w:val="24"/>
          <w:szCs w:val="24"/>
        </w:rPr>
      </w:pPr>
      <w:ins w:id="227" w:date="2021-08-03T11:27:04Z" w:author="zenrunner">
        <w:r>
          <w:rPr>
            <w:rStyle w:val="None"/>
            <w:rFonts w:ascii="Carlito" w:hAnsi="Carlito"/>
            <w:b w:val="1"/>
            <w:bCs w:val="1"/>
            <w:sz w:val="24"/>
            <w:szCs w:val="24"/>
            <w:rtl w:val="0"/>
            <w:lang w:val="en-US"/>
          </w:rPr>
          <w:t>Square up boxes for each panel?</w:t>
        </w:r>
      </w:ins>
    </w:p>
    <w:p>
      <w:pPr>
        <w:pStyle w:val="Body"/>
        <w:spacing w:after="0" w:line="480" w:lineRule="auto"/>
        <w:jc w:val="both"/>
        <w:rPr>
          <w:ins w:id="228" w:date="2021-08-03T11:27:04Z" w:author="zenrunner"/>
          <w:rStyle w:val="None"/>
          <w:rFonts w:ascii="Carlito" w:cs="Carlito" w:hAnsi="Carlito" w:eastAsia="Carlito"/>
          <w:b w:val="1"/>
          <w:bCs w:val="1"/>
          <w:sz w:val="24"/>
          <w:szCs w:val="24"/>
        </w:rPr>
      </w:pPr>
      <w:ins w:id="229" w:date="2021-08-03T11:27:04Z" w:author="zenrunner">
        <w:r>
          <w:rPr>
            <w:rStyle w:val="None"/>
            <w:rFonts w:ascii="Carlito" w:hAnsi="Carlito"/>
            <w:b w:val="1"/>
            <w:bCs w:val="1"/>
            <w:sz w:val="24"/>
            <w:szCs w:val="24"/>
            <w:rtl w:val="0"/>
            <w:lang w:val="en-US"/>
          </w:rPr>
          <w:t>Maybe dots one size bigger too please?</w:t>
        </w:r>
      </w:ins>
    </w:p>
    <w:p>
      <w:pPr>
        <w:pStyle w:val="Body"/>
        <w:spacing w:after="0" w:line="480" w:lineRule="auto"/>
        <w:jc w:val="both"/>
        <w:rPr>
          <w:ins w:id="230" w:date="2021-08-03T11:27:04Z" w:author="zenrunner"/>
          <w:rStyle w:val="None"/>
          <w:rFonts w:ascii="Carlito" w:cs="Carlito" w:hAnsi="Carlito" w:eastAsia="Carlito"/>
          <w:b w:val="1"/>
          <w:bCs w:val="1"/>
          <w:sz w:val="24"/>
          <w:szCs w:val="24"/>
        </w:rPr>
      </w:pPr>
    </w:p>
    <w:p>
      <w:pPr>
        <w:pStyle w:val="Body"/>
        <w:spacing w:after="0" w:line="480" w:lineRule="auto"/>
        <w:jc w:val="both"/>
        <w:rPr>
          <w:ins w:id="231" w:date="2021-08-03T11:27:04Z" w:author="zenrunner"/>
          <w:rStyle w:val="None"/>
          <w:rFonts w:ascii="Carlito" w:cs="Carlito" w:hAnsi="Carlito" w:eastAsia="Carlito"/>
          <w:b w:val="1"/>
          <w:bCs w:val="1"/>
          <w:sz w:val="24"/>
          <w:szCs w:val="24"/>
        </w:rPr>
      </w:pPr>
      <w:ins w:id="232" w:date="2021-08-03T11:27:04Z" w:author="zenrunner">
        <w:r>
          <w:rPr>
            <w:rStyle w:val="None"/>
            <w:rFonts w:ascii="Carlito" w:hAnsi="Carlito"/>
            <w:b w:val="1"/>
            <w:bCs w:val="1"/>
            <w:sz w:val="24"/>
            <w:szCs w:val="24"/>
            <w:rtl w:val="0"/>
            <w:lang w:val="en-US"/>
          </w:rPr>
          <w:t>Get rid of the end hatches on error bars</w:t>
        </w:r>
      </w:ins>
    </w:p>
    <w:p>
      <w:pPr>
        <w:pStyle w:val="Body"/>
        <w:spacing w:after="0" w:line="480" w:lineRule="auto"/>
        <w:jc w:val="both"/>
        <w:rPr>
          <w:ins w:id="233" w:date="2021-08-03T11:27:04Z" w:author="zenrunner"/>
          <w:rStyle w:val="None"/>
          <w:rFonts w:ascii="Carlito" w:cs="Carlito" w:hAnsi="Carlito" w:eastAsia="Carlito"/>
          <w:b w:val="1"/>
          <w:bCs w:val="1"/>
          <w:sz w:val="24"/>
          <w:szCs w:val="24"/>
        </w:rPr>
      </w:pPr>
    </w:p>
    <w:p>
      <w:pPr>
        <w:pStyle w:val="Body"/>
        <w:spacing w:after="0" w:line="480" w:lineRule="auto"/>
        <w:jc w:val="both"/>
        <w:rPr>
          <w:ins w:id="234" w:date="2021-08-03T11:27:04Z" w:author="zenrunner"/>
          <w:rStyle w:val="None"/>
          <w:rFonts w:ascii="Carlito" w:cs="Carlito" w:hAnsi="Carlito" w:eastAsia="Carlito"/>
          <w:b w:val="1"/>
          <w:bCs w:val="1"/>
          <w:sz w:val="24"/>
          <w:szCs w:val="24"/>
        </w:rPr>
      </w:pPr>
      <w:ins w:id="235" w:date="2021-08-03T11:27:04Z" w:author="zenrunner">
        <w:r>
          <w:rPr>
            <w:rStyle w:val="None"/>
            <w:rFonts w:ascii="Carlito" w:hAnsi="Carlito"/>
            <w:b w:val="1"/>
            <w:bCs w:val="1"/>
            <w:sz w:val="24"/>
            <w:szCs w:val="24"/>
            <w:rtl w:val="0"/>
            <w:lang w:val="en-US"/>
          </w:rPr>
          <w:t>I think this code?</w:t>
        </w:r>
      </w:ins>
    </w:p>
    <w:p>
      <w:pPr>
        <w:pStyle w:val="Default"/>
        <w:bidi w:val="0"/>
        <w:spacing w:before="0" w:line="240" w:lineRule="auto"/>
        <w:ind w:left="0" w:right="0" w:firstLine="0"/>
        <w:jc w:val="left"/>
        <w:rPr>
          <w:ins w:id="236" w:date="2021-08-03T11:27:04Z" w:author="zenrunner"/>
          <w:rFonts w:ascii="Helvetica" w:cs="Helvetica" w:hAnsi="Helvetica" w:eastAsia="Helvetica"/>
          <w:outline w:val="0"/>
          <w:color w:val="2e3337"/>
          <w:sz w:val="26"/>
          <w:szCs w:val="26"/>
          <w:shd w:val="clear" w:color="auto" w:fill="f6f6f6"/>
          <w:rtl w:val="0"/>
          <w14:textFill>
            <w14:solidFill>
              <w14:srgbClr w14:val="2F3337"/>
            </w14:solidFill>
          </w14:textFill>
        </w:rPr>
      </w:pPr>
      <w:ins w:id="237" w:date="2021-08-03T11:27:04Z" w:author="zenrunner">
        <w:r>
          <w:rPr>
            <w:rFonts w:ascii="Helvetica" w:hAnsi="Helvetica"/>
            <w:outline w:val="0"/>
            <w:color w:val="2e3337"/>
            <w:sz w:val="26"/>
            <w:szCs w:val="26"/>
            <w:shd w:val="clear" w:color="auto" w:fill="f6f6f6"/>
            <w:rtl w:val="0"/>
            <w:lang w:val="en-US"/>
            <w14:textFill>
              <w14:solidFill>
                <w14:srgbClr w14:val="2F3337"/>
              </w14:solidFill>
            </w14:textFill>
          </w:rPr>
          <w:t xml:space="preserve"> geom_errorbar(aes(ymin=y_min_error, ymax=y_max_error),width=</w:t>
        </w:r>
      </w:ins>
      <w:ins w:id="238" w:date="2021-08-03T11:27:04Z" w:author="zenrunner">
        <w:r>
          <w:rPr>
            <w:rStyle w:val="None"/>
            <w:rFonts w:ascii="Helvetica" w:hAnsi="Helvetica"/>
            <w:outline w:val="0"/>
            <w:color w:val="b75400"/>
            <w:sz w:val="26"/>
            <w:szCs w:val="26"/>
            <w:shd w:val="clear" w:color="auto" w:fill="f6f6f6"/>
            <w:rtl w:val="0"/>
            <w14:textFill>
              <w14:solidFill>
                <w14:srgbClr w14:val="B75501"/>
              </w14:solidFill>
            </w14:textFill>
          </w:rPr>
          <w:t>0</w:t>
        </w:r>
      </w:ins>
      <w:ins w:id="239" w:date="2021-08-03T11:27:04Z" w:author="zenrunner">
        <w:r>
          <w:rPr>
            <w:rFonts w:ascii="Helvetica" w:hAnsi="Helvetica"/>
            <w:outline w:val="0"/>
            <w:color w:val="2e3337"/>
            <w:sz w:val="26"/>
            <w:szCs w:val="26"/>
            <w:shd w:val="clear" w:color="auto" w:fill="f6f6f6"/>
            <w:rtl w:val="0"/>
            <w14:textFill>
              <w14:solidFill>
                <w14:srgbClr w14:val="2F3337"/>
              </w14:solidFill>
            </w14:textFill>
          </w:rPr>
          <w:t xml:space="preserve">,) + </w:t>
        </w:r>
      </w:ins>
      <w:ins w:id="240" w:date="2021-08-03T11:27:04Z" w:author="zenrunner">
        <w:r>
          <w:rPr>
            <w:rStyle w:val="None"/>
            <w:rFonts w:ascii="Helvetica" w:hAnsi="Helvetica"/>
            <w:outline w:val="0"/>
            <w:color w:val="656d77"/>
            <w:sz w:val="26"/>
            <w:szCs w:val="26"/>
            <w:shd w:val="clear" w:color="auto" w:fill="f6f6f6"/>
            <w:rtl w:val="0"/>
            <w:lang w:val="es-ES_tradnl"/>
            <w14:textFill>
              <w14:solidFill>
                <w14:srgbClr w14:val="656E77"/>
              </w14:solidFill>
            </w14:textFill>
          </w:rPr>
          <w:t># y error bar</w:t>
        </w:r>
      </w:ins>
    </w:p>
    <w:p>
      <w:pPr>
        <w:pStyle w:val="Default"/>
        <w:bidi w:val="0"/>
        <w:spacing w:before="0" w:line="240" w:lineRule="auto"/>
        <w:ind w:left="0" w:right="0" w:firstLine="0"/>
        <w:jc w:val="left"/>
        <w:rPr>
          <w:ins w:id="241" w:date="2021-08-03T11:27:04Z" w:author="zenrunner"/>
          <w:rStyle w:val="None"/>
          <w:rFonts w:ascii="Carlito" w:cs="Carlito" w:hAnsi="Carlito" w:eastAsia="Carlito"/>
          <w:b w:val="1"/>
          <w:bCs w:val="1"/>
          <w:outline w:val="0"/>
          <w:color w:val="2e3337"/>
          <w:sz w:val="24"/>
          <w:szCs w:val="24"/>
          <w:shd w:val="clear" w:color="auto" w:fill="f6f6f6"/>
          <w:rtl w:val="0"/>
          <w14:textFill>
            <w14:solidFill>
              <w14:srgbClr w14:val="2F3337"/>
            </w14:solidFill>
          </w14:textFill>
        </w:rPr>
      </w:pPr>
      <w:ins w:id="242" w:date="2021-08-03T11:27:04Z" w:author="zenrunner">
        <w:r>
          <w:rPr>
            <w:rFonts w:ascii="Helvetica" w:hAnsi="Helvetica"/>
            <w:outline w:val="0"/>
            <w:color w:val="2e3337"/>
            <w:sz w:val="26"/>
            <w:szCs w:val="26"/>
            <w:shd w:val="clear" w:color="auto" w:fill="f6f6f6"/>
            <w:rtl w:val="0"/>
            <w:lang w:val="en-US"/>
            <w14:textFill>
              <w14:solidFill>
                <w14:srgbClr w14:val="2F3337"/>
              </w14:solidFill>
            </w14:textFill>
          </w:rPr>
          <w:t xml:space="preserve">    geom_errorbarh(aes(xmin=x_min_error, xmax=x_max_error),height=</w:t>
        </w:r>
      </w:ins>
      <w:ins w:id="243" w:date="2021-08-03T11:27:04Z" w:author="zenrunner">
        <w:r>
          <w:rPr>
            <w:rStyle w:val="None"/>
            <w:rFonts w:ascii="Helvetica" w:hAnsi="Helvetica"/>
            <w:outline w:val="0"/>
            <w:color w:val="b75400"/>
            <w:sz w:val="26"/>
            <w:szCs w:val="26"/>
            <w:shd w:val="clear" w:color="auto" w:fill="f6f6f6"/>
            <w:rtl w:val="0"/>
            <w14:textFill>
              <w14:solidFill>
                <w14:srgbClr w14:val="B75501"/>
              </w14:solidFill>
            </w14:textFill>
          </w:rPr>
          <w:t>0</w:t>
        </w:r>
      </w:ins>
      <w:ins w:id="244" w:date="2021-08-03T11:27:04Z" w:author="zenrunner">
        <w:r>
          <w:rPr>
            <w:rFonts w:ascii="Helvetica" w:hAnsi="Helvetica"/>
            <w:outline w:val="0"/>
            <w:color w:val="2e3337"/>
            <w:sz w:val="26"/>
            <w:szCs w:val="26"/>
            <w:shd w:val="clear" w:color="auto" w:fill="f6f6f6"/>
            <w:rtl w:val="0"/>
            <w14:textFill>
              <w14:solidFill>
                <w14:srgbClr w14:val="2F3337"/>
              </w14:solidFill>
            </w14:textFill>
          </w:rPr>
          <w:t xml:space="preserve">) + </w:t>
        </w:r>
      </w:ins>
      <w:ins w:id="245" w:date="2021-08-03T11:27:04Z" w:author="zenrunner">
        <w:r>
          <w:rPr>
            <w:rStyle w:val="None"/>
            <w:rFonts w:ascii="Helvetica" w:hAnsi="Helvetica"/>
            <w:outline w:val="0"/>
            <w:color w:val="656d77"/>
            <w:sz w:val="26"/>
            <w:szCs w:val="26"/>
            <w:shd w:val="clear" w:color="auto" w:fill="f6f6f6"/>
            <w:rtl w:val="0"/>
            <w:lang w:val="en-US"/>
            <w14:textFill>
              <w14:solidFill>
                <w14:srgbClr w14:val="656E77"/>
              </w14:solidFill>
            </w14:textFill>
          </w:rPr>
          <w:t># x error bar</w:t>
        </w:r>
      </w:ins>
    </w:p>
    <w:p>
      <w:pPr>
        <w:pStyle w:val="Body"/>
        <w:spacing w:after="0" w:line="480" w:lineRule="auto"/>
        <w:jc w:val="both"/>
        <w:rPr>
          <w:rStyle w:val="None"/>
          <w:rFonts w:ascii="Carlito" w:cs="Carlito" w:hAnsi="Carlito" w:eastAsia="Carlito"/>
          <w:b w:val="1"/>
          <w:bCs w:val="1"/>
          <w:sz w:val="24"/>
          <w:szCs w:val="24"/>
        </w:rPr>
      </w:pPr>
    </w:p>
    <w:p>
      <w:pPr>
        <w:pStyle w:val="Body"/>
        <w:spacing w:after="0" w:line="480" w:lineRule="auto"/>
        <w:ind w:left="720" w:hanging="720"/>
        <w:jc w:val="both"/>
        <w:rPr>
          <w:rStyle w:val="None"/>
          <w:rFonts w:ascii="Carlito" w:cs="Carlito" w:hAnsi="Carlito" w:eastAsia="Carlito"/>
          <w:b w:val="1"/>
          <w:bCs w:val="1"/>
          <w:sz w:val="24"/>
          <w:szCs w:val="24"/>
        </w:rPr>
      </w:pPr>
      <w:r>
        <w:rPr>
          <w:rStyle w:val="None"/>
          <w:rFonts w:ascii="Carlito" w:cs="Carlito" w:hAnsi="Carlito" w:eastAsia="Carlito"/>
          <w:b w:val="1"/>
          <w:bCs w:val="1"/>
          <w:sz w:val="24"/>
          <w:szCs w:val="24"/>
        </w:rPr>
        <w:drawing xmlns:a="http://schemas.openxmlformats.org/drawingml/2006/main">
          <wp:inline distT="0" distB="0" distL="0" distR="0">
            <wp:extent cx="5486273" cy="3625466"/>
            <wp:effectExtent l="0" t="0" r="0" b="0"/>
            <wp:docPr id="1073741826" name="officeArt object" descr="Picture 6"/>
            <wp:cNvGraphicFramePr/>
            <a:graphic xmlns:a="http://schemas.openxmlformats.org/drawingml/2006/main">
              <a:graphicData uri="http://schemas.openxmlformats.org/drawingml/2006/picture">
                <pic:pic xmlns:pic="http://schemas.openxmlformats.org/drawingml/2006/picture">
                  <pic:nvPicPr>
                    <pic:cNvPr id="1073741826" name="Picture 6" descr="Picture 6"/>
                    <pic:cNvPicPr>
                      <a:picLocks noChangeAspect="1"/>
                    </pic:cNvPicPr>
                  </pic:nvPicPr>
                  <pic:blipFill>
                    <a:blip r:embed="rId5">
                      <a:extLst/>
                    </a:blip>
                    <a:stretch>
                      <a:fillRect/>
                    </a:stretch>
                  </pic:blipFill>
                  <pic:spPr>
                    <a:xfrm>
                      <a:off x="0" y="0"/>
                      <a:ext cx="5486273" cy="3625466"/>
                    </a:xfrm>
                    <a:prstGeom prst="rect">
                      <a:avLst/>
                    </a:prstGeom>
                    <a:ln w="12700" cap="flat">
                      <a:noFill/>
                      <a:miter lim="400000"/>
                    </a:ln>
                    <a:effectLst/>
                  </pic:spPr>
                </pic:pic>
              </a:graphicData>
            </a:graphic>
          </wp:inline>
        </w:drawing>
      </w:r>
    </w:p>
    <w:p>
      <w:pPr>
        <w:pStyle w:val="Body"/>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 xml:space="preserve">Figure 2. Weighted regression plot showing the relationship between the number of animals per camera (A) and the number of species per camera (B) throughout the duration of the study (days), weighted by the variation in abundance or richness. Coloured dots represent the ecosystem of study. </w:t>
      </w:r>
    </w:p>
    <w:p>
      <w:pPr>
        <w:pStyle w:val="Body"/>
      </w:pPr>
      <w:r>
        <w:rPr>
          <w:rStyle w:val="None"/>
          <w:rFonts w:ascii="Arial Unicode MS" w:cs="Arial Unicode MS" w:hAnsi="Arial Unicode MS" w:eastAsia="Arial Unicode MS"/>
          <w:b w:val="0"/>
          <w:bCs w:val="0"/>
          <w:i w:val="0"/>
          <w:iCs w:val="0"/>
          <w:sz w:val="24"/>
          <w:szCs w:val="24"/>
          <w:lang w:val="en-US"/>
        </w:rPr>
        <w:br w:type="page"/>
      </w:r>
    </w:p>
    <w:p>
      <w:pPr>
        <w:pStyle w:val="Body"/>
        <w:spacing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Table 1. Mixed-effect model estimates and standard error (SE) for net abundance detection rate (</w:t>
      </w:r>
      <w:r>
        <w:rPr>
          <w:rStyle w:val="None"/>
          <w:rFonts w:ascii="Carlito" w:hAnsi="Carlito"/>
          <w:b w:val="1"/>
          <w:bCs w:val="1"/>
          <w:sz w:val="24"/>
          <w:szCs w:val="24"/>
          <w:rtl w:val="0"/>
          <w:lang w:val="en-US"/>
        </w:rPr>
        <w:t>number of animals/number of cameras/number of days) and net richness detection rate (number of species/number of cameras/number) are given for each ecosystem. Significant p-Values are bolded.</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50"/>
        <w:gridCol w:w="1334"/>
        <w:gridCol w:w="1331"/>
        <w:gridCol w:w="1335"/>
        <w:gridCol w:w="1333"/>
        <w:gridCol w:w="1333"/>
        <w:gridCol w:w="1334"/>
      </w:tblGrid>
      <w:tr>
        <w:tblPrEx>
          <w:shd w:val="clear" w:color="auto" w:fill="d0ddef"/>
        </w:tblPrEx>
        <w:trPr>
          <w:trHeight w:val="252" w:hRule="atLeast"/>
        </w:trPr>
        <w:tc>
          <w:tcPr>
            <w:tcW w:type="dxa" w:w="9350"/>
            <w:gridSpan w:val="7"/>
            <w:tcBorders>
              <w:top w:val="nil"/>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top"/>
          </w:tcPr>
          <w:p>
            <w:pPr>
              <w:pStyle w:val="Body"/>
              <w:jc w:val="center"/>
            </w:pPr>
            <w:r>
              <w:rPr>
                <w:rStyle w:val="None"/>
                <w:rFonts w:ascii="Carlito" w:hAnsi="Carlito"/>
                <w:b w:val="1"/>
                <w:bCs w:val="1"/>
                <w:i w:val="1"/>
                <w:iCs w:val="1"/>
                <w:sz w:val="24"/>
                <w:szCs w:val="24"/>
                <w:shd w:val="nil" w:color="auto" w:fill="auto"/>
                <w:rtl w:val="0"/>
                <w:lang w:val="en-US"/>
              </w:rPr>
              <w:t xml:space="preserve"> Net Abundance Detection Rate</w:t>
            </w:r>
          </w:p>
        </w:tc>
      </w:tr>
      <w:tr>
        <w:tblPrEx>
          <w:shd w:val="clear" w:color="auto" w:fill="d0ddef"/>
        </w:tblPrEx>
        <w:trPr>
          <w:trHeight w:val="252" w:hRule="atLeast"/>
        </w:trPr>
        <w:tc>
          <w:tcPr>
            <w:tcW w:type="dxa" w:w="1350"/>
            <w:tcBorders>
              <w:top w:val="single" w:color="7f7f7f" w:sz="4" w:space="0" w:shadow="0" w:frame="0"/>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Ecosystem</w:t>
            </w:r>
          </w:p>
        </w:tc>
        <w:tc>
          <w:tcPr>
            <w:tcW w:type="dxa" w:w="1334"/>
            <w:tcBorders>
              <w:top w:val="single" w:color="7f7f7f" w:sz="4" w:space="0" w:shadow="0" w:frame="0"/>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Estimate</w:t>
            </w:r>
          </w:p>
        </w:tc>
        <w:tc>
          <w:tcPr>
            <w:tcW w:type="dxa" w:w="1331"/>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SE(</w:t>
            </w:r>
            <w:r>
              <w:rPr>
                <w:rStyle w:val="None"/>
                <w:rFonts w:ascii="Carlito" w:hAnsi="Carlito" w:hint="default"/>
                <w:b w:val="1"/>
                <w:bCs w:val="1"/>
                <w:i w:val="1"/>
                <w:iCs w:val="1"/>
                <w:sz w:val="24"/>
                <w:szCs w:val="24"/>
                <w:shd w:val="nil" w:color="auto" w:fill="auto"/>
                <w:rtl w:val="0"/>
                <w:lang w:val="en-US"/>
              </w:rPr>
              <w:t>±</w:t>
            </w:r>
            <w:r>
              <w:rPr>
                <w:rStyle w:val="None"/>
                <w:rFonts w:ascii="Carlito" w:hAnsi="Carlito"/>
                <w:b w:val="1"/>
                <w:bCs w:val="1"/>
                <w:i w:val="1"/>
                <w:iCs w:val="1"/>
                <w:sz w:val="24"/>
                <w:szCs w:val="24"/>
                <w:shd w:val="nil" w:color="auto" w:fill="auto"/>
                <w:rtl w:val="0"/>
                <w:lang w:val="en-US"/>
              </w:rPr>
              <w:t>)</w:t>
            </w:r>
          </w:p>
        </w:tc>
        <w:tc>
          <w:tcPr>
            <w:tcW w:type="dxa" w:w="1334"/>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t-Value</w:t>
            </w:r>
          </w:p>
        </w:tc>
        <w:tc>
          <w:tcPr>
            <w:tcW w:type="dxa" w:w="1333"/>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95% CI.lb</w:t>
            </w:r>
          </w:p>
        </w:tc>
        <w:tc>
          <w:tcPr>
            <w:tcW w:type="dxa" w:w="1333"/>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95% CI.ub</w:t>
            </w:r>
          </w:p>
        </w:tc>
        <w:tc>
          <w:tcPr>
            <w:tcW w:type="dxa" w:w="1334"/>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p-Value</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Coniferous</w:t>
            </w:r>
          </w:p>
        </w:tc>
        <w:tc>
          <w:tcPr>
            <w:tcW w:type="dxa" w:w="133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0.1417</w:t>
            </w:r>
          </w:p>
        </w:tc>
        <w:tc>
          <w:tcPr>
            <w:tcW w:type="dxa" w:w="13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2.6849</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0.0528</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-5.2057</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5.4891</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0.9580</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Deciduous</w:t>
            </w:r>
          </w:p>
        </w:tc>
        <w:tc>
          <w:tcPr>
            <w:tcW w:type="dxa" w:w="1334"/>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1.0125</w:t>
            </w:r>
          </w:p>
        </w:tc>
        <w:tc>
          <w:tcPr>
            <w:tcW w:type="dxa" w:w="1331"/>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0.7594</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1.3333</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-0.5000</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2.5250</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0.1864</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Desert</w:t>
            </w:r>
          </w:p>
        </w:tc>
        <w:tc>
          <w:tcPr>
            <w:tcW w:type="dxa" w:w="133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1.1951</w:t>
            </w:r>
          </w:p>
        </w:tc>
        <w:tc>
          <w:tcPr>
            <w:tcW w:type="dxa" w:w="13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2.1922</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0.5452</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-3.1710</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5.5612</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0.5872</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Grassland</w:t>
            </w:r>
          </w:p>
        </w:tc>
        <w:tc>
          <w:tcPr>
            <w:tcW w:type="dxa" w:w="1334"/>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2.9580</w:t>
            </w:r>
          </w:p>
        </w:tc>
        <w:tc>
          <w:tcPr>
            <w:tcW w:type="dxa" w:w="1331"/>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1.3424</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2.2035</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0.2843</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5.6317</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0.0306</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Mixed</w:t>
            </w:r>
          </w:p>
        </w:tc>
        <w:tc>
          <w:tcPr>
            <w:tcW w:type="dxa" w:w="133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6.8013</w:t>
            </w:r>
          </w:p>
        </w:tc>
        <w:tc>
          <w:tcPr>
            <w:tcW w:type="dxa" w:w="13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1.5501</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4.3876</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3.7139</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9.8886</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&lt;0.0001</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Tropical</w:t>
            </w:r>
          </w:p>
        </w:tc>
        <w:tc>
          <w:tcPr>
            <w:tcW w:type="dxa" w:w="1334"/>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1.0870</w:t>
            </w:r>
          </w:p>
        </w:tc>
        <w:tc>
          <w:tcPr>
            <w:tcW w:type="dxa" w:w="1331"/>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0.6160</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1.7647</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-0.1398</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2.3138</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0.0816</w:t>
            </w:r>
          </w:p>
        </w:tc>
      </w:tr>
      <w:tr>
        <w:tblPrEx>
          <w:shd w:val="clear" w:color="auto" w:fill="d0ddef"/>
        </w:tblPrEx>
        <w:trPr>
          <w:trHeight w:val="247" w:hRule="atLeast"/>
        </w:trPr>
        <w:tc>
          <w:tcPr>
            <w:tcW w:type="dxa" w:w="9350"/>
            <w:gridSpan w:val="7"/>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Net Richness Detection Rate</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Ecosystem</w:t>
            </w:r>
          </w:p>
        </w:tc>
        <w:tc>
          <w:tcPr>
            <w:tcW w:type="dxa" w:w="1334"/>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Estimate</w:t>
            </w:r>
          </w:p>
        </w:tc>
        <w:tc>
          <w:tcPr>
            <w:tcW w:type="dxa" w:w="1331"/>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SE(</w:t>
            </w:r>
            <w:r>
              <w:rPr>
                <w:rStyle w:val="None"/>
                <w:rFonts w:ascii="Carlito" w:hAnsi="Carlito" w:hint="default"/>
                <w:b w:val="1"/>
                <w:bCs w:val="1"/>
                <w:i w:val="1"/>
                <w:iCs w:val="1"/>
                <w:sz w:val="24"/>
                <w:szCs w:val="24"/>
                <w:shd w:val="nil" w:color="auto" w:fill="auto"/>
                <w:rtl w:val="0"/>
                <w:lang w:val="en-US"/>
              </w:rPr>
              <w:t>±</w:t>
            </w:r>
            <w:r>
              <w:rPr>
                <w:rStyle w:val="None"/>
                <w:rFonts w:ascii="Carlito" w:hAnsi="Carlito"/>
                <w:b w:val="1"/>
                <w:bCs w:val="1"/>
                <w:i w:val="1"/>
                <w:iCs w:val="1"/>
                <w:sz w:val="24"/>
                <w:szCs w:val="24"/>
                <w:shd w:val="nil" w:color="auto" w:fill="auto"/>
                <w:rtl w:val="0"/>
                <w:lang w:val="en-US"/>
              </w:rPr>
              <w:t>)</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t-Value</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95% CI.lb</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95% CI.ub</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p-Value</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Coniferous</w:t>
            </w:r>
          </w:p>
        </w:tc>
        <w:tc>
          <w:tcPr>
            <w:tcW w:type="dxa" w:w="133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0.0018</w:t>
            </w:r>
          </w:p>
        </w:tc>
        <w:tc>
          <w:tcPr>
            <w:tcW w:type="dxa" w:w="13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0.0063</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0.2825</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-0.0108</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0.0144</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0.7784</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Deciduous</w:t>
            </w:r>
          </w:p>
        </w:tc>
        <w:tc>
          <w:tcPr>
            <w:tcW w:type="dxa" w:w="1334"/>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0.0104</w:t>
            </w:r>
          </w:p>
        </w:tc>
        <w:tc>
          <w:tcPr>
            <w:tcW w:type="dxa" w:w="1331"/>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0.0018</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5.8472</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0.0069</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0.0140</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&lt;0.0001</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Desert</w:t>
            </w:r>
          </w:p>
        </w:tc>
        <w:tc>
          <w:tcPr>
            <w:tcW w:type="dxa" w:w="133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0.0069</w:t>
            </w:r>
          </w:p>
        </w:tc>
        <w:tc>
          <w:tcPr>
            <w:tcW w:type="dxa" w:w="13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0.0052</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1.3454</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-0.0033</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0.0172</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0.1826</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Grassland</w:t>
            </w:r>
          </w:p>
        </w:tc>
        <w:tc>
          <w:tcPr>
            <w:tcW w:type="dxa" w:w="1334"/>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0.0086</w:t>
            </w:r>
          </w:p>
        </w:tc>
        <w:tc>
          <w:tcPr>
            <w:tcW w:type="dxa" w:w="1331"/>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0.0034</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2.5522</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0.0019</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0.0153</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0.0127</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Mixed</w:t>
            </w:r>
          </w:p>
        </w:tc>
        <w:tc>
          <w:tcPr>
            <w:tcW w:type="dxa" w:w="1334"/>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0.0153</w:t>
            </w:r>
          </w:p>
        </w:tc>
        <w:tc>
          <w:tcPr>
            <w:tcW w:type="dxa" w:w="13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0.0036</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4.2010</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0.0081</w:t>
            </w:r>
          </w:p>
        </w:tc>
        <w:tc>
          <w:tcPr>
            <w:tcW w:type="dxa" w:w="133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0.0226</w:t>
            </w:r>
          </w:p>
        </w:tc>
        <w:tc>
          <w:tcPr>
            <w:tcW w:type="dxa" w:w="133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&lt;0.0001</w:t>
            </w:r>
          </w:p>
        </w:tc>
      </w:tr>
      <w:tr>
        <w:tblPrEx>
          <w:shd w:val="clear" w:color="auto" w:fill="d0ddef"/>
        </w:tblPrEx>
        <w:trPr>
          <w:trHeight w:val="247" w:hRule="atLeast"/>
        </w:trPr>
        <w:tc>
          <w:tcPr>
            <w:tcW w:type="dxa" w:w="1350"/>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i w:val="1"/>
                <w:iCs w:val="1"/>
                <w:sz w:val="24"/>
                <w:szCs w:val="24"/>
                <w:shd w:val="nil" w:color="auto" w:fill="auto"/>
                <w:rtl w:val="0"/>
                <w:lang w:val="en-US"/>
              </w:rPr>
              <w:t>Tropical</w:t>
            </w:r>
          </w:p>
        </w:tc>
        <w:tc>
          <w:tcPr>
            <w:tcW w:type="dxa" w:w="1334"/>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0.0077</w:t>
            </w:r>
          </w:p>
        </w:tc>
        <w:tc>
          <w:tcPr>
            <w:tcW w:type="dxa" w:w="1331"/>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0.0014</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5.3384</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0.0048</w:t>
            </w:r>
          </w:p>
        </w:tc>
        <w:tc>
          <w:tcPr>
            <w:tcW w:type="dxa" w:w="1333"/>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libri Light" w:hAnsi="Calibri Light"/>
                <w:sz w:val="24"/>
                <w:szCs w:val="24"/>
                <w:shd w:val="nil" w:color="auto" w:fill="auto"/>
                <w:rtl w:val="0"/>
                <w:lang w:val="en-US"/>
              </w:rPr>
              <w:t>0.0106</w:t>
            </w:r>
          </w:p>
        </w:tc>
        <w:tc>
          <w:tcPr>
            <w:tcW w:type="dxa" w:w="1334"/>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Style w:val="None"/>
                <w:rFonts w:ascii="Carlito" w:hAnsi="Carlito"/>
                <w:b w:val="1"/>
                <w:bCs w:val="1"/>
                <w:sz w:val="24"/>
                <w:szCs w:val="24"/>
                <w:shd w:val="nil" w:color="auto" w:fill="auto"/>
                <w:rtl w:val="0"/>
                <w:lang w:val="en-US"/>
              </w:rPr>
              <w:t>&lt;0.0001</w:t>
            </w:r>
          </w:p>
        </w:tc>
      </w:tr>
    </w:tbl>
    <w:p>
      <w:pPr>
        <w:pStyle w:val="Body"/>
        <w:widowControl w:val="0"/>
        <w:spacing w:line="240" w:lineRule="auto"/>
        <w:jc w:val="both"/>
        <w:rPr>
          <w:rStyle w:val="None"/>
          <w:rFonts w:ascii="Carlito" w:cs="Carlito" w:hAnsi="Carlito" w:eastAsia="Carlito"/>
          <w:b w:val="1"/>
          <w:bCs w:val="1"/>
          <w:sz w:val="24"/>
          <w:szCs w:val="24"/>
        </w:rPr>
      </w:pPr>
    </w:p>
    <w:p>
      <w:pPr>
        <w:pStyle w:val="Body"/>
        <w:rPr>
          <w:rStyle w:val="None"/>
          <w:rFonts w:ascii="Carlito" w:cs="Carlito" w:hAnsi="Carlito" w:eastAsia="Carlito"/>
          <w:b w:val="1"/>
          <w:bCs w:val="1"/>
          <w:sz w:val="24"/>
          <w:szCs w:val="24"/>
          <w:lang w:val="en-US"/>
        </w:rPr>
      </w:pPr>
    </w:p>
    <w:p>
      <w:pPr>
        <w:pStyle w:val="Body"/>
      </w:pPr>
      <w:r>
        <w:rPr>
          <w:rStyle w:val="None"/>
          <w:rFonts w:ascii="Arial Unicode MS" w:cs="Arial Unicode MS" w:hAnsi="Arial Unicode MS" w:eastAsia="Arial Unicode MS"/>
          <w:b w:val="0"/>
          <w:bCs w:val="0"/>
          <w:i w:val="0"/>
          <w:iCs w:val="0"/>
          <w:sz w:val="24"/>
          <w:szCs w:val="24"/>
          <w:lang w:val="en-US"/>
        </w:rPr>
        <w:br w:type="page"/>
      </w:r>
    </w:p>
    <w:p>
      <w:pPr>
        <w:pStyle w:val="Body"/>
        <w:spacing w:after="0" w:line="480" w:lineRule="auto"/>
        <w:jc w:val="both"/>
        <w:rPr>
          <w:rStyle w:val="None"/>
          <w:rFonts w:ascii="Carlito" w:cs="Carlito" w:hAnsi="Carlito" w:eastAsia="Carlito"/>
          <w:b w:val="1"/>
          <w:bCs w:val="1"/>
          <w:sz w:val="24"/>
          <w:szCs w:val="24"/>
        </w:rPr>
      </w:pPr>
      <w:r>
        <w:rPr>
          <w:rStyle w:val="None"/>
          <w:rFonts w:ascii="Carlito" w:hAnsi="Carlito"/>
          <w:b w:val="1"/>
          <w:bCs w:val="1"/>
          <w:sz w:val="24"/>
          <w:szCs w:val="24"/>
          <w:rtl w:val="0"/>
          <w:lang w:val="en-US"/>
        </w:rPr>
        <w:t xml:space="preserve">Supplementary Appendix </w:t>
      </w:r>
    </w:p>
    <w:p>
      <w:pPr>
        <w:pStyle w:val="Body"/>
        <w:spacing w:after="0" w:line="480" w:lineRule="auto"/>
        <w:jc w:val="both"/>
        <w:rPr>
          <w:rStyle w:val="None"/>
          <w:rFonts w:ascii="Carlito" w:cs="Carlito" w:hAnsi="Carlito" w:eastAsia="Carlito"/>
          <w:b w:val="1"/>
          <w:bCs w:val="1"/>
          <w:sz w:val="24"/>
          <w:szCs w:val="24"/>
        </w:rPr>
      </w:pP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492125</wp:posOffset>
                </wp:positionH>
                <wp:positionV relativeFrom="line">
                  <wp:posOffset>2540</wp:posOffset>
                </wp:positionV>
                <wp:extent cx="2228850" cy="1438275"/>
                <wp:effectExtent l="0" t="0" r="0" b="0"/>
                <wp:wrapNone/>
                <wp:docPr id="1073741827"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wps:spPr>
                      <wps:txbx>
                        <w:txbxContent>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Papers obtained through database searching (Web of Science) Keywords:</w:t>
                            </w:r>
                          </w:p>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Camera* Trap* AND Richness*, Diversity*, and Rarefaction* Curve*</w:t>
                            </w:r>
                          </w:p>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(n= 716)</w:t>
                            </w:r>
                          </w:p>
                          <w:p>
                            <w:pPr>
                              <w:pStyle w:val="Normal (Web)"/>
                              <w:spacing w:after="0"/>
                              <w:rPr>
                                <w:rStyle w:val="None"/>
                                <w:rFonts w:ascii="Calibri Light" w:cs="Calibri Light" w:hAnsi="Calibri Light" w:eastAsia="Calibri Light"/>
                                <w:kern w:val="24"/>
                                <w:sz w:val="22"/>
                                <w:szCs w:val="22"/>
                              </w:rPr>
                            </w:pPr>
                          </w:p>
                          <w:p>
                            <w:pPr>
                              <w:pStyle w:val="Normal (Web)"/>
                              <w:spacing w:after="0"/>
                              <w:rPr>
                                <w:rStyle w:val="None"/>
                                <w:rFonts w:ascii="Calibri Light" w:cs="Calibri Light" w:hAnsi="Calibri Light" w:eastAsia="Calibri Light"/>
                                <w:kern w:val="24"/>
                                <w:sz w:val="22"/>
                                <w:szCs w:val="22"/>
                              </w:rPr>
                            </w:pPr>
                          </w:p>
                          <w:p>
                            <w:pPr>
                              <w:pStyle w:val="Normal (Web)"/>
                              <w:spacing w:after="0"/>
                              <w:rPr>
                                <w:rStyle w:val="None"/>
                                <w:rFonts w:ascii="Calibri Light" w:cs="Calibri Light" w:hAnsi="Calibri Light" w:eastAsia="Calibri Light"/>
                                <w:kern w:val="24"/>
                                <w:sz w:val="22"/>
                                <w:szCs w:val="22"/>
                              </w:rPr>
                            </w:pPr>
                          </w:p>
                          <w:p>
                            <w:pPr>
                              <w:pStyle w:val="Normal (Web)"/>
                              <w:spacing w:after="0"/>
                              <w:jc w:val="center"/>
                              <w:rPr>
                                <w:rStyle w:val="None"/>
                                <w:rFonts w:ascii="Calibri" w:cs="Calibri" w:hAnsi="Calibri" w:eastAsia="Calibri"/>
                                <w:sz w:val="22"/>
                                <w:szCs w:val="22"/>
                              </w:rPr>
                            </w:pPr>
                          </w:p>
                          <w:p>
                            <w:pPr>
                              <w:pStyle w:val="Normal (Web)"/>
                              <w:spacing w:after="0"/>
                              <w:jc w:val="center"/>
                            </w:pPr>
                            <w:r>
                              <w:rPr>
                                <w:rStyle w:val="None"/>
                                <w:rFonts w:ascii="Calibri" w:hAnsi="Calibri"/>
                                <w:sz w:val="22"/>
                                <w:szCs w:val="22"/>
                                <w:rtl w:val="0"/>
                                <w:lang w:val="en-US"/>
                              </w:rPr>
                              <w:t>(n = 1090)</w:t>
                            </w:r>
                          </w:p>
                        </w:txbxContent>
                      </wps:txbx>
                      <wps:bodyPr wrap="square" lIns="91438" tIns="91438" rIns="91438" bIns="91438" numCol="1" anchor="t">
                        <a:noAutofit/>
                      </wps:bodyPr>
                    </wps:wsp>
                  </a:graphicData>
                </a:graphic>
              </wp:anchor>
            </w:drawing>
          </mc:Choice>
          <mc:Fallback>
            <w:pict>
              <v:rect id="_x0000_s1026" style="visibility:visible;position:absolute;margin-left:38.8pt;margin-top:0.2pt;width:175.5pt;height:113.2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Papers obtained through database searching (Web of Science) Keywords:</w:t>
                      </w:r>
                    </w:p>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Camera* Trap* AND Richness*, Diversity*, and Rarefaction* Curve*</w:t>
                      </w:r>
                    </w:p>
                    <w:p>
                      <w:pPr>
                        <w:pStyle w:val="Normal (Web)"/>
                        <w:spacing w:after="0"/>
                        <w:jc w:val="center"/>
                        <w:rPr>
                          <w:rStyle w:val="None"/>
                          <w:rFonts w:ascii="Calibri Light" w:cs="Calibri Light" w:hAnsi="Calibri Light" w:eastAsia="Calibri Light"/>
                          <w:kern w:val="24"/>
                          <w:sz w:val="22"/>
                          <w:szCs w:val="22"/>
                        </w:rPr>
                      </w:pPr>
                      <w:r>
                        <w:rPr>
                          <w:rStyle w:val="None"/>
                          <w:rFonts w:ascii="Calibri Light" w:hAnsi="Calibri Light"/>
                          <w:kern w:val="24"/>
                          <w:sz w:val="22"/>
                          <w:szCs w:val="22"/>
                          <w:rtl w:val="0"/>
                          <w:lang w:val="en-US"/>
                        </w:rPr>
                        <w:t>(n= 716)</w:t>
                      </w:r>
                    </w:p>
                    <w:p>
                      <w:pPr>
                        <w:pStyle w:val="Normal (Web)"/>
                        <w:spacing w:after="0"/>
                        <w:rPr>
                          <w:rStyle w:val="None"/>
                          <w:rFonts w:ascii="Calibri Light" w:cs="Calibri Light" w:hAnsi="Calibri Light" w:eastAsia="Calibri Light"/>
                          <w:kern w:val="24"/>
                          <w:sz w:val="22"/>
                          <w:szCs w:val="22"/>
                        </w:rPr>
                      </w:pPr>
                    </w:p>
                    <w:p>
                      <w:pPr>
                        <w:pStyle w:val="Normal (Web)"/>
                        <w:spacing w:after="0"/>
                        <w:rPr>
                          <w:rStyle w:val="None"/>
                          <w:rFonts w:ascii="Calibri Light" w:cs="Calibri Light" w:hAnsi="Calibri Light" w:eastAsia="Calibri Light"/>
                          <w:kern w:val="24"/>
                          <w:sz w:val="22"/>
                          <w:szCs w:val="22"/>
                        </w:rPr>
                      </w:pPr>
                    </w:p>
                    <w:p>
                      <w:pPr>
                        <w:pStyle w:val="Normal (Web)"/>
                        <w:spacing w:after="0"/>
                        <w:rPr>
                          <w:rStyle w:val="None"/>
                          <w:rFonts w:ascii="Calibri Light" w:cs="Calibri Light" w:hAnsi="Calibri Light" w:eastAsia="Calibri Light"/>
                          <w:kern w:val="24"/>
                          <w:sz w:val="22"/>
                          <w:szCs w:val="22"/>
                        </w:rPr>
                      </w:pPr>
                    </w:p>
                    <w:p>
                      <w:pPr>
                        <w:pStyle w:val="Normal (Web)"/>
                        <w:spacing w:after="0"/>
                        <w:jc w:val="center"/>
                        <w:rPr>
                          <w:rStyle w:val="None"/>
                          <w:rFonts w:ascii="Calibri" w:cs="Calibri" w:hAnsi="Calibri" w:eastAsia="Calibri"/>
                          <w:sz w:val="22"/>
                          <w:szCs w:val="22"/>
                        </w:rPr>
                      </w:pPr>
                    </w:p>
                    <w:p>
                      <w:pPr>
                        <w:pStyle w:val="Normal (Web)"/>
                        <w:spacing w:after="0"/>
                        <w:jc w:val="center"/>
                      </w:pPr>
                      <w:r>
                        <w:rPr>
                          <w:rStyle w:val="None"/>
                          <w:rFonts w:ascii="Calibri" w:hAnsi="Calibri"/>
                          <w:sz w:val="22"/>
                          <w:szCs w:val="22"/>
                          <w:rtl w:val="0"/>
                          <w:lang w:val="en-US"/>
                        </w:rPr>
                        <w:t>(n = 1090)</w:t>
                      </w:r>
                    </w:p>
                  </w:txbxContent>
                </v:textbox>
                <w10:wrap type="none" side="bothSides" anchorx="text"/>
              </v:rect>
            </w:pict>
          </mc:Fallback>
        </mc:AlternateContent>
      </w: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7696" behindDoc="0" locked="0" layoutInCell="1" allowOverlap="1">
                <wp:simplePos x="0" y="0"/>
                <wp:positionH relativeFrom="column">
                  <wp:posOffset>3587749</wp:posOffset>
                </wp:positionH>
                <wp:positionV relativeFrom="line">
                  <wp:posOffset>3223577</wp:posOffset>
                </wp:positionV>
                <wp:extent cx="660402" cy="0"/>
                <wp:effectExtent l="0" t="0" r="0" b="0"/>
                <wp:wrapNone/>
                <wp:docPr id="1073741828" name="officeArt object" descr="AutoShape 21"/>
                <wp:cNvGraphicFramePr/>
                <a:graphic xmlns:a="http://schemas.openxmlformats.org/drawingml/2006/main">
                  <a:graphicData uri="http://schemas.microsoft.com/office/word/2010/wordprocessingShape">
                    <wps:wsp>
                      <wps:cNvSpPr/>
                      <wps:spPr>
                        <a:xfrm>
                          <a:off x="0" y="0"/>
                          <a:ext cx="660402"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27" style="visibility:visible;position:absolute;margin-left:282.5pt;margin-top:253.8pt;width:52.0pt;height:0.0pt;z-index:25167769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None"/>
          <w:rFonts w:ascii="Calibri Light" w:cs="Calibri Light" w:hAnsi="Calibri Light" w:eastAsia="Calibri Light"/>
        </w:rPr>
        <mc:AlternateContent>
          <mc:Choice Requires="wpg">
            <w:drawing xmlns:a="http://schemas.openxmlformats.org/drawingml/2006/main">
              <wp:anchor distT="0" distB="0" distL="0" distR="0" simplePos="0" relativeHeight="251665408" behindDoc="0" locked="0" layoutInCell="1" allowOverlap="1">
                <wp:simplePos x="0" y="0"/>
                <wp:positionH relativeFrom="column">
                  <wp:posOffset>-428624</wp:posOffset>
                </wp:positionH>
                <wp:positionV relativeFrom="line">
                  <wp:posOffset>-146050</wp:posOffset>
                </wp:positionV>
                <wp:extent cx="297182" cy="1371602"/>
                <wp:effectExtent l="0" t="0" r="0" b="0"/>
                <wp:wrapNone/>
                <wp:docPr id="1073741831" name="officeArt object" descr="AutoShape 8"/>
                <wp:cNvGraphicFramePr/>
                <a:graphic xmlns:a="http://schemas.openxmlformats.org/drawingml/2006/main">
                  <a:graphicData uri="http://schemas.microsoft.com/office/word/2010/wordprocessingGroup">
                    <wpg:wgp>
                      <wpg:cNvGrpSpPr/>
                      <wpg:grpSpPr>
                        <a:xfrm>
                          <a:off x="0" y="0"/>
                          <a:ext cx="297182" cy="1371602"/>
                          <a:chOff x="0" y="0"/>
                          <a:chExt cx="297181" cy="1371601"/>
                        </a:xfrm>
                      </wpg:grpSpPr>
                      <wps:wsp>
                        <wps:cNvPr id="1073741829" name="Shape 1073741830"/>
                        <wps:cNvSpPr/>
                        <wps:spPr>
                          <a:xfrm rot="16200000">
                            <a:off x="-537211" y="537209"/>
                            <a:ext cx="1371602" cy="297182"/>
                          </a:xfrm>
                          <a:prstGeom prst="roundRect">
                            <a:avLst>
                              <a:gd name="adj" fmla="val 16667"/>
                            </a:avLst>
                          </a:prstGeom>
                          <a:solidFill>
                            <a:srgbClr val="CCECFF"/>
                          </a:solidFill>
                          <a:ln w="9525" cap="flat">
                            <a:solidFill>
                              <a:srgbClr val="000000"/>
                            </a:solidFill>
                            <a:prstDash val="solid"/>
                            <a:round/>
                          </a:ln>
                          <a:effectLst/>
                        </wps:spPr>
                        <wps:bodyPr/>
                      </wps:wsp>
                      <wps:wsp>
                        <wps:cNvPr id="1073741830" name="Shape 1073741831"/>
                        <wps:cNvSpPr txBox="1"/>
                        <wps:spPr>
                          <a:xfrm rot="16200000">
                            <a:off x="-522703" y="551717"/>
                            <a:ext cx="1342587" cy="268166"/>
                          </a:xfrm>
                          <a:prstGeom prst="rect">
                            <a:avLst/>
                          </a:prstGeom>
                          <a:noFill/>
                          <a:ln w="12700" cap="flat">
                            <a:noFill/>
                            <a:miter lim="400000"/>
                          </a:ln>
                          <a:effectLst/>
                        </wps:spPr>
                        <wps:txbx>
                          <w:txbxContent>
                            <w:p>
                              <w:pPr>
                                <w:pStyle w:val="Heading 2"/>
                                <w:jc w:val="center"/>
                              </w:pPr>
                              <w:r>
                                <w:rPr>
                                  <w:rStyle w:val="None"/>
                                  <w:outline w:val="0"/>
                                  <w:color w:val="000000"/>
                                  <w:sz w:val="22"/>
                                  <w:szCs w:val="22"/>
                                  <w:u w:color="000000"/>
                                  <w:rtl w:val="0"/>
                                  <w:lang w:val="fr-FR"/>
                                  <w14:textFill>
                                    <w14:solidFill>
                                      <w14:srgbClr w14:val="000000"/>
                                    </w14:solidFill>
                                  </w14:textFill>
                                </w:rPr>
                                <w:t>Identification</w:t>
                              </w:r>
                            </w:p>
                          </w:txbxContent>
                        </wps:txbx>
                        <wps:bodyPr wrap="square" lIns="45718" tIns="45718" rIns="45718" bIns="45718" numCol="1" anchor="t">
                          <a:noAutofit/>
                        </wps:bodyPr>
                      </wps:wsp>
                    </wpg:wgp>
                  </a:graphicData>
                </a:graphic>
              </wp:anchor>
            </w:drawing>
          </mc:Choice>
          <mc:Fallback>
            <w:pict>
              <v:group id="_x0000_s1028" style="visibility:visible;position:absolute;margin-left:-33.7pt;margin-top:-11.5pt;width:23.4pt;height:108.0pt;z-index:251665408;mso-position-horizontal:absolute;mso-position-horizontal-relative:text;mso-position-vertical:absolute;mso-position-vertical-relative:line;mso-wrap-distance-left:0.0pt;mso-wrap-distance-top:0.0pt;mso-wrap-distance-right:0.0pt;mso-wrap-distance-bottom:0.0pt;" coordorigin="-1,-1" coordsize="297182,1371602">
                <w10:wrap type="none" side="bothSides" anchorx="text"/>
                <v:roundrect id="_x0000_s1029" style="position:absolute;left:-537211;top:537210;width:1371601;height:297181;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0" type="#_x0000_t202" style="position:absolute;left:-522703;top:551717;width:1342586;height:268166;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fr-FR"/>
                            <w14:textFill>
                              <w14:solidFill>
                                <w14:srgbClr w14:val="000000"/>
                              </w14:solidFill>
                            </w14:textFill>
                          </w:rPr>
                          <w:t>Identification</w:t>
                        </w:r>
                      </w:p>
                    </w:txbxContent>
                  </v:textbox>
                </v:shape>
              </v:group>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2915728</wp:posOffset>
                </wp:positionH>
                <wp:positionV relativeFrom="line">
                  <wp:posOffset>168836</wp:posOffset>
                </wp:positionV>
                <wp:extent cx="2484120" cy="747886"/>
                <wp:effectExtent l="0" t="0" r="0" b="0"/>
                <wp:wrapNone/>
                <wp:docPr id="1073741832"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pPr>
                              <w:pStyle w:val="Body B"/>
                              <w:spacing w:after="0"/>
                              <w:jc w:val="center"/>
                              <w:rPr>
                                <w:rStyle w:val="None"/>
                                <w:rFonts w:ascii="Calibri Light" w:cs="Calibri Light" w:hAnsi="Calibri Light" w:eastAsia="Calibri Light"/>
                                <w:kern w:val="24"/>
                              </w:rPr>
                            </w:pPr>
                            <w:r>
                              <w:rPr>
                                <w:rStyle w:val="None"/>
                                <w:rFonts w:ascii="Calibri Light" w:hAnsi="Calibri Light"/>
                                <w:kern w:val="24"/>
                                <w:rtl w:val="0"/>
                                <w:lang w:val="en-US"/>
                              </w:rPr>
                              <w:t>Papers obtained from other sources, such as book chapter bibliographies</w:t>
                            </w:r>
                          </w:p>
                          <w:p>
                            <w:pPr>
                              <w:pStyle w:val="Body B"/>
                              <w:spacing w:after="0"/>
                              <w:jc w:val="center"/>
                            </w:pPr>
                            <w:r>
                              <w:rPr>
                                <w:rStyle w:val="None"/>
                                <w:rFonts w:ascii="Calibri Light" w:hAnsi="Calibri Light"/>
                                <w:kern w:val="24"/>
                                <w:rtl w:val="0"/>
                                <w:lang w:val="en-US"/>
                              </w:rPr>
                              <w:t>(n= 0)</w:t>
                            </w:r>
                          </w:p>
                        </w:txbxContent>
                      </wps:txbx>
                      <wps:bodyPr wrap="square" lIns="91438" tIns="91438" rIns="91438" bIns="91438" numCol="1" anchor="t">
                        <a:noAutofit/>
                      </wps:bodyPr>
                    </wps:wsp>
                  </a:graphicData>
                </a:graphic>
              </wp:anchor>
            </w:drawing>
          </mc:Choice>
          <mc:Fallback>
            <w:pict>
              <v:rect id="_x0000_s1031" style="visibility:visible;position:absolute;margin-left:229.6pt;margin-top:13.3pt;width:195.6pt;height:58.9pt;z-index:25166643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spacing w:after="0"/>
                        <w:jc w:val="center"/>
                        <w:rPr>
                          <w:rStyle w:val="None"/>
                          <w:rFonts w:ascii="Calibri Light" w:cs="Calibri Light" w:hAnsi="Calibri Light" w:eastAsia="Calibri Light"/>
                          <w:kern w:val="24"/>
                        </w:rPr>
                      </w:pPr>
                      <w:r>
                        <w:rPr>
                          <w:rStyle w:val="None"/>
                          <w:rFonts w:ascii="Calibri Light" w:hAnsi="Calibri Light"/>
                          <w:kern w:val="24"/>
                          <w:rtl w:val="0"/>
                          <w:lang w:val="en-US"/>
                        </w:rPr>
                        <w:t>Papers obtained from other sources, such as book chapter bibliographies</w:t>
                      </w:r>
                    </w:p>
                    <w:p>
                      <w:pPr>
                        <w:pStyle w:val="Body B"/>
                        <w:spacing w:after="0"/>
                        <w:jc w:val="center"/>
                      </w:pPr>
                      <w:r>
                        <w:rPr>
                          <w:rStyle w:val="None"/>
                          <w:rFonts w:ascii="Calibri Light" w:hAnsi="Calibri Light"/>
                          <w:kern w:val="24"/>
                          <w:rtl w:val="0"/>
                          <w:lang w:val="en-US"/>
                        </w:rPr>
                        <w:t>(n= 0)</w:t>
                      </w:r>
                    </w:p>
                  </w:txbxContent>
                </v:textbox>
                <w10:wrap type="none" side="bothSides" anchorx="text"/>
              </v:rect>
            </w:pict>
          </mc:Fallback>
        </mc:AlternateContent>
      </w: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3823016</wp:posOffset>
                </wp:positionH>
                <wp:positionV relativeFrom="line">
                  <wp:posOffset>50798</wp:posOffset>
                </wp:positionV>
                <wp:extent cx="0" cy="457202"/>
                <wp:effectExtent l="0" t="0" r="0" b="0"/>
                <wp:wrapNone/>
                <wp:docPr id="1073741833" name="officeArt object" descr="AutoShape 7"/>
                <wp:cNvGraphicFramePr/>
                <a:graphic xmlns:a="http://schemas.openxmlformats.org/drawingml/2006/main">
                  <a:graphicData uri="http://schemas.microsoft.com/office/word/2010/wordprocessingShape">
                    <wps:wsp>
                      <wps:cNvSpPr/>
                      <wps:spPr>
                        <a:xfrm>
                          <a:off x="0" y="0"/>
                          <a:ext cx="0" cy="4572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2" style="visibility:visible;position:absolute;margin-left:301.0pt;margin-top:4.0pt;width:0.0pt;height:36.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-427990</wp:posOffset>
                </wp:positionH>
                <wp:positionV relativeFrom="line">
                  <wp:posOffset>134619</wp:posOffset>
                </wp:positionV>
                <wp:extent cx="299085" cy="1371600"/>
                <wp:effectExtent l="0" t="0" r="0" b="0"/>
                <wp:wrapNone/>
                <wp:docPr id="1073741836" name="officeArt object" descr="AutoShape 5"/>
                <wp:cNvGraphicFramePr/>
                <a:graphic xmlns:a="http://schemas.openxmlformats.org/drawingml/2006/main">
                  <a:graphicData uri="http://schemas.microsoft.com/office/word/2010/wordprocessingGroup">
                    <wpg:wgp>
                      <wpg:cNvGrpSpPr/>
                      <wpg:grpSpPr>
                        <a:xfrm>
                          <a:off x="0" y="0"/>
                          <a:ext cx="299085" cy="1371600"/>
                          <a:chOff x="0" y="0"/>
                          <a:chExt cx="299084" cy="1371600"/>
                        </a:xfrm>
                      </wpg:grpSpPr>
                      <wps:wsp>
                        <wps:cNvPr id="1073741834" name="Shape 1073741836"/>
                        <wps:cNvSpPr/>
                        <wps:spPr>
                          <a:xfrm rot="16200000">
                            <a:off x="-535049" y="537467"/>
                            <a:ext cx="1371601" cy="296667"/>
                          </a:xfrm>
                          <a:prstGeom prst="roundRect">
                            <a:avLst>
                              <a:gd name="adj" fmla="val 16667"/>
                            </a:avLst>
                          </a:prstGeom>
                          <a:solidFill>
                            <a:srgbClr val="CCECFF"/>
                          </a:solidFill>
                          <a:ln w="9525" cap="flat">
                            <a:solidFill>
                              <a:srgbClr val="000000"/>
                            </a:solidFill>
                            <a:prstDash val="solid"/>
                            <a:round/>
                          </a:ln>
                          <a:effectLst/>
                        </wps:spPr>
                        <wps:bodyPr/>
                      </wps:wsp>
                      <wps:wsp>
                        <wps:cNvPr id="1073741835" name="Shape 1073741837"/>
                        <wps:cNvSpPr txBox="1"/>
                        <wps:spPr>
                          <a:xfrm rot="16200000">
                            <a:off x="-537443" y="551950"/>
                            <a:ext cx="1342586" cy="267702"/>
                          </a:xfrm>
                          <a:prstGeom prst="rect">
                            <a:avLst/>
                          </a:prstGeom>
                          <a:noFill/>
                          <a:ln w="12700" cap="flat">
                            <a:noFill/>
                            <a:miter lim="400000"/>
                          </a:ln>
                          <a:effectLst/>
                        </wps:spPr>
                        <wps:txbx>
                          <w:txbxContent>
                            <w:p>
                              <w:pPr>
                                <w:pStyle w:val="Heading 2"/>
                                <w:jc w:val="center"/>
                              </w:pPr>
                              <w:r>
                                <w:rPr>
                                  <w:rStyle w:val="None"/>
                                  <w:outline w:val="0"/>
                                  <w:color w:val="000000"/>
                                  <w:sz w:val="22"/>
                                  <w:szCs w:val="22"/>
                                  <w:u w:color="000000"/>
                                  <w:rtl w:val="0"/>
                                  <w:lang w:val="it-IT"/>
                                  <w14:textFill>
                                    <w14:solidFill>
                                      <w14:srgbClr w14:val="000000"/>
                                    </w14:solidFill>
                                  </w14:textFill>
                                </w:rPr>
                                <w:t>Eligibility</w:t>
                              </w:r>
                            </w:p>
                          </w:txbxContent>
                        </wps:txbx>
                        <wps:bodyPr wrap="square" lIns="45718" tIns="45718" rIns="45718" bIns="45718" numCol="1" anchor="t">
                          <a:noAutofit/>
                        </wps:bodyPr>
                      </wps:wsp>
                    </wpg:wgp>
                  </a:graphicData>
                </a:graphic>
              </wp:anchor>
            </w:drawing>
          </mc:Choice>
          <mc:Fallback>
            <w:pict>
              <v:group id="_x0000_s1033" style="visibility:visible;position:absolute;margin-left:-33.7pt;margin-top:10.6pt;width:23.5pt;height:108.0pt;z-index:251662336;mso-position-horizontal:absolute;mso-position-horizontal-relative:text;mso-position-vertical:absolute;mso-position-vertical-relative:line;mso-wrap-distance-left:0.0pt;mso-wrap-distance-top:0.0pt;mso-wrap-distance-right:0.0pt;mso-wrap-distance-bottom:0.0pt;" coordorigin="0,0" coordsize="299085,1371600">
                <w10:wrap type="none" side="bothSides" anchorx="text"/>
                <v:roundrect id="_x0000_s1034" style="position:absolute;left:-535048;top:537468;width:1371600;height:29666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5" type="#_x0000_t202" style="position:absolute;left:-537442;top:551950;width:1342585;height:267701;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it-IT"/>
                            <w14:textFill>
                              <w14:solidFill>
                                <w14:srgbClr w14:val="000000"/>
                              </w14:solidFill>
                            </w14:textFill>
                          </w:rPr>
                          <w:t>Eligibility</w:t>
                        </w:r>
                      </w:p>
                    </w:txbxContent>
                  </v:textbox>
                </v:shape>
              </v:group>
            </w:pict>
          </mc:Fallback>
        </mc:AlternateContent>
      </w: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1562258</wp:posOffset>
                </wp:positionH>
                <wp:positionV relativeFrom="line">
                  <wp:posOffset>74073</wp:posOffset>
                </wp:positionV>
                <wp:extent cx="0" cy="457202"/>
                <wp:effectExtent l="0" t="0" r="0" b="0"/>
                <wp:wrapNone/>
                <wp:docPr id="1073741837" name="officeArt object" descr="AutoShape 6"/>
                <wp:cNvGraphicFramePr/>
                <a:graphic xmlns:a="http://schemas.openxmlformats.org/drawingml/2006/main">
                  <a:graphicData uri="http://schemas.microsoft.com/office/word/2010/wordprocessingShape">
                    <wps:wsp>
                      <wps:cNvSpPr/>
                      <wps:spPr>
                        <a:xfrm>
                          <a:off x="0" y="0"/>
                          <a:ext cx="0" cy="4572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6" style="visibility:visible;position:absolute;margin-left:123.0pt;margin-top:5.8pt;width:0.0pt;height:36.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1277481</wp:posOffset>
                </wp:positionH>
                <wp:positionV relativeFrom="line">
                  <wp:posOffset>13335</wp:posOffset>
                </wp:positionV>
                <wp:extent cx="2771775" cy="571500"/>
                <wp:effectExtent l="0" t="0" r="0" b="0"/>
                <wp:wrapNone/>
                <wp:docPr id="1073741838"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pPr>
                              <w:pStyle w:val="Body B"/>
                              <w:jc w:val="center"/>
                            </w:pPr>
                            <w:r>
                              <w:rPr>
                                <w:rStyle w:val="None"/>
                                <w:rFonts w:ascii="Calibri Light" w:hAnsi="Calibri Light"/>
                                <w:rtl w:val="0"/>
                                <w:lang w:val="en-US"/>
                              </w:rPr>
                              <w:t xml:space="preserve">Records after duplicates removed </w:t>
                            </w:r>
                            <w:r>
                              <w:rPr>
                                <w:rStyle w:val="None"/>
                                <w:rFonts w:ascii="Calibri Light" w:cs="Calibri Light" w:hAnsi="Calibri Light" w:eastAsia="Calibri Light"/>
                              </w:rPr>
                              <w:br w:type="textWrapping"/>
                            </w:r>
                            <w:r>
                              <w:rPr>
                                <w:rStyle w:val="None"/>
                                <w:rFonts w:ascii="Calibri Light" w:hAnsi="Calibri Light"/>
                                <w:rtl w:val="0"/>
                                <w:lang w:val="en-US"/>
                              </w:rPr>
                              <w:t>(n = 557)</w:t>
                            </w:r>
                          </w:p>
                        </w:txbxContent>
                      </wps:txbx>
                      <wps:bodyPr wrap="square" lIns="91438" tIns="91438" rIns="91438" bIns="91438" numCol="1" anchor="t">
                        <a:noAutofit/>
                      </wps:bodyPr>
                    </wps:wsp>
                  </a:graphicData>
                </a:graphic>
              </wp:anchor>
            </w:drawing>
          </mc:Choice>
          <mc:Fallback>
            <w:pict>
              <v:rect id="_x0000_s1037" style="visibility:visible;position:absolute;margin-left:100.6pt;margin-top:1.0pt;width:218.2pt;height:45.0pt;z-index:25166745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pPr>
                      <w:r>
                        <w:rPr>
                          <w:rStyle w:val="None"/>
                          <w:rFonts w:ascii="Calibri Light" w:hAnsi="Calibri Light"/>
                          <w:rtl w:val="0"/>
                          <w:lang w:val="en-US"/>
                        </w:rPr>
                        <w:t xml:space="preserve">Records after duplicates removed </w:t>
                      </w:r>
                      <w:r>
                        <w:rPr>
                          <w:rStyle w:val="None"/>
                          <w:rFonts w:ascii="Calibri Light" w:cs="Calibri Light" w:hAnsi="Calibri Light" w:eastAsia="Calibri Light"/>
                        </w:rPr>
                        <w:br w:type="textWrapping"/>
                      </w:r>
                      <w:r>
                        <w:rPr>
                          <w:rStyle w:val="None"/>
                          <w:rFonts w:ascii="Calibri Light" w:hAnsi="Calibri Light"/>
                          <w:rtl w:val="0"/>
                          <w:lang w:val="en-US"/>
                        </w:rPr>
                        <w:t>(n = 557)</w:t>
                      </w:r>
                    </w:p>
                  </w:txbxContent>
                </v:textbox>
                <w10:wrap type="none" side="bothSides" anchorx="text"/>
              </v:rect>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pPr>
                              <w:pStyle w:val="Body B"/>
                              <w:jc w:val="center"/>
                            </w:pPr>
                            <w:r>
                              <w:rPr>
                                <w:rStyle w:val="None"/>
                                <w:rFonts w:ascii="Calibri Light" w:hAnsi="Calibri Light"/>
                                <w:rtl w:val="0"/>
                                <w:lang w:val="en-US"/>
                              </w:rPr>
                              <w:t>Records excluded for: relevance, review, opinion or idea paper, focus on one species, qualitative, not English.</w:t>
                            </w:r>
                          </w:p>
                        </w:txbxContent>
                      </wps:txbx>
                      <wps:bodyPr wrap="square" lIns="91438" tIns="91438" rIns="91438" bIns="91438" numCol="1" anchor="t">
                        <a:noAutofit/>
                      </wps:bodyPr>
                    </wps:wsp>
                  </a:graphicData>
                </a:graphic>
              </wp:anchor>
            </w:drawing>
          </mc:Choice>
          <mc:Fallback>
            <w:pict>
              <v:rect id="_x0000_s1038" style="visibility:visible;position:absolute;margin-left:339.5pt;margin-top:16.4pt;width:147.0pt;height:84.0pt;z-index:25166950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pPr>
                      <w:r>
                        <w:rPr>
                          <w:rStyle w:val="None"/>
                          <w:rFonts w:ascii="Calibri Light" w:hAnsi="Calibri Light"/>
                          <w:rtl w:val="0"/>
                          <w:lang w:val="en-US"/>
                        </w:rPr>
                        <w:t>Records excluded for: relevance, review, opinion or idea paper, focus on one species, qualitative, not English.</w:t>
                      </w:r>
                    </w:p>
                  </w:txbxContent>
                </v:textbox>
                <w10:wrap type="none" side="bothSides" anchorx="text"/>
              </v:rect>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3600" behindDoc="0" locked="0" layoutInCell="1" allowOverlap="1">
                <wp:simplePos x="0" y="0"/>
                <wp:positionH relativeFrom="column">
                  <wp:posOffset>2717855</wp:posOffset>
                </wp:positionH>
                <wp:positionV relativeFrom="line">
                  <wp:posOffset>40873</wp:posOffset>
                </wp:positionV>
                <wp:extent cx="7953" cy="302150"/>
                <wp:effectExtent l="0" t="0" r="0" b="0"/>
                <wp:wrapNone/>
                <wp:docPr id="1073741840" name="officeArt object" descr="AutoShape 17"/>
                <wp:cNvGraphicFramePr/>
                <a:graphic xmlns:a="http://schemas.openxmlformats.org/drawingml/2006/main">
                  <a:graphicData uri="http://schemas.microsoft.com/office/word/2010/wordprocessingShape">
                    <wps:wsp>
                      <wps:cNvSpPr/>
                      <wps:spPr>
                        <a:xfrm>
                          <a:off x="0" y="0"/>
                          <a:ext cx="7953" cy="30215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9" style="visibility:visible;position:absolute;margin-left:214.0pt;margin-top:3.2pt;width:0.6pt;height:23.8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1885950</wp:posOffset>
                </wp:positionH>
                <wp:positionV relativeFrom="line">
                  <wp:posOffset>73659</wp:posOffset>
                </wp:positionV>
                <wp:extent cx="1670050" cy="704850"/>
                <wp:effectExtent l="0" t="0" r="0" b="0"/>
                <wp:wrapNone/>
                <wp:docPr id="1073741841"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wps:spPr>
                      <wps:txbx>
                        <w:txbxContent>
                          <w:p>
                            <w:pPr>
                              <w:pStyle w:val="Body B"/>
                              <w:jc w:val="center"/>
                            </w:pPr>
                            <w:r>
                              <w:rPr>
                                <w:rStyle w:val="None"/>
                                <w:rFonts w:ascii="Calibri Light" w:hAnsi="Calibri Light"/>
                                <w:rtl w:val="0"/>
                                <w:lang w:val="en-US"/>
                              </w:rPr>
                              <w:t>Records screened by abstract (n = 557)</w:t>
                            </w:r>
                            <w:r>
                              <w:rPr>
                                <w:rStyle w:val="None"/>
                                <w:rFonts w:ascii="Calibri Light" w:cs="Calibri Light" w:hAnsi="Calibri Light" w:eastAsia="Calibri Light"/>
                              </w:rPr>
                              <w:br w:type="textWrapping"/>
                            </w:r>
                          </w:p>
                        </w:txbxContent>
                      </wps:txbx>
                      <wps:bodyPr wrap="square" lIns="91438" tIns="91438" rIns="91438" bIns="91438" numCol="1" anchor="t">
                        <a:noAutofit/>
                      </wps:bodyPr>
                    </wps:wsp>
                  </a:graphicData>
                </a:graphic>
              </wp:anchor>
            </w:drawing>
          </mc:Choice>
          <mc:Fallback>
            <w:pict>
              <v:rect id="_x0000_s1040" style="visibility:visible;position:absolute;margin-left:148.5pt;margin-top:5.8pt;width:131.5pt;height:55.5pt;z-index:25166848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pPr>
                      <w:r>
                        <w:rPr>
                          <w:rStyle w:val="None"/>
                          <w:rFonts w:ascii="Calibri Light" w:hAnsi="Calibri Light"/>
                          <w:rtl w:val="0"/>
                          <w:lang w:val="en-US"/>
                        </w:rPr>
                        <w:t>Records screened by abstract (n = 557)</w:t>
                      </w:r>
                      <w:r>
                        <w:rPr>
                          <w:rStyle w:val="None"/>
                          <w:rFonts w:ascii="Calibri Light" w:cs="Calibri Light" w:hAnsi="Calibri Light" w:eastAsia="Calibri Light"/>
                        </w:rPr>
                        <w:br w:type="textWrapping"/>
                      </w:r>
                    </w:p>
                  </w:txbxContent>
                </v:textbox>
                <w10:wrap type="none" side="bothSides" anchorx="text"/>
              </v:rect>
            </w:pict>
          </mc:Fallback>
        </mc:AlternateContent>
      </w: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4624" behindDoc="0" locked="0" layoutInCell="1" allowOverlap="1">
                <wp:simplePos x="0" y="0"/>
                <wp:positionH relativeFrom="column">
                  <wp:posOffset>2711608</wp:posOffset>
                </wp:positionH>
                <wp:positionV relativeFrom="line">
                  <wp:posOffset>275590</wp:posOffset>
                </wp:positionV>
                <wp:extent cx="0" cy="276226"/>
                <wp:effectExtent l="0" t="0" r="0" b="0"/>
                <wp:wrapNone/>
                <wp:docPr id="1073741842" name="officeArt object" descr="AutoShape 18"/>
                <wp:cNvGraphicFramePr/>
                <a:graphic xmlns:a="http://schemas.openxmlformats.org/drawingml/2006/main">
                  <a:graphicData uri="http://schemas.microsoft.com/office/word/2010/wordprocessingShape">
                    <wps:wsp>
                      <wps:cNvSpPr/>
                      <wps:spPr>
                        <a:xfrm>
                          <a:off x="0" y="0"/>
                          <a:ext cx="0" cy="27622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1" style="visibility:visible;position:absolute;margin-left:213.5pt;margin-top:21.7pt;width:0.0pt;height:21.8pt;z-index:25167462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None"/>
          <w:rFonts w:ascii="Calibri Light" w:cs="Calibri Light" w:hAnsi="Calibri Light" w:eastAsia="Calibri Light"/>
        </w:rPr>
        <mc:AlternateContent>
          <mc:Choice Requires="wpg">
            <w:drawing xmlns:a="http://schemas.openxmlformats.org/drawingml/2006/main">
              <wp:anchor distT="0" distB="0" distL="0" distR="0" simplePos="0" relativeHeight="251660288" behindDoc="0" locked="0" layoutInCell="1" allowOverlap="1">
                <wp:simplePos x="0" y="0"/>
                <wp:positionH relativeFrom="column">
                  <wp:posOffset>-457992</wp:posOffset>
                </wp:positionH>
                <wp:positionV relativeFrom="line">
                  <wp:posOffset>-222407</wp:posOffset>
                </wp:positionV>
                <wp:extent cx="324806" cy="1371602"/>
                <wp:effectExtent l="0" t="0" r="0" b="0"/>
                <wp:wrapNone/>
                <wp:docPr id="1073741845" name="officeArt object" descr="AutoShape 3"/>
                <wp:cNvGraphicFramePr/>
                <a:graphic xmlns:a="http://schemas.openxmlformats.org/drawingml/2006/main">
                  <a:graphicData uri="http://schemas.microsoft.com/office/word/2010/wordprocessingGroup">
                    <wpg:wgp>
                      <wpg:cNvGrpSpPr/>
                      <wpg:grpSpPr>
                        <a:xfrm>
                          <a:off x="0" y="0"/>
                          <a:ext cx="324806" cy="1371602"/>
                          <a:chOff x="0" y="0"/>
                          <a:chExt cx="324805" cy="1371601"/>
                        </a:xfrm>
                      </wpg:grpSpPr>
                      <wps:wsp>
                        <wps:cNvPr id="1073741843" name="Shape 1073741841"/>
                        <wps:cNvSpPr/>
                        <wps:spPr>
                          <a:xfrm rot="16200000">
                            <a:off x="-523399" y="523397"/>
                            <a:ext cx="1371602" cy="324806"/>
                          </a:xfrm>
                          <a:prstGeom prst="roundRect">
                            <a:avLst>
                              <a:gd name="adj" fmla="val 16667"/>
                            </a:avLst>
                          </a:prstGeom>
                          <a:solidFill>
                            <a:srgbClr val="CCECFF"/>
                          </a:solidFill>
                          <a:ln w="9525" cap="flat">
                            <a:solidFill>
                              <a:srgbClr val="000000"/>
                            </a:solidFill>
                            <a:prstDash val="solid"/>
                            <a:round/>
                          </a:ln>
                          <a:effectLst/>
                        </wps:spPr>
                        <wps:bodyPr/>
                      </wps:wsp>
                      <wps:wsp>
                        <wps:cNvPr id="1073741844" name="Shape 1073741842"/>
                        <wps:cNvSpPr txBox="1"/>
                        <wps:spPr>
                          <a:xfrm rot="16200000">
                            <a:off x="-507543" y="539253"/>
                            <a:ext cx="1339889" cy="293093"/>
                          </a:xfrm>
                          <a:prstGeom prst="rect">
                            <a:avLst/>
                          </a:prstGeom>
                          <a:noFill/>
                          <a:ln w="12700" cap="flat">
                            <a:noFill/>
                            <a:miter lim="400000"/>
                          </a:ln>
                          <a:effectLst/>
                        </wps:spPr>
                        <wps:txbx>
                          <w:txbxContent>
                            <w:p>
                              <w:pPr>
                                <w:pStyle w:val="Heading 2"/>
                                <w:jc w:val="center"/>
                              </w:pPr>
                              <w:r>
                                <w:rPr>
                                  <w:rStyle w:val="None"/>
                                  <w:outline w:val="0"/>
                                  <w:color w:val="000000"/>
                                  <w:sz w:val="22"/>
                                  <w:szCs w:val="22"/>
                                  <w:u w:color="000000"/>
                                  <w:rtl w:val="0"/>
                                  <w:lang w:val="en-US"/>
                                  <w14:textFill>
                                    <w14:solidFill>
                                      <w14:srgbClr w14:val="000000"/>
                                    </w14:solidFill>
                                  </w14:textFill>
                                </w:rPr>
                                <w:t>Screening</w:t>
                              </w:r>
                            </w:p>
                          </w:txbxContent>
                        </wps:txbx>
                        <wps:bodyPr wrap="square" lIns="45718" tIns="45718" rIns="45718" bIns="45718" numCol="1" anchor="t">
                          <a:noAutofit/>
                        </wps:bodyPr>
                      </wps:wsp>
                    </wpg:wgp>
                  </a:graphicData>
                </a:graphic>
              </wp:anchor>
            </w:drawing>
          </mc:Choice>
          <mc:Fallback>
            <w:pict>
              <v:group id="_x0000_s1042" style="visibility:visible;position:absolute;margin-left:-36.1pt;margin-top:-17.5pt;width:25.6pt;height:108.0pt;z-index:251660288;mso-position-horizontal:absolute;mso-position-horizontal-relative:text;mso-position-vertical:absolute;mso-position-vertical-relative:line;mso-wrap-distance-left:0.0pt;mso-wrap-distance-top:0.0pt;mso-wrap-distance-right:0.0pt;mso-wrap-distance-bottom:0.0pt;" coordorigin="-1,-1" coordsize="324806,1371602">
                <w10:wrap type="none" side="bothSides" anchorx="text"/>
                <v:roundrect id="_x0000_s1043" style="position:absolute;left:-523399;top:523397;width:1371601;height:32480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44" type="#_x0000_t202" style="position:absolute;left:-507543;top:539254;width:1339888;height:293092;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en-US"/>
                            <w14:textFill>
                              <w14:solidFill>
                                <w14:srgbClr w14:val="000000"/>
                              </w14:solidFill>
                            </w14:textFill>
                          </w:rPr>
                          <w:t>Screening</w:t>
                        </w:r>
                      </w:p>
                    </w:txbxContent>
                  </v:textbox>
                </v:shape>
              </v:group>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1552" behindDoc="0" locked="0" layoutInCell="1" allowOverlap="1">
                <wp:simplePos x="0" y="0"/>
                <wp:positionH relativeFrom="column">
                  <wp:posOffset>4337050</wp:posOffset>
                </wp:positionH>
                <wp:positionV relativeFrom="line">
                  <wp:posOffset>69215</wp:posOffset>
                </wp:positionV>
                <wp:extent cx="1866900" cy="1466850"/>
                <wp:effectExtent l="0" t="0" r="0" b="0"/>
                <wp:wrapNone/>
                <wp:docPr id="1073741846" name="officeArt object" descr="Rectangle 14"/>
                <wp:cNvGraphicFramePr/>
                <a:graphic xmlns:a="http://schemas.openxmlformats.org/drawingml/2006/main">
                  <a:graphicData uri="http://schemas.microsoft.com/office/word/2010/wordprocessingShape">
                    <wps:wsp>
                      <wps:cNvSpPr/>
                      <wps:spPr>
                        <a:xfrm>
                          <a:off x="0" y="0"/>
                          <a:ext cx="1866900" cy="1466850"/>
                        </a:xfrm>
                        <a:prstGeom prst="rect">
                          <a:avLst/>
                        </a:prstGeom>
                        <a:solidFill>
                          <a:srgbClr val="FFFFFF"/>
                        </a:solidFill>
                        <a:ln w="9525" cap="flat">
                          <a:solidFill>
                            <a:srgbClr val="000000"/>
                          </a:solidFill>
                          <a:prstDash val="solid"/>
                          <a:miter lim="800000"/>
                        </a:ln>
                        <a:effectLst/>
                      </wps:spPr>
                      <wps:txb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Full-text articles excluded:</w:t>
                            </w:r>
                          </w:p>
                          <w:p>
                            <w:pPr>
                              <w:pStyle w:val="Body B"/>
                              <w:spacing w:line="240" w:lineRule="auto"/>
                            </w:pPr>
                            <w:r>
                              <w:rPr>
                                <w:rStyle w:val="None"/>
                                <w:rFonts w:ascii="Calibri Light" w:hAnsi="Calibri Light"/>
                                <w:rtl w:val="0"/>
                                <w:lang w:val="en-US"/>
                              </w:rPr>
                              <w:t>Not reporting richness or diversity, number of records, and any measure of duration, aquatic studies.</w:t>
                            </w:r>
                          </w:p>
                        </w:txbxContent>
                      </wps:txbx>
                      <wps:bodyPr wrap="square" lIns="91438" tIns="91438" rIns="91438" bIns="91438" numCol="1" anchor="t">
                        <a:noAutofit/>
                      </wps:bodyPr>
                    </wps:wsp>
                  </a:graphicData>
                </a:graphic>
              </wp:anchor>
            </w:drawing>
          </mc:Choice>
          <mc:Fallback>
            <w:pict>
              <v:rect id="_x0000_s1045" style="visibility:visible;position:absolute;margin-left:341.5pt;margin-top:5.4pt;width:147.0pt;height:115.5pt;z-index:25167155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Full-text articles excluded:</w:t>
                      </w:r>
                    </w:p>
                    <w:p>
                      <w:pPr>
                        <w:pStyle w:val="Body B"/>
                        <w:spacing w:line="240" w:lineRule="auto"/>
                      </w:pPr>
                      <w:r>
                        <w:rPr>
                          <w:rStyle w:val="None"/>
                          <w:rFonts w:ascii="Calibri Light" w:hAnsi="Calibri Light"/>
                          <w:rtl w:val="0"/>
                          <w:lang w:val="en-US"/>
                        </w:rPr>
                        <w:t>Not reporting richness or diversity, number of records, and any measure of duration, aquatic studies.</w:t>
                      </w:r>
                    </w:p>
                  </w:txbxContent>
                </v:textbox>
                <w10:wrap type="none" side="bothSides" anchorx="text"/>
              </v:rect>
            </w:pict>
          </mc:Fallback>
        </mc:AlternateContent>
      </w: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0528" behindDoc="0" locked="0" layoutInCell="1" allowOverlap="1">
                <wp:simplePos x="0" y="0"/>
                <wp:positionH relativeFrom="column">
                  <wp:posOffset>1885950</wp:posOffset>
                </wp:positionH>
                <wp:positionV relativeFrom="line">
                  <wp:posOffset>280034</wp:posOffset>
                </wp:positionV>
                <wp:extent cx="1714500" cy="685800"/>
                <wp:effectExtent l="0" t="0" r="0" b="0"/>
                <wp:wrapNone/>
                <wp:docPr id="1073741847"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wps:spPr>
                      <wps:txb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Full-text articles assessed for eligibility (n = 292)</w:t>
                            </w:r>
                          </w:p>
                          <w:p>
                            <w:pPr>
                              <w:pStyle w:val="Body B"/>
                            </w:pPr>
                          </w:p>
                          <w:p>
                            <w:pPr>
                              <w:pStyle w:val="Body B"/>
                              <w:jc w:val="center"/>
                            </w:pPr>
                            <w:r>
                              <w:rPr>
                                <w:rStyle w:val="None"/>
                                <w:rtl w:val="0"/>
                                <w:lang w:val="de-DE"/>
                              </w:rPr>
                              <w:t>(n = )</w:t>
                            </w:r>
                          </w:p>
                        </w:txbxContent>
                      </wps:txbx>
                      <wps:bodyPr wrap="square" lIns="91438" tIns="91438" rIns="91438" bIns="91438" numCol="1" anchor="t">
                        <a:noAutofit/>
                      </wps:bodyPr>
                    </wps:wsp>
                  </a:graphicData>
                </a:graphic>
              </wp:anchor>
            </w:drawing>
          </mc:Choice>
          <mc:Fallback>
            <w:pict>
              <v:rect id="_x0000_s1046" style="visibility:visible;position:absolute;margin-left:148.5pt;margin-top:22.0pt;width:135.0pt;height:54.0pt;z-index:25167052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Full-text articles assessed for eligibility (n = 292)</w:t>
                      </w:r>
                    </w:p>
                    <w:p>
                      <w:pPr>
                        <w:pStyle w:val="Body B"/>
                      </w:pPr>
                    </w:p>
                    <w:p>
                      <w:pPr>
                        <w:pStyle w:val="Body B"/>
                        <w:jc w:val="center"/>
                      </w:pPr>
                      <w:r>
                        <w:rPr>
                          <w:rStyle w:val="None"/>
                          <w:rtl w:val="0"/>
                          <w:lang w:val="de-DE"/>
                        </w:rPr>
                        <w:t>(n = )</w:t>
                      </w:r>
                    </w:p>
                  </w:txbxContent>
                </v:textbox>
                <w10:wrap type="none" side="bothSides" anchorx="text"/>
              </v:rect>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8720" behindDoc="0" locked="0" layoutInCell="1" allowOverlap="1">
                <wp:simplePos x="0" y="0"/>
                <wp:positionH relativeFrom="column">
                  <wp:posOffset>3616314</wp:posOffset>
                </wp:positionH>
                <wp:positionV relativeFrom="line">
                  <wp:posOffset>202795</wp:posOffset>
                </wp:positionV>
                <wp:extent cx="600077" cy="636"/>
                <wp:effectExtent l="0" t="0" r="0" b="0"/>
                <wp:wrapNone/>
                <wp:docPr id="1073741848" name="officeArt object" descr="AutoShape 22"/>
                <wp:cNvGraphicFramePr/>
                <a:graphic xmlns:a="http://schemas.openxmlformats.org/drawingml/2006/main">
                  <a:graphicData uri="http://schemas.microsoft.com/office/word/2010/wordprocessingShape">
                    <wps:wsp>
                      <wps:cNvSpPr/>
                      <wps:spPr>
                        <a:xfrm>
                          <a:off x="0" y="0"/>
                          <a:ext cx="600077"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7" style="visibility:visible;position:absolute;margin-left:284.7pt;margin-top:16.0pt;width:47.3pt;height:0.1pt;z-index:25167872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5648" behindDoc="0" locked="0" layoutInCell="1" allowOverlap="1">
                <wp:simplePos x="0" y="0"/>
                <wp:positionH relativeFrom="column">
                  <wp:posOffset>2686152</wp:posOffset>
                </wp:positionH>
                <wp:positionV relativeFrom="line">
                  <wp:posOffset>141743</wp:posOffset>
                </wp:positionV>
                <wp:extent cx="0" cy="342902"/>
                <wp:effectExtent l="0" t="0" r="0" b="0"/>
                <wp:wrapNone/>
                <wp:docPr id="1073741849" name="officeArt object" descr="AutoShape 19"/>
                <wp:cNvGraphicFramePr/>
                <a:graphic xmlns:a="http://schemas.openxmlformats.org/drawingml/2006/main">
                  <a:graphicData uri="http://schemas.microsoft.com/office/word/2010/wordprocessingShape">
                    <wps:wsp>
                      <wps:cNvSpPr/>
                      <wps:spPr>
                        <a:xfrm>
                          <a:off x="0" y="0"/>
                          <a:ext cx="0" cy="3429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8" style="visibility:visible;position:absolute;margin-left:211.5pt;margin-top:11.2pt;width:0.0pt;height:27.0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2576" behindDoc="0" locked="0" layoutInCell="1" allowOverlap="1">
                <wp:simplePos x="0" y="0"/>
                <wp:positionH relativeFrom="column">
                  <wp:posOffset>1892300</wp:posOffset>
                </wp:positionH>
                <wp:positionV relativeFrom="line">
                  <wp:posOffset>233045</wp:posOffset>
                </wp:positionV>
                <wp:extent cx="1714500" cy="638175"/>
                <wp:effectExtent l="0" t="0" r="0" b="0"/>
                <wp:wrapNone/>
                <wp:docPr id="1073741850"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wps:spPr>
                      <wps:txb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 xml:space="preserve">Include in synthesis </w:t>
                            </w:r>
                          </w:p>
                          <w:p>
                            <w:pPr>
                              <w:pStyle w:val="Body B"/>
                              <w:jc w:val="center"/>
                            </w:pPr>
                            <w:r>
                              <w:rPr>
                                <w:rStyle w:val="None"/>
                                <w:rFonts w:ascii="Calibri Light" w:hAnsi="Calibri Light"/>
                                <w:rtl w:val="0"/>
                                <w:lang w:val="en-US"/>
                              </w:rPr>
                              <w:t>(n = 149)</w:t>
                            </w:r>
                          </w:p>
                        </w:txbxContent>
                      </wps:txbx>
                      <wps:bodyPr wrap="square" lIns="91438" tIns="91438" rIns="91438" bIns="91438" numCol="1" anchor="t">
                        <a:noAutofit/>
                      </wps:bodyPr>
                    </wps:wsp>
                  </a:graphicData>
                </a:graphic>
              </wp:anchor>
            </w:drawing>
          </mc:Choice>
          <mc:Fallback>
            <w:pict>
              <v:rect id="_x0000_s1049" style="visibility:visible;position:absolute;margin-left:149.0pt;margin-top:18.4pt;width:135.0pt;height:50.2pt;z-index:25167257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jc w:val="center"/>
                        <w:rPr>
                          <w:rStyle w:val="None"/>
                          <w:rFonts w:ascii="Calibri Light" w:cs="Calibri Light" w:hAnsi="Calibri Light" w:eastAsia="Calibri Light"/>
                        </w:rPr>
                      </w:pPr>
                      <w:r>
                        <w:rPr>
                          <w:rStyle w:val="None"/>
                          <w:rFonts w:ascii="Calibri Light" w:hAnsi="Calibri Light"/>
                          <w:rtl w:val="0"/>
                          <w:lang w:val="en-US"/>
                        </w:rPr>
                        <w:t xml:space="preserve">Include in synthesis </w:t>
                      </w:r>
                    </w:p>
                    <w:p>
                      <w:pPr>
                        <w:pStyle w:val="Body B"/>
                        <w:jc w:val="center"/>
                      </w:pPr>
                      <w:r>
                        <w:rPr>
                          <w:rStyle w:val="None"/>
                          <w:rFonts w:ascii="Calibri Light" w:hAnsi="Calibri Light"/>
                          <w:rtl w:val="0"/>
                          <w:lang w:val="en-US"/>
                        </w:rPr>
                        <w:t>(n = 149)</w:t>
                      </w:r>
                    </w:p>
                  </w:txbxContent>
                </v:textbox>
                <w10:wrap type="none" side="bothSides" anchorx="text"/>
              </v:rect>
            </w:pict>
          </mc:Fallback>
        </mc:AlternateContent>
      </w: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g">
            <w:drawing xmlns:a="http://schemas.openxmlformats.org/drawingml/2006/main">
              <wp:anchor distT="0" distB="0" distL="0" distR="0" simplePos="0" relativeHeight="251661312" behindDoc="0" locked="0" layoutInCell="1" allowOverlap="1">
                <wp:simplePos x="0" y="0"/>
                <wp:positionH relativeFrom="column">
                  <wp:posOffset>-447673</wp:posOffset>
                </wp:positionH>
                <wp:positionV relativeFrom="line">
                  <wp:posOffset>-298767</wp:posOffset>
                </wp:positionV>
                <wp:extent cx="343856" cy="1371601"/>
                <wp:effectExtent l="0" t="0" r="0" b="0"/>
                <wp:wrapNone/>
                <wp:docPr id="1073741853" name="officeArt object" descr="AutoShape 4"/>
                <wp:cNvGraphicFramePr/>
                <a:graphic xmlns:a="http://schemas.openxmlformats.org/drawingml/2006/main">
                  <a:graphicData uri="http://schemas.microsoft.com/office/word/2010/wordprocessingGroup">
                    <wpg:wgp>
                      <wpg:cNvGrpSpPr/>
                      <wpg:grpSpPr>
                        <a:xfrm>
                          <a:off x="0" y="0"/>
                          <a:ext cx="343856" cy="1371601"/>
                          <a:chOff x="0" y="0"/>
                          <a:chExt cx="343855" cy="1371600"/>
                        </a:xfrm>
                      </wpg:grpSpPr>
                      <wps:wsp>
                        <wps:cNvPr id="1073741851" name="Shape 1073741849"/>
                        <wps:cNvSpPr/>
                        <wps:spPr>
                          <a:xfrm rot="16200000">
                            <a:off x="-513874" y="513872"/>
                            <a:ext cx="1371602" cy="343856"/>
                          </a:xfrm>
                          <a:prstGeom prst="roundRect">
                            <a:avLst>
                              <a:gd name="adj" fmla="val 16667"/>
                            </a:avLst>
                          </a:prstGeom>
                          <a:solidFill>
                            <a:srgbClr val="CCECFF"/>
                          </a:solidFill>
                          <a:ln w="9525" cap="flat">
                            <a:solidFill>
                              <a:srgbClr val="000000"/>
                            </a:solidFill>
                            <a:prstDash val="solid"/>
                            <a:round/>
                          </a:ln>
                          <a:effectLst/>
                        </wps:spPr>
                        <wps:bodyPr/>
                      </wps:wsp>
                      <wps:wsp>
                        <wps:cNvPr id="1073741852" name="Shape 1073741850"/>
                        <wps:cNvSpPr txBox="1"/>
                        <wps:spPr>
                          <a:xfrm rot="16200000">
                            <a:off x="-497088" y="530659"/>
                            <a:ext cx="1338029" cy="310283"/>
                          </a:xfrm>
                          <a:prstGeom prst="rect">
                            <a:avLst/>
                          </a:prstGeom>
                          <a:noFill/>
                          <a:ln w="12700" cap="flat">
                            <a:noFill/>
                            <a:miter lim="400000"/>
                          </a:ln>
                          <a:effectLst/>
                        </wps:spPr>
                        <wps:txbx>
                          <w:txbxContent>
                            <w:p>
                              <w:pPr>
                                <w:pStyle w:val="Heading 2"/>
                                <w:jc w:val="center"/>
                              </w:pPr>
                              <w:r>
                                <w:rPr>
                                  <w:rStyle w:val="None"/>
                                  <w:outline w:val="0"/>
                                  <w:color w:val="000000"/>
                                  <w:sz w:val="22"/>
                                  <w:szCs w:val="22"/>
                                  <w:u w:color="000000"/>
                                  <w:rtl w:val="0"/>
                                  <w:lang w:val="en-US"/>
                                  <w14:textFill>
                                    <w14:solidFill>
                                      <w14:srgbClr w14:val="000000"/>
                                    </w14:solidFill>
                                  </w14:textFill>
                                </w:rPr>
                                <w:t>Included</w:t>
                              </w:r>
                            </w:p>
                          </w:txbxContent>
                        </wps:txbx>
                        <wps:bodyPr wrap="square" lIns="45718" tIns="45718" rIns="45718" bIns="45718" numCol="1" anchor="t">
                          <a:noAutofit/>
                        </wps:bodyPr>
                      </wps:wsp>
                    </wpg:wgp>
                  </a:graphicData>
                </a:graphic>
              </wp:anchor>
            </w:drawing>
          </mc:Choice>
          <mc:Fallback>
            <w:pict>
              <v:group id="_x0000_s1050" style="visibility:visible;position:absolute;margin-left:-35.2pt;margin-top:-23.5pt;width:27.1pt;height:108.0pt;z-index:251661312;mso-position-horizontal:absolute;mso-position-horizontal-relative:text;mso-position-vertical:absolute;mso-position-vertical-relative:line;mso-wrap-distance-left:0.0pt;mso-wrap-distance-top:0.0pt;mso-wrap-distance-right:0.0pt;mso-wrap-distance-bottom:0.0pt;" coordorigin="-1,0" coordsize="343855,1371600">
                <w10:wrap type="none" side="bothSides" anchorx="text"/>
                <v:roundrect id="_x0000_s1051" style="position:absolute;left:-513873;top:513872;width:1371601;height:34385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52" type="#_x0000_t202" style="position:absolute;left:-497087;top:530659;width:1338028;height:310282;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rStyle w:val="None"/>
                            <w:outline w:val="0"/>
                            <w:color w:val="000000"/>
                            <w:sz w:val="22"/>
                            <w:szCs w:val="22"/>
                            <w:u w:color="000000"/>
                            <w:rtl w:val="0"/>
                            <w:lang w:val="en-US"/>
                            <w14:textFill>
                              <w14:solidFill>
                                <w14:srgbClr w14:val="000000"/>
                              </w14:solidFill>
                            </w14:textFill>
                          </w:rPr>
                          <w:t>Included</w:t>
                        </w:r>
                      </w:p>
                    </w:txbxContent>
                  </v:textbox>
                </v:shape>
              </v:group>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6672" behindDoc="0" locked="0" layoutInCell="1" allowOverlap="1">
                <wp:simplePos x="0" y="0"/>
                <wp:positionH relativeFrom="column">
                  <wp:posOffset>2705258</wp:posOffset>
                </wp:positionH>
                <wp:positionV relativeFrom="line">
                  <wp:posOffset>47487</wp:posOffset>
                </wp:positionV>
                <wp:extent cx="0" cy="342902"/>
                <wp:effectExtent l="0" t="0" r="0" b="0"/>
                <wp:wrapNone/>
                <wp:docPr id="1073741854" name="officeArt object" descr="AutoShape 20"/>
                <wp:cNvGraphicFramePr/>
                <a:graphic xmlns:a="http://schemas.openxmlformats.org/drawingml/2006/main">
                  <a:graphicData uri="http://schemas.microsoft.com/office/word/2010/wordprocessingShape">
                    <wps:wsp>
                      <wps:cNvSpPr/>
                      <wps:spPr>
                        <a:xfrm>
                          <a:off x="0" y="0"/>
                          <a:ext cx="0" cy="3429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53" style="visibility:visible;position:absolute;margin-left:213.0pt;margin-top:3.7pt;width:0.0pt;height:27.0pt;z-index:25167667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B"/>
        <w:rPr>
          <w:rStyle w:val="None"/>
          <w:rFonts w:ascii="Calibri Light" w:cs="Calibri Light" w:hAnsi="Calibri Light" w:eastAsia="Calibri Light"/>
        </w:rPr>
      </w:pPr>
      <w:r>
        <w:rPr>
          <w:rStyle w:val="None"/>
          <w:rFonts w:ascii="Calibri Light" w:cs="Calibri Light" w:hAnsi="Calibri Light" w:eastAsia="Calibri Light"/>
        </w:rPr>
        <mc:AlternateContent>
          <mc:Choice Requires="wps">
            <w:drawing xmlns:a="http://schemas.openxmlformats.org/drawingml/2006/main">
              <wp:anchor distT="0" distB="0" distL="0" distR="0" simplePos="0" relativeHeight="251679744" behindDoc="0" locked="0" layoutInCell="1" allowOverlap="1">
                <wp:simplePos x="0" y="0"/>
                <wp:positionH relativeFrom="page">
                  <wp:posOffset>1381125</wp:posOffset>
                </wp:positionH>
                <wp:positionV relativeFrom="line">
                  <wp:posOffset>148590</wp:posOffset>
                </wp:positionV>
                <wp:extent cx="5105400" cy="1095375"/>
                <wp:effectExtent l="0" t="0" r="0" b="0"/>
                <wp:wrapNone/>
                <wp:docPr id="1073741855"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pPr>
                              <w:pStyle w:val="Body B"/>
                              <w:spacing w:after="0"/>
                              <w:jc w:val="center"/>
                              <w:rPr>
                                <w:rStyle w:val="None"/>
                                <w:rFonts w:ascii="Calibri Light" w:cs="Calibri Light" w:hAnsi="Calibri Light" w:eastAsia="Calibri Light"/>
                              </w:rPr>
                            </w:pPr>
                            <w:r>
                              <w:rPr>
                                <w:rStyle w:val="None"/>
                                <w:rFonts w:ascii="Calibri Light" w:hAnsi="Calibri Light"/>
                                <w:rtl w:val="0"/>
                                <w:lang w:val="en-US"/>
                              </w:rPr>
                              <w:t xml:space="preserve">Extracted data: </w:t>
                            </w:r>
                          </w:p>
                          <w:p>
                            <w:pPr>
                              <w:pStyle w:val="Body B"/>
                              <w:spacing w:after="0"/>
                              <w:jc w:val="center"/>
                            </w:pPr>
                            <w:r>
                              <w:rPr>
                                <w:rStyle w:val="None"/>
                                <w:rFonts w:ascii="Calibri Light" w:hAnsi="Calibri Light"/>
                                <w:rtl w:val="0"/>
                                <w:lang w:val="en-US"/>
                              </w:rPr>
                              <w:t>Location (latitude, longitude), camera trap days, number of records, animal richness, common name, scientific name, year, number of cameras, presence of bait, number of cameras, number of sites, and ecosystem.</w:t>
                            </w:r>
                          </w:p>
                        </w:txbxContent>
                      </wps:txbx>
                      <wps:bodyPr wrap="square" lIns="91438" tIns="91438" rIns="91438" bIns="91438" numCol="1" anchor="t">
                        <a:noAutofit/>
                      </wps:bodyPr>
                    </wps:wsp>
                  </a:graphicData>
                </a:graphic>
              </wp:anchor>
            </w:drawing>
          </mc:Choice>
          <mc:Fallback>
            <w:pict>
              <v:rect id="_x0000_s1054" style="visibility:visible;position:absolute;margin-left:108.8pt;margin-top:11.7pt;width:402.0pt;height:86.2pt;z-index:25167974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B"/>
                        <w:spacing w:after="0"/>
                        <w:jc w:val="center"/>
                        <w:rPr>
                          <w:rStyle w:val="None"/>
                          <w:rFonts w:ascii="Calibri Light" w:cs="Calibri Light" w:hAnsi="Calibri Light" w:eastAsia="Calibri Light"/>
                        </w:rPr>
                      </w:pPr>
                      <w:r>
                        <w:rPr>
                          <w:rStyle w:val="None"/>
                          <w:rFonts w:ascii="Calibri Light" w:hAnsi="Calibri Light"/>
                          <w:rtl w:val="0"/>
                          <w:lang w:val="en-US"/>
                        </w:rPr>
                        <w:t xml:space="preserve">Extracted data: </w:t>
                      </w:r>
                    </w:p>
                    <w:p>
                      <w:pPr>
                        <w:pStyle w:val="Body B"/>
                        <w:spacing w:after="0"/>
                        <w:jc w:val="center"/>
                      </w:pPr>
                      <w:r>
                        <w:rPr>
                          <w:rStyle w:val="None"/>
                          <w:rFonts w:ascii="Calibri Light" w:hAnsi="Calibri Light"/>
                          <w:rtl w:val="0"/>
                          <w:lang w:val="en-US"/>
                        </w:rPr>
                        <w:t>Location (latitude, longitude), camera trap days, number of records, animal richness, common name, scientific name, year, number of cameras, presence of bait, number of cameras, number of sites, and ecosystem.</w:t>
                      </w:r>
                    </w:p>
                  </w:txbxContent>
                </v:textbox>
                <w10:wrap type="none" side="bothSides" anchorx="page"/>
              </v:rect>
            </w:pict>
          </mc:Fallback>
        </mc:AlternateContent>
      </w: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p>
    <w:p>
      <w:pPr>
        <w:pStyle w:val="Body B"/>
        <w:rPr>
          <w:rStyle w:val="None"/>
          <w:rFonts w:ascii="Calibri Light" w:cs="Calibri Light" w:hAnsi="Calibri Light" w:eastAsia="Calibri Light"/>
        </w:rPr>
      </w:pPr>
    </w:p>
    <w:p>
      <w:pPr>
        <w:pStyle w:val="Body"/>
        <w:spacing w:line="480" w:lineRule="auto"/>
        <w:jc w:val="both"/>
        <w:rPr>
          <w:rStyle w:val="None"/>
          <w:rFonts w:ascii="Carlito" w:cs="Carlito" w:hAnsi="Carlito" w:eastAsia="Carlito"/>
          <w:b w:val="1"/>
          <w:bCs w:val="1"/>
          <w:kern w:val="24"/>
          <w:sz w:val="24"/>
          <w:szCs w:val="24"/>
        </w:rPr>
      </w:pPr>
      <w:r>
        <w:rPr>
          <w:rStyle w:val="None"/>
          <w:rFonts w:ascii="Carlito" w:hAnsi="Carlito"/>
          <w:b w:val="1"/>
          <w:bCs w:val="1"/>
          <w:sz w:val="24"/>
          <w:szCs w:val="24"/>
          <w:rtl w:val="0"/>
          <w:lang w:val="en-US"/>
        </w:rPr>
        <w:t xml:space="preserve">A. PRISMA diagram used for camera trapping effort systematic review </w:t>
      </w:r>
      <w:r>
        <w:rPr>
          <w:rStyle w:val="None"/>
          <w:rFonts w:ascii="Times New Roman" w:hAnsi="Times New Roman"/>
          <w:b w:val="1"/>
          <w:bCs w:val="1"/>
          <w:sz w:val="24"/>
          <w:szCs w:val="24"/>
          <w:rtl w:val="0"/>
        </w:rPr>
        <w:t>(Moher et al. 2009)</w:t>
      </w:r>
      <w:r>
        <w:rPr>
          <w:rStyle w:val="None"/>
          <w:rFonts w:ascii="Carlito" w:hAnsi="Carlito"/>
          <w:b w:val="1"/>
          <w:bCs w:val="1"/>
          <w:sz w:val="24"/>
          <w:szCs w:val="24"/>
          <w:rtl w:val="0"/>
          <w:lang w:val="en-US"/>
        </w:rPr>
        <w:t xml:space="preserve">. Search was done with keywords: </w:t>
      </w:r>
      <w:r>
        <w:rPr>
          <w:rStyle w:val="None"/>
          <w:rFonts w:ascii="Carlito" w:hAnsi="Carlito"/>
          <w:b w:val="1"/>
          <w:bCs w:val="1"/>
          <w:kern w:val="24"/>
          <w:sz w:val="24"/>
          <w:szCs w:val="24"/>
          <w:rtl w:val="0"/>
          <w:lang w:val="en-US"/>
        </w:rPr>
        <w:t>Camera* Trap* and Richness*, or Diversity*, and Rarefaction* Curve* in May of 2021.</w:t>
      </w:r>
    </w:p>
    <w:p>
      <w:pPr>
        <w:pStyle w:val="Body"/>
      </w:pPr>
      <w:r>
        <w:rPr>
          <w:rStyle w:val="None"/>
          <w:rFonts w:ascii="Arial Unicode MS" w:cs="Arial Unicode MS" w:hAnsi="Arial Unicode MS" w:eastAsia="Arial Unicode MS"/>
          <w:b w:val="0"/>
          <w:bCs w:val="0"/>
          <w:i w:val="0"/>
          <w:iCs w:val="0"/>
          <w:sz w:val="24"/>
          <w:szCs w:val="24"/>
          <w:lang w:val="en-US"/>
        </w:rPr>
        <w:br w:type="page"/>
      </w:r>
    </w:p>
    <w:sectPr>
      <w:headerReference w:type="default" r:id="rId6"/>
      <w:footerReference w:type="default" r:id="rId7"/>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ascii="Calibri Light" w:cs="Calibri Light" w:hAnsi="Calibri Light" w:eastAsia="Calibri Light"/>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Calibri Light" w:cs="Calibri Light" w:hAnsi="Calibri Light" w:eastAsia="Calibri Light"/>
      <w:outline w:val="0"/>
      <w:color w:val="0563c1"/>
      <w:sz w:val="24"/>
      <w:szCs w:val="24"/>
      <w:u w:val="single" w:color="0563c1"/>
      <w14:textFill>
        <w14:solidFill>
          <w14:srgbClr w14:val="0563C1"/>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eader Char">
    <w:name w:val="Header Char"/>
    <w:rPr>
      <w:lang w:val="en-US"/>
    </w:rPr>
  </w:style>
  <w:style w:type="paragraph" w:styleId="Bibliography">
    <w:name w:val="Bibliograph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B"/>
    <w:pPr>
      <w:keepNext w:val="1"/>
      <w:keepLines w:val="1"/>
      <w:pageBreakBefore w:val="0"/>
      <w:widowControl w:val="1"/>
      <w:shd w:val="clear" w:color="auto" w:fill="auto"/>
      <w:suppressAutoHyphens w:val="0"/>
      <w:bidi w:val="0"/>
      <w:spacing w:before="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fr-FR"/>
      <w14:textOutline w14:w="12700" w14:cap="flat">
        <w14:noFill/>
        <w14:miter w14:lim="400000"/>
      </w14:textOutline>
      <w14:textFill>
        <w14:solidFill>
          <w14:srgbClr w14:val="2E74B5"/>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