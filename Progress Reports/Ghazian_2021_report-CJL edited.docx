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Style w:val="Header Char"/>
          <w:rtl w:val="0"/>
          <w:lang w:val="it-IT"/>
        </w:rPr>
        <w:t>Ghazian Progress Report</w:t>
      </w:r>
    </w:p>
    <w:p>
      <w:pPr>
        <w:pStyle w:val="Body"/>
      </w:pPr>
      <w:r>
        <w:rPr>
          <w:rStyle w:val="Header Char"/>
          <w:rtl w:val="0"/>
          <w:lang w:val="en-US"/>
        </w:rPr>
        <w:t>York University, Toronto, ON</w:t>
      </w:r>
    </w:p>
    <w:p>
      <w:pPr>
        <w:pStyle w:val="Body"/>
      </w:pPr>
      <w:r>
        <w:rPr>
          <w:rStyle w:val="Header Char"/>
          <w:rtl w:val="0"/>
          <w:lang w:val="en-US"/>
        </w:rPr>
        <w:t>Spring 2021</w:t>
      </w:r>
    </w:p>
    <w:p>
      <w:pPr>
        <w:pStyle w:val="Body"/>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sz w:val="28"/>
          <w:szCs w:val="28"/>
        </w:rPr>
      </w:pPr>
      <w:r>
        <w:rPr>
          <w:b w:val="1"/>
          <w:bCs w:val="1"/>
          <w:sz w:val="28"/>
          <w:szCs w:val="28"/>
          <w:rtl w:val="0"/>
          <w:lang w:val="en-US"/>
        </w:rPr>
        <w:t xml:space="preserve">Exploring the effects of artificial deploys on dryland communities in California. </w:t>
      </w:r>
    </w:p>
    <w:p>
      <w:pPr>
        <w:pStyle w:val="Body"/>
        <w:rPr>
          <w:ins w:id="0" w:date="2021-04-22T18:26:45Z" w:author="zenrunner"/>
          <w:sz w:val="28"/>
          <w:szCs w:val="28"/>
        </w:rPr>
      </w:pPr>
    </w:p>
    <w:p>
      <w:pPr>
        <w:pStyle w:val="Body"/>
        <w:rPr>
          <w:ins w:id="1" w:date="2021-04-22T18:26:45Z" w:author="zenrunner"/>
          <w:sz w:val="28"/>
          <w:szCs w:val="28"/>
        </w:rPr>
      </w:pPr>
      <w:ins w:id="2" w:date="2021-04-22T18:26:45Z" w:author="zenrunner">
        <w:r>
          <w:rPr>
            <w:sz w:val="28"/>
            <w:szCs w:val="28"/>
            <w:rtl w:val="0"/>
            <w:lang w:val="en-US"/>
          </w:rPr>
          <w:t>Lets work on thesis title.</w:t>
        </w:r>
      </w:ins>
    </w:p>
    <w:p>
      <w:pPr>
        <w:pStyle w:val="Body"/>
        <w:rPr>
          <w:ins w:id="3" w:date="2021-04-22T18:26:45Z" w:author="zenrunner"/>
          <w:sz w:val="28"/>
          <w:szCs w:val="28"/>
        </w:rPr>
      </w:pPr>
    </w:p>
    <w:p>
      <w:pPr>
        <w:pStyle w:val="Body"/>
        <w:rPr>
          <w:ins w:id="4" w:date="2021-04-22T18:26:45Z" w:author="zenrunner"/>
          <w:sz w:val="28"/>
          <w:szCs w:val="28"/>
        </w:rPr>
      </w:pPr>
      <w:ins w:id="5" w:date="2021-04-22T18:26:45Z" w:author="zenrunner">
        <w:r>
          <w:rPr>
            <w:sz w:val="28"/>
            <w:szCs w:val="28"/>
            <w:rtl w:val="0"/>
            <w:lang w:val="en-US"/>
          </w:rPr>
          <w:t>The relative importance of shelter on microclimate, plants, and animals in desert communities.</w:t>
        </w:r>
      </w:ins>
    </w:p>
    <w:p>
      <w:pPr>
        <w:pStyle w:val="Body"/>
        <w:rPr>
          <w:ins w:id="6" w:date="2021-04-22T18:26:45Z" w:author="zenrunner"/>
          <w:sz w:val="28"/>
          <w:szCs w:val="28"/>
        </w:rPr>
      </w:pPr>
    </w:p>
    <w:p>
      <w:pPr>
        <w:pStyle w:val="Body"/>
      </w:pPr>
      <w:ins w:id="7" w:date="2021-04-22T18:26:45Z" w:author="zenrunner">
        <w:r>
          <w:rPr>
            <w:sz w:val="28"/>
            <w:szCs w:val="28"/>
            <w:rtl w:val="0"/>
            <w:lang w:val="en-US"/>
          </w:rPr>
          <w:t xml:space="preserve">Snap!!! GO big right.. haha </w:t>
        </w:r>
      </w:ins>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Examination Committee:</w:t>
      </w:r>
    </w:p>
    <w:p>
      <w:pPr>
        <w:pStyle w:val="Body"/>
      </w:pPr>
      <w:r>
        <w:rPr>
          <w:rStyle w:val="Header Char"/>
          <w:rtl w:val="0"/>
        </w:rPr>
        <w:t>Dr. Suzanne MacDonald</w:t>
      </w:r>
    </w:p>
    <w:p>
      <w:pPr>
        <w:pStyle w:val="Body"/>
      </w:pPr>
      <w:r>
        <w:rPr>
          <w:rStyle w:val="Header Char"/>
          <w:rtl w:val="0"/>
          <w:lang w:val="de-DE"/>
        </w:rPr>
        <w:t>Dr. Christopher Lortie</w:t>
      </w:r>
    </w:p>
    <w:p>
      <w:pPr>
        <w:pStyle w:val="Body"/>
        <w:rPr>
          <w:del w:id="8" w:date="2021-04-22T18:28:09Z" w:author="zenrunner"/>
        </w:rPr>
      </w:pPr>
      <w:r>
        <w:rPr>
          <w:rStyle w:val="Header Char"/>
          <w:rtl w:val="0"/>
        </w:rPr>
        <w:t xml:space="preserve">Dr. Laura McKinnon </w:t>
      </w:r>
    </w:p>
    <w:p>
      <w:pPr>
        <w:pStyle w:val="Body"/>
        <w:rPr>
          <w:del w:id="9" w:date="2021-04-22T18:28:09Z" w:author="zenrunner"/>
        </w:rPr>
      </w:pPr>
    </w:p>
    <w:p>
      <w:pPr>
        <w:pStyle w:val="Body"/>
      </w:pPr>
    </w:p>
    <w:p>
      <w:pPr>
        <w:pStyle w:val="Body"/>
        <w:rPr>
          <w:sz w:val="24"/>
          <w:szCs w:val="24"/>
        </w:rPr>
      </w:pPr>
      <w:r>
        <w:rPr>
          <w:sz w:val="24"/>
          <w:szCs w:val="24"/>
          <w:rtl w:val="0"/>
          <w:lang w:val="en-US"/>
        </w:rPr>
        <w:t>Table 1. Ph.D. Research chapters and timeline.</w:t>
      </w:r>
    </w:p>
    <w:tbl>
      <w:tblPr>
        <w:tblW w:w="927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72"/>
        <w:gridCol w:w="3769"/>
        <w:gridCol w:w="2297"/>
        <w:gridCol w:w="2040"/>
      </w:tblGrid>
      <w:tr>
        <w:tblPrEx>
          <w:shd w:val="clear" w:color="auto" w:fill="d0ddef"/>
        </w:tblPrEx>
        <w:trPr>
          <w:trHeight w:val="257"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sz w:val="24"/>
                <w:szCs w:val="24"/>
                <w:shd w:val="nil" w:color="auto" w:fill="auto"/>
                <w:rtl w:val="0"/>
                <w:lang w:val="en-US"/>
              </w:rPr>
              <w:t>Chapter</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Title</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Timeline</w:t>
            </w:r>
          </w:p>
        </w:tc>
        <w:tc>
          <w:tcPr>
            <w:tcW w:type="dxa" w:w="2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Theory</w:t>
            </w:r>
          </w:p>
        </w:tc>
      </w:tr>
      <w:tr>
        <w:tblPrEx>
          <w:shd w:val="clear" w:color="auto" w:fill="d0ddef"/>
        </w:tblPrEx>
        <w:trPr>
          <w:trHeight w:val="2657"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1</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b w:val="1"/>
                <w:bCs w:val="1"/>
                <w:sz w:val="24"/>
                <w:szCs w:val="24"/>
                <w:shd w:val="nil" w:color="auto" w:fill="auto"/>
                <w:rtl w:val="0"/>
                <w:lang w:val="en-US"/>
              </w:rPr>
              <w:t>Finding the sweet spot in camera trapping: a review of camera trap papers to test for reported sampling effort in population estimates.</w:t>
            </w:r>
            <w:r>
              <w:rPr>
                <w:b w:val="1"/>
                <w:bCs w:val="1"/>
                <w:sz w:val="24"/>
                <w:szCs w:val="24"/>
                <w:shd w:val="nil" w:color="auto" w:fill="auto"/>
              </w:rPr>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1"/>
              </w:numPr>
              <w:spacing w:after="0" w:line="240" w:lineRule="auto"/>
              <w:rPr>
                <w:sz w:val="24"/>
                <w:szCs w:val="24"/>
                <w:lang w:val="en-US"/>
              </w:rPr>
            </w:pPr>
            <w:r>
              <w:rPr>
                <w:sz w:val="24"/>
                <w:szCs w:val="24"/>
                <w:shd w:val="nil" w:color="auto" w:fill="auto"/>
                <w:rtl w:val="0"/>
                <w:lang w:val="en-US"/>
              </w:rPr>
              <w:t xml:space="preserve">Manuscript is done. </w:t>
            </w:r>
          </w:p>
          <w:p>
            <w:pPr>
              <w:pStyle w:val="List Paragraph"/>
              <w:numPr>
                <w:ilvl w:val="0"/>
                <w:numId w:val="1"/>
              </w:numPr>
              <w:bidi w:val="0"/>
              <w:spacing w:after="0" w:line="240" w:lineRule="auto"/>
              <w:ind w:right="0"/>
              <w:jc w:val="left"/>
              <w:rPr>
                <w:sz w:val="24"/>
                <w:szCs w:val="24"/>
                <w:rtl w:val="0"/>
                <w:lang w:val="en-US"/>
              </w:rPr>
            </w:pPr>
            <w:r>
              <w:rPr>
                <w:sz w:val="24"/>
                <w:szCs w:val="24"/>
                <w:shd w:val="nil" w:color="auto" w:fill="auto"/>
                <w:rtl w:val="0"/>
                <w:lang w:val="en-US"/>
              </w:rPr>
              <w:t>Going to submit it to the journal of Methods in Ecology and Evolution as a mini-review paper.</w:t>
            </w:r>
          </w:p>
        </w:tc>
        <w:tc>
          <w:tcPr>
            <w:tcW w:type="dxa" w:w="2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Sampling theory</w:t>
            </w:r>
          </w:p>
        </w:tc>
      </w:tr>
      <w:tr>
        <w:tblPrEx>
          <w:shd w:val="clear" w:color="auto" w:fill="d0ddef"/>
        </w:tblPrEx>
        <w:trPr>
          <w:trHeight w:val="1757"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2</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 xml:space="preserve">Effects of eco-friendly fabrics on canopy microclimate and annual plant germination rates. </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2"/>
              </w:numPr>
              <w:spacing w:after="0" w:line="240" w:lineRule="auto"/>
              <w:rPr>
                <w:sz w:val="24"/>
                <w:szCs w:val="24"/>
                <w:lang w:val="en-US"/>
              </w:rPr>
            </w:pPr>
            <w:r>
              <w:rPr>
                <w:sz w:val="24"/>
                <w:szCs w:val="24"/>
                <w:shd w:val="nil" w:color="auto" w:fill="auto"/>
                <w:rtl w:val="0"/>
                <w:lang w:val="en-US"/>
              </w:rPr>
              <w:t xml:space="preserve">Trials are currently being conducted in the lab. </w:t>
            </w:r>
          </w:p>
          <w:p>
            <w:pPr>
              <w:pStyle w:val="List Paragraph"/>
              <w:numPr>
                <w:ilvl w:val="0"/>
                <w:numId w:val="2"/>
              </w:numPr>
              <w:bidi w:val="0"/>
              <w:spacing w:after="0" w:line="240" w:lineRule="auto"/>
              <w:ind w:right="0"/>
              <w:jc w:val="left"/>
              <w:rPr>
                <w:sz w:val="24"/>
                <w:szCs w:val="24"/>
                <w:rtl w:val="0"/>
                <w:lang w:val="en-US"/>
              </w:rPr>
            </w:pPr>
            <w:r>
              <w:rPr>
                <w:sz w:val="24"/>
                <w:szCs w:val="24"/>
                <w:shd w:val="nil" w:color="auto" w:fill="auto"/>
                <w:rtl w:val="0"/>
                <w:lang w:val="en-US"/>
              </w:rPr>
              <w:t xml:space="preserve">Preliminary data are collected. </w:t>
            </w:r>
          </w:p>
        </w:tc>
        <w:tc>
          <w:tcPr>
            <w:tcW w:type="dxa" w:w="2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Microclimatic amelioration &amp; shrub canopy mimic</w:t>
            </w:r>
          </w:p>
        </w:tc>
      </w:tr>
      <w:tr>
        <w:tblPrEx>
          <w:shd w:val="clear" w:color="auto" w:fill="d0ddef"/>
        </w:tblPrEx>
        <w:trPr>
          <w:trHeight w:val="1157"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3</w:t>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Real title here - </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3"/>
              </w:numPr>
              <w:spacing w:after="0" w:line="240" w:lineRule="auto"/>
              <w:rPr>
                <w:b w:val="1"/>
                <w:bCs w:val="1"/>
                <w:sz w:val="24"/>
                <w:szCs w:val="24"/>
                <w:lang w:val="en-US"/>
              </w:rPr>
            </w:pPr>
            <w:r>
              <w:rPr>
                <w:b w:val="0"/>
                <w:bCs w:val="0"/>
                <w:sz w:val="24"/>
                <w:szCs w:val="24"/>
                <w:shd w:val="nil" w:color="auto" w:fill="auto"/>
                <w:rtl w:val="0"/>
                <w:lang w:val="en-US"/>
              </w:rPr>
              <w:t>Spring-summer 2022</w:t>
            </w:r>
            <w:r>
              <w:rPr>
                <w:b w:val="0"/>
                <w:bCs w:val="0"/>
                <w:sz w:val="24"/>
                <w:szCs w:val="24"/>
                <w:shd w:val="nil" w:color="auto" w:fill="auto"/>
                <w:rtl w:val="0"/>
                <w:lang w:val="en-US"/>
              </w:rPr>
              <w:t>-24</w:t>
            </w:r>
            <w:r>
              <w:rPr>
                <w:b w:val="0"/>
                <w:bCs w:val="0"/>
                <w:sz w:val="24"/>
                <w:szCs w:val="24"/>
                <w:shd w:val="nil" w:color="auto" w:fill="auto"/>
                <w:rtl w:val="0"/>
                <w:lang w:val="en-US"/>
              </w:rPr>
              <w:t xml:space="preserve"> field season</w:t>
            </w:r>
            <w:r>
              <w:rPr>
                <w:b w:val="0"/>
                <w:bCs w:val="0"/>
                <w:sz w:val="24"/>
                <w:szCs w:val="24"/>
                <w:shd w:val="nil" w:color="auto" w:fill="auto"/>
                <w:rtl w:val="0"/>
                <w:lang w:val="en-US"/>
              </w:rPr>
              <w:t>s</w:t>
            </w:r>
            <w:r>
              <w:rPr>
                <w:b w:val="0"/>
                <w:bCs w:val="0"/>
                <w:sz w:val="24"/>
                <w:szCs w:val="24"/>
                <w:shd w:val="nil" w:color="auto" w:fill="auto"/>
                <w:rtl w:val="0"/>
                <w:lang w:val="en-US"/>
              </w:rPr>
              <w:t>.</w:t>
            </w:r>
            <w:r>
              <w:rPr>
                <w:b w:val="1"/>
                <w:bCs w:val="1"/>
                <w:sz w:val="24"/>
                <w:szCs w:val="24"/>
                <w:shd w:val="nil" w:color="auto" w:fill="auto"/>
              </w:rPr>
            </w:r>
          </w:p>
        </w:tc>
        <w:tc>
          <w:tcPr>
            <w:tcW w:type="dxa" w:w="2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 key theories test</w:t>
            </w:r>
          </w:p>
        </w:tc>
      </w:tr>
      <w:tr>
        <w:tblPrEx>
          <w:shd w:val="clear" w:color="auto" w:fill="d0ddef"/>
        </w:tblPrEx>
        <w:trPr>
          <w:trHeight w:val="1757" w:hRule="atLeast"/>
        </w:trPr>
        <w:tc>
          <w:tcPr>
            <w:tcW w:type="dxa" w:w="11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4</w:t>
            </w:r>
            <w:r>
              <w:rPr>
                <w:b w:val="1"/>
                <w:bCs w:val="1"/>
                <w:sz w:val="24"/>
                <w:szCs w:val="24"/>
                <w:shd w:val="nil" w:color="auto" w:fill="auto"/>
              </w:rPr>
            </w:r>
          </w:p>
        </w:tc>
        <w:tc>
          <w:tcPr>
            <w:tcW w:type="dxa" w:w="3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 synthesis of the shelter-amelioration facilitation by shrubs in deserts for animals.</w:t>
            </w:r>
          </w:p>
        </w:tc>
        <w:tc>
          <w:tcPr>
            <w:tcW w:type="dxa" w:w="22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4"/>
              </w:numPr>
              <w:spacing w:after="0" w:line="240" w:lineRule="auto"/>
              <w:rPr>
                <w:b w:val="1"/>
                <w:bCs w:val="1"/>
                <w:sz w:val="24"/>
                <w:szCs w:val="24"/>
                <w:lang w:val="en-US"/>
              </w:rPr>
            </w:pPr>
            <w:r>
              <w:rPr>
                <w:b w:val="0"/>
                <w:bCs w:val="0"/>
                <w:sz w:val="24"/>
                <w:szCs w:val="24"/>
                <w:shd w:val="nil" w:color="auto" w:fill="auto"/>
                <w:rtl w:val="0"/>
                <w:lang w:val="en-US"/>
              </w:rPr>
              <w:t>Systematically review the literature Spring-Summer 2021.</w:t>
            </w:r>
          </w:p>
          <w:p>
            <w:pPr>
              <w:pStyle w:val="List Paragraph"/>
              <w:numPr>
                <w:ilvl w:val="0"/>
                <w:numId w:val="4"/>
              </w:numPr>
              <w:bidi w:val="0"/>
              <w:spacing w:after="0" w:line="240" w:lineRule="auto"/>
              <w:ind w:right="0"/>
              <w:jc w:val="left"/>
              <w:rPr>
                <w:b w:val="1"/>
                <w:bCs w:val="1"/>
                <w:sz w:val="24"/>
                <w:szCs w:val="24"/>
                <w:rtl w:val="0"/>
                <w:lang w:val="en-US"/>
              </w:rPr>
            </w:pPr>
            <w:r>
              <w:rPr>
                <w:b w:val="0"/>
                <w:bCs w:val="0"/>
                <w:sz w:val="24"/>
                <w:szCs w:val="24"/>
                <w:shd w:val="nil" w:color="auto" w:fill="auto"/>
                <w:rtl w:val="0"/>
                <w:lang w:val="en-US"/>
              </w:rPr>
              <w:t xml:space="preserve">Conduct a meta-analysis. </w:t>
            </w:r>
          </w:p>
        </w:tc>
        <w:tc>
          <w:tcPr>
            <w:tcW w:type="dxa" w:w="20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Mechanistic analysis of facilitation effects of shrubs on animals</w:t>
            </w:r>
          </w:p>
        </w:tc>
      </w:tr>
    </w:tbl>
    <w:p>
      <w:pPr>
        <w:pStyle w:val="Body"/>
        <w:widowControl w:val="0"/>
        <w:spacing w:line="240" w:lineRule="auto"/>
        <w:rPr>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spacing w:line="360" w:lineRule="auto"/>
        <w:rPr>
          <w:b w:val="1"/>
          <w:bCs w:val="1"/>
          <w:sz w:val="24"/>
          <w:szCs w:val="24"/>
        </w:rPr>
      </w:pPr>
      <w:r>
        <w:rPr>
          <w:b w:val="1"/>
          <w:bCs w:val="1"/>
          <w:sz w:val="24"/>
          <w:szCs w:val="24"/>
          <w:rtl w:val="0"/>
          <w:lang w:val="en-US"/>
        </w:rPr>
        <w:t>Background</w:t>
      </w:r>
    </w:p>
    <w:p>
      <w:pPr>
        <w:pStyle w:val="Body"/>
        <w:spacing w:after="0" w:line="360" w:lineRule="auto"/>
        <w:ind w:firstLine="720"/>
        <w:jc w:val="both"/>
        <w:rPr>
          <w:sz w:val="24"/>
          <w:szCs w:val="24"/>
        </w:rPr>
      </w:pPr>
      <w:r>
        <w:rPr>
          <w:sz w:val="24"/>
          <w:szCs w:val="24"/>
          <w:rtl w:val="0"/>
          <w:lang w:val="en-US"/>
        </w:rPr>
        <w:t>The incidence and strength of anthropogenic disturbances are globally increasing in all systems. These changes reduce biodiversity by decreasing the amount of available terrestrial habitat for both plants and animals (Nopper et al. 2018; Irwin et al. 2010; Elmqvist 2013). If we continue with the current trends, likely, resident species can no longer behaviourally mitigate climate and land-use changes, such as urbanization and agriculture dryland systems (Germano et al. 2011). Many organisms in drylands are not only sensitive to large-scale changes</w:t>
      </w:r>
      <w:del w:id="10" w:date="2021-04-22T18:31:19Z" w:author="zenrunner">
        <w:r>
          <w:rPr>
            <w:sz w:val="24"/>
            <w:szCs w:val="24"/>
            <w:rtl w:val="0"/>
          </w:rPr>
          <w:delText>,</w:delText>
        </w:r>
      </w:del>
      <w:r>
        <w:rPr>
          <w:sz w:val="24"/>
          <w:szCs w:val="24"/>
          <w:rtl w:val="0"/>
          <w:lang w:val="en-US"/>
        </w:rPr>
        <w:t xml:space="preserve"> but also small, fine-scale fluctuations (Shrode and Gerking 1977; Hadley 1970)</w:t>
      </w:r>
      <w:ins w:id="11" w:date="2021-04-22T18:31:25Z" w:author="zenrunner">
        <w:r>
          <w:rPr>
            <w:sz w:val="24"/>
            <w:szCs w:val="24"/>
            <w:rtl w:val="0"/>
            <w:lang w:val="en-US"/>
          </w:rPr>
          <w:t xml:space="preserve">. </w:t>
        </w:r>
      </w:ins>
      <w:del w:id="12" w:date="2021-04-22T18:31:33Z" w:author="zenrunner">
        <w:r>
          <w:rPr>
            <w:sz w:val="24"/>
            <w:szCs w:val="24"/>
            <w:rtl w:val="0"/>
            <w:lang w:val="en-US"/>
          </w:rPr>
          <w:delText xml:space="preserve">, which can </w:delText>
        </w:r>
      </w:del>
      <w:ins w:id="13" w:date="2021-04-22T18:31:48Z" w:author="zenrunner">
        <w:r>
          <w:rPr>
            <w:sz w:val="24"/>
            <w:szCs w:val="24"/>
            <w:rtl w:val="0"/>
            <w:lang w:val="en-US"/>
          </w:rPr>
          <w:t xml:space="preserve"> Changes in environment at fine-scales </w:t>
        </w:r>
      </w:ins>
      <w:del w:id="14" w:date="2021-04-22T18:31:52Z" w:author="zenrunner">
        <w:r>
          <w:rPr>
            <w:sz w:val="24"/>
            <w:szCs w:val="24"/>
            <w:rtl w:val="0"/>
            <w:lang w:val="en-US"/>
          </w:rPr>
          <w:delText>further</w:delText>
        </w:r>
      </w:del>
      <w:ins w:id="15" w:date="2021-04-22T18:31:52Z" w:author="zenrunner">
        <w:r>
          <w:rPr>
            <w:sz w:val="24"/>
            <w:szCs w:val="24"/>
            <w:rtl w:val="0"/>
            <w:lang w:val="en-US"/>
          </w:rPr>
          <w:t>can</w:t>
        </w:r>
      </w:ins>
      <w:r>
        <w:rPr>
          <w:sz w:val="24"/>
          <w:szCs w:val="24"/>
          <w:rtl w:val="0"/>
          <w:lang w:val="en-US"/>
        </w:rPr>
        <w:t xml:space="preserve"> push species beyond the point of no return</w:t>
      </w:r>
      <w:ins w:id="16" w:date="2021-04-22T18:32:54Z" w:author="zenrunner">
        <w:r>
          <w:rPr>
            <w:sz w:val="24"/>
            <w:szCs w:val="24"/>
            <w:rtl w:val="0"/>
            <w:lang w:val="en-US"/>
          </w:rPr>
          <w:t xml:space="preserve"> and force local extirpations because of the relative climate envelopes of some species (citations) and/or their capacity to adapt to a changing climate (Citations) or to migrate (citations)</w:t>
        </w:r>
      </w:ins>
      <w:r>
        <w:rPr>
          <w:sz w:val="24"/>
          <w:szCs w:val="24"/>
          <w:rtl w:val="0"/>
        </w:rPr>
        <w:t>.</w:t>
      </w:r>
      <w:ins w:id="17" w:date="2021-04-22T18:33:12Z" w:author="zenrunner">
        <w:r>
          <w:rPr>
            <w:sz w:val="24"/>
            <w:szCs w:val="24"/>
            <w:rtl w:val="0"/>
            <w:lang w:val="en-US"/>
          </w:rPr>
          <w:t xml:space="preserve"> - these are the ideas BUT how fine-scale has this been tested?</w:t>
        </w:r>
      </w:ins>
      <w:r>
        <w:rPr>
          <w:sz w:val="24"/>
          <w:szCs w:val="24"/>
          <w:rtl w:val="0"/>
          <w:lang w:val="en-US"/>
        </w:rPr>
        <w:t xml:space="preserve"> Hence, it is simply unrealistic to rely on the ecosystem to restore itself to its original equilibrium</w:t>
      </w:r>
      <w:ins w:id="18" w:date="2021-04-22T18:33:32Z" w:author="zenrunner">
        <w:r>
          <w:rPr>
            <w:sz w:val="24"/>
            <w:szCs w:val="24"/>
            <w:rtl w:val="0"/>
            <w:lang w:val="en-US"/>
          </w:rPr>
          <w:t xml:space="preserve"> eh? How does this relate to scale set up you just did - cit</w:t>
        </w:r>
      </w:ins>
      <w:r>
        <w:rPr>
          <w:sz w:val="24"/>
          <w:szCs w:val="24"/>
          <w:rtl w:val="0"/>
          <w:lang w:val="en-US"/>
        </w:rPr>
        <w:t>. Efforts need to be placed on actively examining restoration strategies for post-disturbed land, one of which can be the use of artificial canopies for microclimatic amelioration.</w:t>
      </w:r>
      <w:ins w:id="19" w:date="2021-04-22T18:34:39Z" w:author="zenrunner">
        <w:r>
          <w:rPr>
            <w:sz w:val="24"/>
            <w:szCs w:val="24"/>
            <w:rtl w:val="0"/>
            <w:lang w:val="en-US"/>
          </w:rPr>
          <w:t xml:space="preserve"> Sure - Revise - not sure the point of this paragraph - too many ideas mixed together pick one of two - disturbance at different scales.. but we are not testing that - climate at different scales matters for species - yes MUCH better to set up for that etc then link to the capacity species can address these changes</w:t>
        </w:r>
      </w:ins>
    </w:p>
    <w:p>
      <w:pPr>
        <w:pStyle w:val="Body"/>
        <w:spacing w:after="0" w:line="360" w:lineRule="auto"/>
        <w:ind w:firstLine="720"/>
        <w:jc w:val="both"/>
        <w:rPr>
          <w:ins w:id="20" w:date="2021-04-22T18:41:17Z" w:author="zenrunner"/>
          <w:sz w:val="24"/>
          <w:szCs w:val="24"/>
        </w:rPr>
      </w:pPr>
      <w:r>
        <w:rPr>
          <w:sz w:val="24"/>
          <w:szCs w:val="24"/>
          <w:rtl w:val="0"/>
          <w:lang w:val="en-US"/>
        </w:rPr>
        <w:t>The presence of vegetation is key for ecosystem resilience</w:t>
      </w:r>
      <w:ins w:id="21" w:date="2021-04-22T18:35:16Z" w:author="zenrunner">
        <w:r>
          <w:rPr>
            <w:sz w:val="24"/>
            <w:szCs w:val="24"/>
            <w:rtl w:val="0"/>
            <w:lang w:val="en-US"/>
          </w:rPr>
          <w:t xml:space="preserve"> because?? </w:t>
        </w:r>
      </w:ins>
      <w:r>
        <w:rPr>
          <w:sz w:val="24"/>
          <w:szCs w:val="24"/>
          <w:rtl w:val="0"/>
        </w:rPr>
        <w:t xml:space="preserve">. </w:t>
      </w:r>
      <w:ins w:id="22" w:date="2021-04-22T18:34:55Z" w:author="zenrunner">
        <w:r>
          <w:rPr>
            <w:sz w:val="24"/>
            <w:szCs w:val="24"/>
            <w:rtl w:val="0"/>
            <w:lang w:val="en-US"/>
          </w:rPr>
          <w:t xml:space="preserve">Define resilience with citations. </w:t>
        </w:r>
      </w:ins>
      <w:r>
        <w:rPr>
          <w:sz w:val="24"/>
          <w:szCs w:val="24"/>
          <w:rtl w:val="0"/>
          <w:lang w:val="en-US"/>
        </w:rPr>
        <w:t xml:space="preserve">In drylands, shrubs are the dominant vegetation (Miriti, Joseph Wright, and Howe 2001; Throop et al. 2012). Foundation shrubs can function as structural agents of facilitation and provide benefit to other taxa through the canopies (Filazzola et al. 2017) that are generally a cooler, more humid microhabitat that experiences less direct solar radiation (Filazzola et al. 2017; Holzapfel and Mahall 1999). </w:t>
      </w:r>
      <w:del w:id="23" w:date="2021-04-22T18:37:29Z" w:author="zenrunner">
        <w:r>
          <w:rPr>
            <w:sz w:val="24"/>
            <w:szCs w:val="24"/>
            <w:rtl w:val="0"/>
            <w:lang w:val="en-US"/>
          </w:rPr>
          <w:delText>Additionally, the use of v</w:delText>
        </w:r>
      </w:del>
      <w:ins w:id="24" w:date="2021-04-22T18:37:29Z" w:author="zenrunner">
        <w:r>
          <w:rPr>
            <w:sz w:val="24"/>
            <w:szCs w:val="24"/>
            <w:rtl w:val="0"/>
            <w:lang w:val="en-US"/>
          </w:rPr>
          <w:t>V</w:t>
        </w:r>
      </w:ins>
      <w:r>
        <w:rPr>
          <w:sz w:val="24"/>
          <w:szCs w:val="24"/>
          <w:rtl w:val="0"/>
          <w:lang w:val="en-US"/>
        </w:rPr>
        <w:t>egetation</w:t>
      </w:r>
      <w:del w:id="25" w:date="2021-04-22T18:37:33Z" w:author="zenrunner">
        <w:r>
          <w:rPr>
            <w:sz w:val="24"/>
            <w:szCs w:val="24"/>
            <w:rtl w:val="0"/>
            <w:lang w:val="en-US"/>
          </w:rPr>
          <w:delText xml:space="preserve">, when it means </w:delText>
        </w:r>
      </w:del>
      <w:ins w:id="26" w:date="2021-04-22T18:37:35Z" w:author="zenrunner">
        <w:r>
          <w:rPr>
            <w:sz w:val="24"/>
            <w:szCs w:val="24"/>
            <w:rtl w:val="0"/>
            <w:lang w:val="en-US"/>
          </w:rPr>
          <w:t xml:space="preserve"> can also provide </w:t>
        </w:r>
      </w:ins>
      <w:r>
        <w:rPr>
          <w:sz w:val="24"/>
          <w:szCs w:val="24"/>
          <w:rtl w:val="0"/>
          <w:lang w:val="fr-FR"/>
        </w:rPr>
        <w:t xml:space="preserve">cooler temperatures </w:t>
      </w:r>
      <w:del w:id="27" w:date="2021-04-22T18:37:39Z" w:author="zenrunner">
        <w:r>
          <w:rPr>
            <w:sz w:val="24"/>
            <w:szCs w:val="24"/>
            <w:rtl w:val="0"/>
            <w:lang w:val="en-US"/>
          </w:rPr>
          <w:delText>especially d</w:delText>
        </w:r>
      </w:del>
      <w:ins w:id="28" w:date="2021-04-22T18:37:39Z" w:author="zenrunner">
        <w:r>
          <w:rPr>
            <w:sz w:val="24"/>
            <w:szCs w:val="24"/>
            <w:rtl w:val="0"/>
            <w:lang w:val="en-US"/>
          </w:rPr>
          <w:t>d</w:t>
        </w:r>
      </w:ins>
      <w:r>
        <w:rPr>
          <w:sz w:val="24"/>
          <w:szCs w:val="24"/>
          <w:rtl w:val="0"/>
          <w:lang w:val="en-US"/>
        </w:rPr>
        <w:t xml:space="preserve">uring the </w:t>
      </w:r>
      <w:del w:id="29" w:date="2021-04-22T18:37:42Z" w:author="zenrunner">
        <w:r>
          <w:rPr>
            <w:sz w:val="24"/>
            <w:szCs w:val="24"/>
            <w:rtl w:val="0"/>
            <w:lang w:val="en-US"/>
          </w:rPr>
          <w:delText>warmest</w:delText>
        </w:r>
      </w:del>
      <w:ins w:id="30" w:date="2021-04-22T18:37:43Z" w:author="zenrunner">
        <w:r>
          <w:rPr>
            <w:sz w:val="24"/>
            <w:szCs w:val="24"/>
            <w:rtl w:val="0"/>
            <w:lang w:val="en-US"/>
          </w:rPr>
          <w:t>hottest</w:t>
        </w:r>
      </w:ins>
      <w:r>
        <w:rPr>
          <w:sz w:val="24"/>
          <w:szCs w:val="24"/>
          <w:rtl w:val="0"/>
          <w:lang w:val="en-US"/>
        </w:rPr>
        <w:t xml:space="preserve"> times of the day</w:t>
      </w:r>
      <w:ins w:id="31" w:date="2021-04-22T18:38:01Z" w:author="zenrunner">
        <w:r>
          <w:rPr>
            <w:sz w:val="24"/>
            <w:szCs w:val="24"/>
            <w:rtl w:val="0"/>
            <w:lang w:val="en-US"/>
          </w:rPr>
          <w:t xml:space="preserve"> and thus provides refuges for species and </w:t>
        </w:r>
      </w:ins>
      <w:del w:id="32" w:date="2021-04-22T18:37:46Z" w:author="zenrunner">
        <w:r>
          <w:rPr>
            <w:sz w:val="24"/>
            <w:szCs w:val="24"/>
            <w:rtl w:val="0"/>
          </w:rPr>
          <w:delText xml:space="preserve">, </w:delText>
        </w:r>
      </w:del>
      <w:r>
        <w:rPr>
          <w:sz w:val="24"/>
          <w:szCs w:val="24"/>
          <w:rtl w:val="0"/>
          <w:lang w:val="en-US"/>
        </w:rPr>
        <w:t xml:space="preserve">is </w:t>
      </w:r>
      <w:ins w:id="33" w:date="2021-04-22T18:38:04Z" w:author="zenrunner">
        <w:r>
          <w:rPr>
            <w:sz w:val="24"/>
            <w:szCs w:val="24"/>
            <w:rtl w:val="0"/>
            <w:lang w:val="en-US"/>
          </w:rPr>
          <w:t xml:space="preserve">thus </w:t>
        </w:r>
      </w:ins>
      <w:r>
        <w:rPr>
          <w:sz w:val="24"/>
          <w:szCs w:val="24"/>
          <w:rtl w:val="0"/>
          <w:lang w:val="en-US"/>
        </w:rPr>
        <w:t xml:space="preserve">an important driver of habitat selection </w:t>
      </w:r>
      <w:del w:id="34" w:date="2021-04-22T18:38:07Z" w:author="zenrunner">
        <w:r>
          <w:rPr>
            <w:sz w:val="24"/>
            <w:szCs w:val="24"/>
            <w:rtl w:val="0"/>
          </w:rPr>
          <w:delText>by</w:delText>
        </w:r>
      </w:del>
      <w:ins w:id="35" w:date="2021-04-22T18:38:08Z" w:author="zenrunner">
        <w:r>
          <w:rPr>
            <w:sz w:val="24"/>
            <w:szCs w:val="24"/>
            <w:rtl w:val="0"/>
            <w:lang w:val="en-US"/>
          </w:rPr>
          <w:t>for many</w:t>
        </w:r>
      </w:ins>
      <w:r>
        <w:rPr>
          <w:sz w:val="24"/>
          <w:szCs w:val="24"/>
          <w:rtl w:val="0"/>
        </w:rPr>
        <w:t xml:space="preserve"> vertebrate species (Kline et al. 2019). </w:t>
      </w:r>
      <w:r>
        <w:rPr>
          <w:i w:val="1"/>
          <w:iCs w:val="1"/>
          <w:sz w:val="24"/>
          <w:szCs w:val="24"/>
          <w:rtl w:val="0"/>
          <w:lang w:val="it-IT"/>
        </w:rPr>
        <w:t>Ephedra Californica</w:t>
      </w:r>
      <w:r>
        <w:rPr>
          <w:sz w:val="24"/>
          <w:szCs w:val="24"/>
          <w:rtl w:val="0"/>
          <w:lang w:val="en-US"/>
        </w:rPr>
        <w:t xml:space="preserve"> (Mormon Tea) is a common foundation shrub</w:t>
      </w:r>
      <w:ins w:id="36" w:date="2021-04-22T18:35:45Z" w:author="zenrunner">
        <w:r>
          <w:rPr>
            <w:sz w:val="24"/>
            <w:szCs w:val="24"/>
            <w:rtl w:val="0"/>
            <w:lang w:val="en-US"/>
          </w:rPr>
          <w:t xml:space="preserve"> and</w:t>
        </w:r>
      </w:ins>
      <w:del w:id="37" w:date="2021-04-22T18:35:40Z" w:author="zenrunner">
        <w:r>
          <w:rPr>
            <w:sz w:val="24"/>
            <w:szCs w:val="24"/>
            <w:rtl w:val="0"/>
          </w:rPr>
          <w:delText>,</w:delText>
        </w:r>
      </w:del>
      <w:r>
        <w:rPr>
          <w:sz w:val="24"/>
          <w:szCs w:val="24"/>
          <w:rtl w:val="0"/>
          <w:lang w:val="en-US"/>
        </w:rPr>
        <w:t xml:space="preserve"> native to the Southwestern regions of California (Sawyer, Keeler-Wolf, and Evens 2009)</w:t>
      </w:r>
      <w:ins w:id="38" w:date="2021-04-22T18:35:50Z" w:author="zenrunner">
        <w:r>
          <w:rPr>
            <w:sz w:val="24"/>
            <w:szCs w:val="24"/>
            <w:rtl w:val="0"/>
            <w:lang w:val="en-US"/>
          </w:rPr>
          <w:t xml:space="preserve">. It can </w:t>
        </w:r>
      </w:ins>
      <w:del w:id="39" w:date="2021-04-22T18:35:55Z" w:author="zenrunner">
        <w:r>
          <w:rPr>
            <w:sz w:val="24"/>
            <w:szCs w:val="24"/>
            <w:rtl w:val="0"/>
            <w:lang w:val="en-US"/>
          </w:rPr>
          <w:delText>, able to benefits</w:delText>
        </w:r>
      </w:del>
      <w:ins w:id="40" w:date="2021-04-22T18:35:56Z" w:author="zenrunner">
        <w:r>
          <w:rPr>
            <w:sz w:val="24"/>
            <w:szCs w:val="24"/>
            <w:rtl w:val="0"/>
            <w:lang w:val="en-US"/>
          </w:rPr>
          <w:t xml:space="preserve"> facilitate</w:t>
        </w:r>
      </w:ins>
      <w:r>
        <w:rPr>
          <w:sz w:val="24"/>
          <w:szCs w:val="24"/>
          <w:rtl w:val="0"/>
          <w:lang w:val="en-US"/>
        </w:rPr>
        <w:t xml:space="preserve"> other plant</w:t>
      </w:r>
      <w:ins w:id="41" w:date="2021-04-22T18:35:59Z" w:author="zenrunner">
        <w:r>
          <w:rPr>
            <w:sz w:val="24"/>
            <w:szCs w:val="24"/>
            <w:rtl w:val="0"/>
            <w:lang w:val="en-US"/>
          </w:rPr>
          <w:t xml:space="preserve"> </w:t>
        </w:r>
      </w:ins>
      <w:r>
        <w:rPr>
          <w:sz w:val="24"/>
          <w:szCs w:val="24"/>
          <w:rtl w:val="0"/>
        </w:rPr>
        <w:t>s</w:t>
      </w:r>
      <w:ins w:id="42" w:date="2021-04-22T18:36:04Z" w:author="zenrunner">
        <w:r>
          <w:rPr>
            <w:sz w:val="24"/>
            <w:szCs w:val="24"/>
            <w:rtl w:val="0"/>
            <w:lang w:val="en-US"/>
          </w:rPr>
          <w:t>pecies</w:t>
        </w:r>
      </w:ins>
      <w:r>
        <w:rPr>
          <w:sz w:val="24"/>
          <w:szCs w:val="24"/>
          <w:rtl w:val="0"/>
          <w:lang w:val="en-US"/>
        </w:rPr>
        <w:t xml:space="preserve"> (Lortie et al. 2018) and animals (Ivey et al. 2020). Foundation shrubs in dryland systems are typically slow-growing (Sawyer, Keeler-Wolf, and Evens 2009), difficult to establish in areas impacted by climate change (Meyer and Pendleton 2005), and </w:t>
      </w:r>
      <w:ins w:id="43" w:date="2021-04-22T18:36:27Z" w:author="zenrunner">
        <w:r>
          <w:rPr>
            <w:sz w:val="24"/>
            <w:szCs w:val="24"/>
            <w:rtl w:val="0"/>
            <w:lang w:val="en-US"/>
          </w:rPr>
          <w:t xml:space="preserve">after often </w:t>
        </w:r>
      </w:ins>
      <w:r>
        <w:rPr>
          <w:sz w:val="24"/>
          <w:szCs w:val="24"/>
          <w:rtl w:val="0"/>
          <w:lang w:val="en-US"/>
        </w:rPr>
        <w:t xml:space="preserve">frequently cleared by ranchers for livestock farming (Webb and Stielstra 1979). </w:t>
      </w:r>
      <w:ins w:id="44" w:date="2021-04-22T18:41:17Z" w:author="zenrunner">
        <w:r>
          <w:rPr>
            <w:sz w:val="24"/>
            <w:szCs w:val="24"/>
            <w:rtl w:val="0"/>
            <w:lang w:val="en-US"/>
          </w:rPr>
          <w:t>Develop ideas here more clearly before you get shelters.. how much can shrubs make a difference, reorder ideas and out ephedra at after you clean up and introduce big ideas well first.</w:t>
        </w:r>
      </w:ins>
    </w:p>
    <w:p>
      <w:pPr>
        <w:pStyle w:val="Body"/>
        <w:spacing w:after="0" w:line="360" w:lineRule="auto"/>
        <w:ind w:firstLine="720"/>
        <w:jc w:val="both"/>
        <w:rPr>
          <w:ins w:id="45" w:date="2021-04-22T18:41:17Z" w:author="zenrunner"/>
          <w:sz w:val="24"/>
          <w:szCs w:val="24"/>
        </w:rPr>
      </w:pPr>
    </w:p>
    <w:p>
      <w:pPr>
        <w:pStyle w:val="Body"/>
        <w:spacing w:after="0" w:line="360" w:lineRule="auto"/>
        <w:ind w:firstLine="720"/>
        <w:jc w:val="both"/>
        <w:rPr>
          <w:ins w:id="46" w:date="2021-04-22T18:41:17Z" w:author="zenrunner"/>
          <w:sz w:val="24"/>
          <w:szCs w:val="24"/>
        </w:rPr>
      </w:pPr>
      <w:ins w:id="47" w:date="2021-04-22T18:41:17Z" w:author="zenrunner">
        <w:r>
          <w:rPr>
            <w:sz w:val="24"/>
            <w:szCs w:val="24"/>
            <w:rtl w:val="0"/>
            <w:lang w:val="en-US"/>
          </w:rPr>
          <w:t>So para 1 - climate change at MANY scales including finer-scales is a BIG deal for species because</w:t>
        </w:r>
      </w:ins>
      <w:ins w:id="48" w:date="2021-04-22T18:41:17Z" w:author="zenrunner">
        <w:r>
          <w:rPr>
            <w:sz w:val="24"/>
            <w:szCs w:val="24"/>
            <w:rtl w:val="0"/>
            <w:lang w:val="en-US"/>
          </w:rPr>
          <w:t>…</w:t>
        </w:r>
      </w:ins>
    </w:p>
    <w:p>
      <w:pPr>
        <w:pStyle w:val="Body"/>
        <w:spacing w:after="0" w:line="360" w:lineRule="auto"/>
        <w:ind w:firstLine="720"/>
        <w:jc w:val="both"/>
        <w:rPr>
          <w:ins w:id="49" w:date="2021-04-22T18:41:17Z" w:author="zenrunner"/>
          <w:sz w:val="24"/>
          <w:szCs w:val="24"/>
        </w:rPr>
      </w:pPr>
      <w:ins w:id="50" w:date="2021-04-22T18:41:17Z" w:author="zenrunner">
        <w:r>
          <w:rPr>
            <w:sz w:val="24"/>
            <w:szCs w:val="24"/>
            <w:rtl w:val="0"/>
            <w:lang w:val="en-US"/>
          </w:rPr>
          <w:t>Para 2- shrubs and actually likely many plant species that are perennial with a canopy can provide benefits to other plants and animals</w:t>
        </w:r>
      </w:ins>
      <w:ins w:id="51" w:date="2021-04-22T18:41:17Z" w:author="zenrunner">
        <w:r>
          <w:rPr>
            <w:sz w:val="24"/>
            <w:szCs w:val="24"/>
            <w:rtl w:val="0"/>
            <w:lang w:val="en-US"/>
          </w:rPr>
          <w:t xml:space="preserve">… </w:t>
        </w:r>
      </w:ins>
      <w:ins w:id="52" w:date="2021-04-22T18:41:17Z" w:author="zenrunner">
        <w:r>
          <w:rPr>
            <w:sz w:val="24"/>
            <w:szCs w:val="24"/>
            <w:rtl w:val="0"/>
            <w:lang w:val="en-US"/>
          </w:rPr>
          <w:t>develop.. then one of the benefits is abiotic amelioration (citation) likely a dominant mechanistic pathway of interactions in deserts.  Shrubs do this</w:t>
        </w:r>
      </w:ins>
      <w:ins w:id="53" w:date="2021-04-22T18:41:17Z" w:author="zenrunner">
        <w:r>
          <w:rPr>
            <w:sz w:val="24"/>
            <w:szCs w:val="24"/>
            <w:rtl w:val="0"/>
            <w:lang w:val="en-US"/>
          </w:rPr>
          <w:t>…</w:t>
        </w:r>
      </w:ins>
      <w:ins w:id="54" w:date="2021-04-22T18:41:17Z" w:author="zenrunner">
        <w:r>
          <w:rPr>
            <w:sz w:val="24"/>
            <w:szCs w:val="24"/>
            <w:rtl w:val="0"/>
            <w:lang w:val="en-US"/>
          </w:rPr>
          <w:t>etc and this helps plants and animals address climatic extremes at the scales that matter to them - fine-scales</w:t>
        </w:r>
      </w:ins>
      <w:ins w:id="55" w:date="2021-04-22T18:41:17Z" w:author="zenrunner">
        <w:r>
          <w:rPr>
            <w:sz w:val="24"/>
            <w:szCs w:val="24"/>
            <w:rtl w:val="0"/>
            <w:lang w:val="en-US"/>
          </w:rPr>
          <w:t xml:space="preserve">… </w:t>
        </w:r>
      </w:ins>
      <w:ins w:id="56" w:date="2021-04-22T18:41:17Z" w:author="zenrunner">
        <w:r>
          <w:rPr>
            <w:sz w:val="24"/>
            <w:szCs w:val="24"/>
            <w:rtl w:val="0"/>
            <w:lang w:val="en-US"/>
          </w:rPr>
          <w:t xml:space="preserve">then end with ephedra is a good example in the SW deserts of cali etc.. bc it does that for other plants, animals, etc.. </w:t>
        </w:r>
      </w:ins>
    </w:p>
    <w:p>
      <w:pPr>
        <w:pStyle w:val="Body"/>
        <w:spacing w:after="0" w:line="360" w:lineRule="auto"/>
        <w:ind w:firstLine="720"/>
        <w:jc w:val="both"/>
        <w:rPr>
          <w:sz w:val="24"/>
          <w:szCs w:val="24"/>
        </w:rPr>
      </w:pPr>
      <w:del w:id="57" w:date="2021-04-22T18:38:56Z" w:author="zenrunner">
        <w:r>
          <w:rPr>
            <w:sz w:val="24"/>
            <w:szCs w:val="24"/>
            <w:rtl w:val="0"/>
            <w:lang w:val="en-US"/>
          </w:rPr>
          <w:delText>Previously conducted a study using artificial shelters that offered more stable temperatures and less direct solar radiation; hence, reducing the amplitude of variation throughout the day (Ghazian, Zuliani, and Lortie 2020). These shelters can be used as a restorative solution, especially if the canopy is made from more eco-friendly materials. Currently, we are investigating the use of three eco-friendly fabrics, including burlap, cotton canvas, and seedling nursery fabrics in how they impact the understory temperature, radiation, and relative humidity, in hopes of updating our previous design for an environmentally friendly one with similar prospects.</w:delText>
        </w:r>
      </w:del>
    </w:p>
    <w:p>
      <w:pPr>
        <w:pStyle w:val="Body"/>
        <w:spacing w:after="0" w:line="360" w:lineRule="auto"/>
        <w:ind w:firstLine="720"/>
        <w:jc w:val="both"/>
        <w:rPr>
          <w:ins w:id="58" w:date="2021-04-22T18:53:06Z" w:author="zenrunner"/>
          <w:sz w:val="24"/>
          <w:szCs w:val="24"/>
        </w:rPr>
      </w:pPr>
      <w:ins w:id="59" w:date="2021-04-22T18:41:29Z" w:author="zenrunner">
        <w:r>
          <w:rPr>
            <w:sz w:val="24"/>
            <w:szCs w:val="24"/>
            <w:rtl w:val="0"/>
            <w:lang w:val="en-US"/>
          </w:rPr>
          <w:t xml:space="preserve">Then YES now you are set up - BIG picture remember </w:t>
        </w:r>
      </w:ins>
      <w:r>
        <w:rPr>
          <w:sz w:val="24"/>
          <w:szCs w:val="24"/>
          <w:rtl w:val="0"/>
          <w:lang w:val="en-US"/>
        </w:rPr>
        <w:t>Shelters have a relatively extensive use</w:t>
      </w:r>
      <w:ins w:id="60" w:date="2021-04-22T18:42:43Z" w:author="zenrunner">
        <w:r>
          <w:rPr>
            <w:sz w:val="24"/>
            <w:szCs w:val="24"/>
            <w:rtl w:val="0"/>
            <w:lang w:val="en-US"/>
          </w:rPr>
          <w:t>???eh? Shelter is thus an important form of ecological interaction in deserts but it is also a physical presence or natural and artificial form of architecture etc</w:t>
        </w:r>
      </w:ins>
      <w:ins w:id="61" w:date="2021-04-22T18:42:43Z" w:author="zenrunner">
        <w:r>
          <w:rPr>
            <w:sz w:val="24"/>
            <w:szCs w:val="24"/>
            <w:rtl w:val="0"/>
            <w:lang w:val="en-US"/>
          </w:rPr>
          <w:t>…</w:t>
        </w:r>
      </w:ins>
      <w:r>
        <w:rPr>
          <w:sz w:val="24"/>
          <w:szCs w:val="24"/>
          <w:rtl w:val="0"/>
        </w:rPr>
        <w:t xml:space="preserve"> </w:t>
      </w:r>
      <w:ins w:id="62" w:date="2021-04-22T18:42:51Z" w:author="zenrunner">
        <w:r>
          <w:rPr>
            <w:sz w:val="24"/>
            <w:szCs w:val="24"/>
            <w:rtl w:val="0"/>
            <w:lang w:val="en-US"/>
          </w:rPr>
          <w:t xml:space="preserve">then get to this next stuff.. </w:t>
        </w:r>
      </w:ins>
      <w:r>
        <w:rPr>
          <w:sz w:val="24"/>
          <w:szCs w:val="24"/>
          <w:rtl w:val="0"/>
          <w:lang w:val="en-US"/>
        </w:rPr>
        <w:t>Shrubs, solar farm deploys, and artificial shelters can increase spatial heterogeneity of the landscape for plants or animals</w:t>
      </w:r>
      <w:ins w:id="63" w:date="2021-04-22T18:43:26Z" w:author="zenrunner">
        <w:r>
          <w:rPr>
            <w:sz w:val="24"/>
            <w:szCs w:val="24"/>
            <w:rtl w:val="0"/>
            <w:lang w:val="en-US"/>
          </w:rPr>
          <w:t xml:space="preserve">?? Citations - what is spatial heterogeneity introduce idea first then stat how shelters can provide it.. </w:t>
        </w:r>
      </w:ins>
      <w:ins w:id="64" w:date="2021-04-22T18:43:26Z" w:author="zenrunner">
        <w:r>
          <w:rPr>
            <w:sz w:val="24"/>
            <w:szCs w:val="24"/>
            <w:rtl w:val="0"/>
            <w:lang w:val="en-US"/>
          </w:rPr>
          <w:t>…</w:t>
        </w:r>
      </w:ins>
      <w:r>
        <w:rPr>
          <w:sz w:val="24"/>
          <w:szCs w:val="24"/>
          <w:rtl w:val="0"/>
        </w:rPr>
        <w:t xml:space="preserve"> </w:t>
      </w:r>
      <w:ins w:id="65" w:date="2021-04-22T18:44:36Z" w:author="zenrunner">
        <w:r>
          <w:rPr>
            <w:sz w:val="24"/>
            <w:szCs w:val="24"/>
            <w:rtl w:val="0"/>
            <w:lang w:val="en-US"/>
          </w:rPr>
          <w:t xml:space="preserve">so I LOVE this idea - but make it clear - SHRUBS and artificial shelters can thus do two things right? Provide novel or limiting habitat through physical spatial heterogeneity (that is ONE thing) and ALSO provide direct benefit through microclimatic amelioration (ie what you just set up in last paragraph). </w:t>
        </w:r>
      </w:ins>
      <w:r>
        <w:rPr>
          <w:sz w:val="24"/>
          <w:szCs w:val="24"/>
          <w:rtl w:val="0"/>
          <w:lang w:val="en-US"/>
        </w:rPr>
        <w:t xml:space="preserve">For example some birds use shelters for perching </w:t>
      </w:r>
      <w:r>
        <w:rPr>
          <w:sz w:val="24"/>
          <w:szCs w:val="24"/>
          <w:rtl w:val="0"/>
          <w:lang w:val="en-US"/>
        </w:rPr>
        <w:t>(Athi</w:t>
      </w:r>
      <w:r>
        <w:rPr>
          <w:sz w:val="24"/>
          <w:szCs w:val="24"/>
          <w:rtl w:val="0"/>
          <w:lang w:val="en-US"/>
        </w:rPr>
        <w:t xml:space="preserve">ê </w:t>
      </w:r>
      <w:r>
        <w:rPr>
          <w:sz w:val="24"/>
          <w:szCs w:val="24"/>
          <w:rtl w:val="0"/>
          <w:lang w:val="en-US"/>
        </w:rPr>
        <w:t>and Dias 2016)</w:t>
      </w:r>
      <w:r>
        <w:rPr>
          <w:sz w:val="24"/>
          <w:szCs w:val="24"/>
          <w:rtl w:val="0"/>
          <w:lang w:val="en-US"/>
        </w:rPr>
        <w:t xml:space="preserve">, whilst some snakes use them to thermoregulate </w:t>
      </w:r>
      <w:r>
        <w:rPr>
          <w:sz w:val="24"/>
          <w:szCs w:val="24"/>
          <w:rtl w:val="0"/>
        </w:rPr>
        <w:t>(Leli</w:t>
      </w:r>
      <w:r>
        <w:rPr>
          <w:sz w:val="24"/>
          <w:szCs w:val="24"/>
          <w:rtl w:val="0"/>
          <w:lang w:val="en-US"/>
        </w:rPr>
        <w:t>è</w:t>
      </w:r>
      <w:r>
        <w:rPr>
          <w:sz w:val="24"/>
          <w:szCs w:val="24"/>
          <w:rtl w:val="0"/>
          <w:lang w:val="fr-FR"/>
        </w:rPr>
        <w:t>vre et al. 2010)</w:t>
      </w:r>
      <w:r>
        <w:rPr>
          <w:sz w:val="24"/>
          <w:szCs w:val="24"/>
          <w:rtl w:val="0"/>
          <w:lang w:val="en-US"/>
        </w:rPr>
        <w:t>. Shelters, whether natural or artificial, can also facilitate other vegetation growing in their understory by increasing</w:t>
      </w:r>
      <w:r>
        <w:rPr>
          <w:outline w:val="0"/>
          <w:color w:val="1c1d1e"/>
          <w:sz w:val="24"/>
          <w:szCs w:val="24"/>
          <w:u w:color="1c1d1e"/>
          <w:shd w:val="clear" w:color="auto" w:fill="ffffff"/>
          <w:rtl w:val="0"/>
          <w:lang w:val="en-US"/>
          <w14:textFill>
            <w14:solidFill>
              <w14:srgbClr w14:val="1C1D1E"/>
            </w14:solidFill>
          </w14:textFill>
        </w:rPr>
        <w:t xml:space="preserve"> plant production and Leaf Area Index (LAI) of understory plants, mainly due to their windbreak abilities </w:t>
      </w:r>
      <w:r>
        <w:rPr>
          <w:sz w:val="24"/>
          <w:szCs w:val="24"/>
          <w:rtl w:val="0"/>
        </w:rPr>
        <w:t>(Sudmeyer et al. 2002)</w:t>
      </w:r>
      <w:r>
        <w:rPr>
          <w:outline w:val="0"/>
          <w:color w:val="1c1d1e"/>
          <w:sz w:val="24"/>
          <w:szCs w:val="24"/>
          <w:u w:color="1c1d1e"/>
          <w:shd w:val="clear" w:color="auto" w:fill="ffffff"/>
          <w:rtl w:val="0"/>
          <w14:textFill>
            <w14:solidFill>
              <w14:srgbClr w14:val="1C1D1E"/>
            </w14:solidFill>
          </w14:textFill>
        </w:rPr>
        <w:t xml:space="preserve">. </w:t>
      </w:r>
      <w:ins w:id="66" w:date="2021-04-22T18:45:16Z" w:author="zenrunner">
        <w:r>
          <w:rPr>
            <w:outline w:val="0"/>
            <w:color w:val="1c1d1e"/>
            <w:sz w:val="24"/>
            <w:szCs w:val="24"/>
            <w:u w:color="1c1d1e"/>
            <w:shd w:val="clear" w:color="auto" w:fill="ffffff"/>
            <w:rtl w:val="0"/>
            <w:lang w:val="en-US"/>
            <w14:textFill>
              <w14:solidFill>
                <w14:srgbClr w14:val="1C1D1E"/>
              </w14:solidFill>
            </w14:textFill>
          </w:rPr>
          <w:t xml:space="preserve">We recently completed </w:t>
        </w:r>
      </w:ins>
      <w:del w:id="67" w:date="2021-04-22T18:45:07Z" w:author="zenrunner">
        <w:r>
          <w:rPr>
            <w:outline w:val="0"/>
            <w:color w:val="1c1d1e"/>
            <w:sz w:val="24"/>
            <w:szCs w:val="24"/>
            <w:u w:color="1c1d1e"/>
            <w:shd w:val="clear" w:color="auto" w:fill="ffffff"/>
            <w:rtl w:val="0"/>
            <w:lang w:val="en-US"/>
            <w14:textFill>
              <w14:solidFill>
                <w14:srgbClr w14:val="1C1D1E"/>
              </w14:solidFill>
            </w14:textFill>
          </w:rPr>
          <w:delText>Herein, we propose a synthesis of shelters as a tool to promote plant restoration post-disturbance to examine shelter types/benefactor species, prot</w:delText>
        </w:r>
      </w:del>
      <w:del w:id="68" w:date="2021-04-22T18:45:07Z" w:author="zenrunner">
        <w:r>
          <w:rPr>
            <w:outline w:val="0"/>
            <w:color w:val="1c1d1e"/>
            <w:sz w:val="24"/>
            <w:szCs w:val="24"/>
            <w:u w:color="1c1d1e"/>
            <w:shd w:val="clear" w:color="auto" w:fill="ffffff"/>
            <w:rtl w:val="0"/>
            <w:lang w:val="fr-FR"/>
            <w14:textFill>
              <w14:solidFill>
                <w14:srgbClr w14:val="1C1D1E"/>
              </w14:solidFill>
            </w14:textFill>
          </w:rPr>
          <w:delText>é</w:delText>
        </w:r>
      </w:del>
      <w:del w:id="69" w:date="2021-04-22T18:45:07Z" w:author="zenrunner">
        <w:r>
          <w:rPr>
            <w:outline w:val="0"/>
            <w:color w:val="1c1d1e"/>
            <w:sz w:val="24"/>
            <w:szCs w:val="24"/>
            <w:u w:color="1c1d1e"/>
            <w:shd w:val="clear" w:color="auto" w:fill="ffffff"/>
            <w:rtl w:val="0"/>
            <w14:textFill>
              <w14:solidFill>
                <w14:srgbClr w14:val="1C1D1E"/>
              </w14:solidFill>
            </w14:textFill>
          </w:rPr>
          <w:delText>g</w:delText>
        </w:r>
      </w:del>
      <w:del w:id="70" w:date="2021-04-22T18:45:07Z" w:author="zenrunner">
        <w:r>
          <w:rPr>
            <w:outline w:val="0"/>
            <w:color w:val="1c1d1e"/>
            <w:sz w:val="24"/>
            <w:szCs w:val="24"/>
            <w:u w:color="1c1d1e"/>
            <w:shd w:val="clear" w:color="auto" w:fill="ffffff"/>
            <w:rtl w:val="0"/>
            <w:lang w:val="fr-FR"/>
            <w14:textFill>
              <w14:solidFill>
                <w14:srgbClr w14:val="1C1D1E"/>
              </w14:solidFill>
            </w14:textFill>
          </w:rPr>
          <w:delText xml:space="preserve">é </w:delText>
        </w:r>
      </w:del>
      <w:del w:id="71" w:date="2021-04-22T18:45:07Z" w:author="zenrunner">
        <w:r>
          <w:rPr>
            <w:outline w:val="0"/>
            <w:color w:val="1c1d1e"/>
            <w:sz w:val="24"/>
            <w:szCs w:val="24"/>
            <w:u w:color="1c1d1e"/>
            <w:shd w:val="clear" w:color="auto" w:fill="ffffff"/>
            <w:rtl w:val="0"/>
            <w:lang w:val="en-US"/>
            <w14:textFill>
              <w14:solidFill>
                <w14:srgbClr w14:val="1C1D1E"/>
              </w14:solidFill>
            </w14:textFill>
          </w:rPr>
          <w:delText>species, some measure of prot</w:delText>
        </w:r>
      </w:del>
      <w:del w:id="72" w:date="2021-04-22T18:45:07Z" w:author="zenrunner">
        <w:r>
          <w:rPr>
            <w:outline w:val="0"/>
            <w:color w:val="1c1d1e"/>
            <w:sz w:val="24"/>
            <w:szCs w:val="24"/>
            <w:u w:color="1c1d1e"/>
            <w:shd w:val="clear" w:color="auto" w:fill="ffffff"/>
            <w:rtl w:val="0"/>
            <w:lang w:val="fr-FR"/>
            <w14:textFill>
              <w14:solidFill>
                <w14:srgbClr w14:val="1C1D1E"/>
              </w14:solidFill>
            </w14:textFill>
          </w:rPr>
          <w:delText>é</w:delText>
        </w:r>
      </w:del>
      <w:del w:id="73" w:date="2021-04-22T18:45:07Z" w:author="zenrunner">
        <w:r>
          <w:rPr>
            <w:outline w:val="0"/>
            <w:color w:val="1c1d1e"/>
            <w:sz w:val="24"/>
            <w:szCs w:val="24"/>
            <w:u w:color="1c1d1e"/>
            <w:shd w:val="clear" w:color="auto" w:fill="ffffff"/>
            <w:rtl w:val="0"/>
            <w14:textFill>
              <w14:solidFill>
                <w14:srgbClr w14:val="1C1D1E"/>
              </w14:solidFill>
            </w14:textFill>
          </w:rPr>
          <w:delText>g</w:delText>
        </w:r>
      </w:del>
      <w:del w:id="74" w:date="2021-04-22T18:45:07Z" w:author="zenrunner">
        <w:r>
          <w:rPr>
            <w:outline w:val="0"/>
            <w:color w:val="1c1d1e"/>
            <w:sz w:val="24"/>
            <w:szCs w:val="24"/>
            <w:u w:color="1c1d1e"/>
            <w:shd w:val="clear" w:color="auto" w:fill="ffffff"/>
            <w:rtl w:val="0"/>
            <w:lang w:val="fr-FR"/>
            <w14:textFill>
              <w14:solidFill>
                <w14:srgbClr w14:val="1C1D1E"/>
              </w14:solidFill>
            </w14:textFill>
          </w:rPr>
          <w:delText xml:space="preserve">é </w:delText>
        </w:r>
      </w:del>
      <w:del w:id="75" w:date="2021-04-22T18:45:07Z" w:author="zenrunner">
        <w:r>
          <w:rPr>
            <w:outline w:val="0"/>
            <w:color w:val="1c1d1e"/>
            <w:sz w:val="24"/>
            <w:szCs w:val="24"/>
            <w:u w:color="1c1d1e"/>
            <w:shd w:val="clear" w:color="auto" w:fill="ffffff"/>
            <w:rtl w:val="0"/>
            <w:lang w:val="en-US"/>
            <w14:textFill>
              <w14:solidFill>
                <w14:srgbClr w14:val="1C1D1E"/>
              </w14:solidFill>
            </w14:textFill>
          </w:rPr>
          <w:delText>facilitation such as survival or mortality, growth, and abundance, as well as the ecosystems where studies are conducted. We plan on systematically reviewing the literature and running a meta-analysis to test for vegetation restoration following the use of shelters</w:delText>
        </w:r>
      </w:del>
      <w:ins w:id="76" w:date="2021-04-22T18:53:06Z" w:author="zenrunner">
        <w:r>
          <w:rPr>
            <w:sz w:val="24"/>
            <w:szCs w:val="24"/>
            <w:rtl w:val="0"/>
            <w:lang w:val="en-US"/>
          </w:rPr>
          <w:t>a pilot</w:t>
        </w:r>
      </w:ins>
      <w:ins w:id="77" w:date="2021-04-22T18:53:06Z" w:author="zenrunner">
        <w:r>
          <w:rPr>
            <w:sz w:val="24"/>
            <w:szCs w:val="24"/>
            <w:rtl w:val="0"/>
            <w:lang w:val="en-US"/>
          </w:rPr>
          <w:t xml:space="preserve"> study using artificial shelters</w:t>
        </w:r>
      </w:ins>
      <w:ins w:id="78" w:date="2021-04-22T18:53:06Z" w:author="zenrunner">
        <w:r>
          <w:rPr>
            <w:sz w:val="24"/>
            <w:szCs w:val="24"/>
            <w:rtl w:val="0"/>
            <w:lang w:val="en-US"/>
          </w:rPr>
          <w:t xml:space="preserve"> and found </w:t>
        </w:r>
      </w:ins>
      <w:ins w:id="79" w:date="2021-04-22T18:53:06Z" w:author="zenrunner">
        <w:r>
          <w:rPr>
            <w:sz w:val="24"/>
            <w:szCs w:val="24"/>
            <w:rtl w:val="0"/>
            <w:lang w:val="en-US"/>
          </w:rPr>
          <w:t xml:space="preserve">that </w:t>
        </w:r>
      </w:ins>
      <w:ins w:id="80" w:date="2021-04-22T18:53:06Z" w:author="zenrunner">
        <w:r>
          <w:rPr>
            <w:sz w:val="24"/>
            <w:szCs w:val="24"/>
            <w:rtl w:val="0"/>
            <w:lang w:val="en-US"/>
          </w:rPr>
          <w:t xml:space="preserve">they can provide a </w:t>
        </w:r>
      </w:ins>
      <w:ins w:id="81" w:date="2021-04-22T18:53:06Z" w:author="zenrunner">
        <w:r>
          <w:rPr>
            <w:sz w:val="24"/>
            <w:szCs w:val="24"/>
            <w:rtl w:val="0"/>
            <w:lang w:val="en-US"/>
          </w:rPr>
          <w:t xml:space="preserve"> stable temperature</w:t>
        </w:r>
      </w:ins>
      <w:ins w:id="82" w:date="2021-04-22T18:53:06Z" w:author="zenrunner">
        <w:r>
          <w:rPr>
            <w:sz w:val="24"/>
            <w:szCs w:val="24"/>
            <w:rtl w:val="0"/>
            <w:lang w:val="en-US"/>
          </w:rPr>
          <w:t xml:space="preserve"> regime</w:t>
        </w:r>
      </w:ins>
      <w:ins w:id="83" w:date="2021-04-22T18:53:06Z" w:author="zenrunner">
        <w:r>
          <w:rPr>
            <w:sz w:val="24"/>
            <w:szCs w:val="24"/>
            <w:rtl w:val="0"/>
            <w:lang w:val="en-US"/>
          </w:rPr>
          <w:t xml:space="preserve"> and less direct solar radiation</w:t>
        </w:r>
      </w:ins>
      <w:ins w:id="84" w:date="2021-04-22T18:53:06Z" w:author="zenrunner">
        <w:r>
          <w:rPr>
            <w:sz w:val="24"/>
            <w:szCs w:val="24"/>
            <w:rtl w:val="0"/>
            <w:lang w:val="en-US"/>
          </w:rPr>
          <w:t xml:space="preserve"> </w:t>
        </w:r>
      </w:ins>
      <w:ins w:id="85" w:date="2021-04-22T18:53:06Z" w:author="zenrunner">
        <w:r>
          <w:rPr>
            <w:sz w:val="24"/>
            <w:szCs w:val="24"/>
            <w:rtl w:val="0"/>
            <w:lang w:val="en-US"/>
          </w:rPr>
          <w:t>(Ghazian, Zuliani, and Lortie 2020). These shelters can be used as a restorative solution</w:t>
        </w:r>
      </w:ins>
      <w:ins w:id="86" w:date="2021-04-22T18:53:06Z" w:author="zenrunner">
        <w:r>
          <w:rPr>
            <w:sz w:val="24"/>
            <w:szCs w:val="24"/>
            <w:rtl w:val="0"/>
            <w:lang w:val="en-US"/>
          </w:rPr>
          <w:t xml:space="preserve"> - particularly </w:t>
        </w:r>
      </w:ins>
      <w:ins w:id="87" w:date="2021-04-22T18:53:06Z" w:author="zenrunner">
        <w:r>
          <w:rPr>
            <w:sz w:val="24"/>
            <w:szCs w:val="24"/>
            <w:rtl w:val="0"/>
            <w:lang w:val="en-US"/>
          </w:rPr>
          <w:t xml:space="preserve">if the canopy is made from more eco-friendly materials. </w:t>
        </w:r>
      </w:ins>
      <w:ins w:id="88" w:date="2021-04-22T18:53:06Z" w:author="zenrunner">
        <w:r>
          <w:rPr>
            <w:sz w:val="24"/>
            <w:szCs w:val="24"/>
            <w:rtl w:val="0"/>
            <w:lang w:val="en-US"/>
          </w:rPr>
          <w:t>However, we have not tested its ecological impacts on other plant and animal species.  The general and overarching hypothesis of thesis is thus that</w:t>
        </w:r>
      </w:ins>
      <w:ins w:id="89" w:date="2021-04-22T18:53:06Z" w:author="zenrunner">
        <w:r>
          <w:rPr>
            <w:sz w:val="24"/>
            <w:szCs w:val="24"/>
            <w:rtl w:val="0"/>
            <w:lang w:val="en-US"/>
          </w:rPr>
          <w:t>…</w:t>
        </w:r>
      </w:ins>
      <w:ins w:id="90" w:date="2021-04-22T18:53:06Z" w:author="zenrunner">
        <w:r>
          <w:rPr>
            <w:sz w:val="24"/>
            <w:szCs w:val="24"/>
            <w:rtl w:val="0"/>
            <w:lang w:val="en-US"/>
          </w:rPr>
          <w:t>.. To test this thesis-level objective, we first determine the relative sampling efforts needed to estimate biodiversity in animals through a meta-analysis. Secondly, to ensure that artificial shelters are ecofriendly. we</w:t>
        </w:r>
      </w:ins>
      <w:ins w:id="91" w:date="2021-04-22T18:53:06Z" w:author="zenrunner">
        <w:r>
          <w:rPr>
            <w:sz w:val="24"/>
            <w:szCs w:val="24"/>
            <w:rtl w:val="0"/>
            <w:lang w:val="en-US"/>
          </w:rPr>
          <w:t>…</w:t>
        </w:r>
      </w:ins>
      <w:ins w:id="92" w:date="2021-04-22T18:53:06Z" w:author="zenrunner">
        <w:r>
          <w:rPr>
            <w:sz w:val="24"/>
            <w:szCs w:val="24"/>
            <w:rtl w:val="0"/>
            <w:lang w:val="en-US"/>
          </w:rPr>
          <w:t>. Then - main chapter - we test in the field the microclimatic AND spatial heterogeneity benefits of deploying shelters at X sites and measure both fine-scale climate, vegetation responses, and animal use through cam trapping. SNAP - THEN it is SUPER Clear how it ALL ties together - because it all does</w:t>
        </w:r>
      </w:ins>
      <w:ins w:id="93" w:date="2021-04-22T18:53:06Z" w:author="zenrunner">
        <w:r>
          <w:rPr>
            <w:sz w:val="24"/>
            <w:szCs w:val="24"/>
            <w:rtl w:val="0"/>
            <w:lang w:val="en-US"/>
          </w:rPr>
          <w:t>…</w:t>
        </w:r>
      </w:ins>
      <w:ins w:id="94" w:date="2021-04-22T18:53:06Z" w:author="zenrunner">
        <w:r>
          <w:rPr>
            <w:sz w:val="24"/>
            <w:szCs w:val="24"/>
            <w:rtl w:val="0"/>
            <w:lang w:val="en-US"/>
          </w:rPr>
          <w:t>. If you want, add final sentence stating</w:t>
        </w:r>
      </w:ins>
      <w:ins w:id="95" w:date="2021-04-22T18:53:06Z" w:author="zenrunner">
        <w:r>
          <w:rPr>
            <w:sz w:val="24"/>
            <w:szCs w:val="24"/>
            <w:rtl w:val="0"/>
            <w:lang w:val="en-US"/>
          </w:rPr>
          <w:t xml:space="preserve">… </w:t>
        </w:r>
      </w:ins>
      <w:ins w:id="96" w:date="2021-04-22T18:53:06Z" w:author="zenrunner">
        <w:r>
          <w:rPr>
            <w:sz w:val="24"/>
            <w:szCs w:val="24"/>
            <w:rtl w:val="0"/>
            <w:lang w:val="en-US"/>
          </w:rPr>
          <w:t xml:space="preserve">Providing their is time and depending on fieldwork, we will also do broad scientific synthesis to explore the generality of the microclimatic amelioration of shrubs for animals in a meta-analysis. This will frame the experimental findings from this region in global research trends. </w:t>
        </w:r>
      </w:ins>
    </w:p>
    <w:p>
      <w:pPr>
        <w:pStyle w:val="Body"/>
        <w:spacing w:after="0" w:line="360" w:lineRule="auto"/>
        <w:ind w:firstLine="720"/>
        <w:jc w:val="both"/>
        <w:rPr>
          <w:ins w:id="97" w:date="2021-04-22T18:53:06Z" w:author="zenrunner"/>
          <w:sz w:val="24"/>
          <w:szCs w:val="24"/>
        </w:rPr>
      </w:pPr>
    </w:p>
    <w:p>
      <w:pPr>
        <w:pStyle w:val="Body"/>
        <w:spacing w:after="0" w:line="360" w:lineRule="auto"/>
        <w:ind w:firstLine="720"/>
        <w:jc w:val="both"/>
        <w:rPr>
          <w:ins w:id="98" w:date="2021-04-22T18:53:06Z" w:author="zenrunner"/>
          <w:b w:val="1"/>
          <w:bCs w:val="1"/>
          <w:sz w:val="24"/>
          <w:szCs w:val="24"/>
        </w:rPr>
      </w:pPr>
      <w:ins w:id="99" w:date="2021-04-22T18:53:06Z" w:author="zenrunner">
        <w:r>
          <w:rPr>
            <w:b w:val="1"/>
            <w:bCs w:val="1"/>
            <w:sz w:val="24"/>
            <w:szCs w:val="24"/>
            <w:rtl w:val="0"/>
            <w:lang w:val="en-US"/>
          </w:rPr>
          <w:t>Main thesis objectives</w:t>
        </w:r>
      </w:ins>
    </w:p>
    <w:p>
      <w:pPr>
        <w:pStyle w:val="Body"/>
        <w:numPr>
          <w:ilvl w:val="0"/>
          <w:numId w:val="6"/>
        </w:numPr>
        <w:spacing w:after="0" w:line="360" w:lineRule="auto"/>
        <w:jc w:val="both"/>
        <w:rPr>
          <w:sz w:val="24"/>
          <w:szCs w:val="24"/>
          <w:lang w:val="en-US"/>
        </w:rPr>
      </w:pPr>
      <w:ins w:id="100" w:date="2021-04-22T18:53:06Z" w:author="zenrunner">
        <w:r>
          <w:rPr>
            <w:sz w:val="24"/>
            <w:szCs w:val="24"/>
            <w:rtl w:val="0"/>
            <w:lang w:val="en-US"/>
          </w:rPr>
          <w:t>Identify key sampling designs with cam traps.</w:t>
        </w:r>
      </w:ins>
    </w:p>
    <w:p>
      <w:pPr>
        <w:pStyle w:val="Body"/>
        <w:numPr>
          <w:ilvl w:val="0"/>
          <w:numId w:val="6"/>
        </w:numPr>
        <w:spacing w:after="0" w:line="360" w:lineRule="auto"/>
        <w:jc w:val="both"/>
        <w:rPr>
          <w:sz w:val="24"/>
          <w:szCs w:val="24"/>
          <w:lang w:val="en-US"/>
        </w:rPr>
      </w:pPr>
      <w:ins w:id="101" w:date="2021-04-22T18:53:06Z" w:author="zenrunner">
        <w:r>
          <w:rPr>
            <w:sz w:val="24"/>
            <w:szCs w:val="24"/>
            <w:rtl w:val="0"/>
            <w:lang w:val="en-US"/>
          </w:rPr>
          <w:t>2.Record microclimatic impacts of ecofriendly materials and their influence on plant species under controlled conditions.</w:t>
        </w:r>
      </w:ins>
    </w:p>
    <w:p>
      <w:pPr>
        <w:pStyle w:val="Body"/>
        <w:numPr>
          <w:ilvl w:val="0"/>
          <w:numId w:val="6"/>
        </w:numPr>
        <w:spacing w:after="0" w:line="360" w:lineRule="auto"/>
        <w:jc w:val="both"/>
        <w:rPr>
          <w:sz w:val="24"/>
          <w:szCs w:val="24"/>
          <w:lang w:val="en-US"/>
        </w:rPr>
      </w:pPr>
      <w:ins w:id="102" w:date="2021-04-22T18:53:06Z" w:author="zenrunner">
        <w:r>
          <w:rPr>
            <w:sz w:val="24"/>
            <w:szCs w:val="24"/>
            <w:rtl w:val="0"/>
            <w:lang w:val="en-US"/>
          </w:rPr>
          <w:t>Demonstrate ecological effects of shelter in the field.</w:t>
        </w:r>
      </w:ins>
    </w:p>
    <w:p>
      <w:pPr>
        <w:pStyle w:val="Body"/>
        <w:numPr>
          <w:ilvl w:val="0"/>
          <w:numId w:val="6"/>
        </w:numPr>
        <w:spacing w:after="0" w:line="360" w:lineRule="auto"/>
        <w:jc w:val="both"/>
        <w:rPr>
          <w:sz w:val="24"/>
          <w:szCs w:val="24"/>
          <w:lang w:val="en-US"/>
        </w:rPr>
      </w:pPr>
      <w:ins w:id="103" w:date="2021-04-22T18:53:06Z" w:author="zenrunner">
        <w:r>
          <w:rPr>
            <w:sz w:val="24"/>
            <w:szCs w:val="24"/>
            <w:rtl w:val="0"/>
            <w:lang w:val="en-US"/>
          </w:rPr>
          <w:t>Compile fr</w:t>
        </w:r>
      </w:ins>
      <w:ins w:id="104" w:date="2021-04-22T18:53:06Z" w:author="zenrunner">
        <w:r>
          <w:rPr>
            <w:sz w:val="24"/>
            <w:szCs w:val="24"/>
            <w:rtl w:val="0"/>
            <w:lang w:val="en-US"/>
          </w:rPr>
          <w:t>é</w:t>
        </w:r>
      </w:ins>
      <w:ins w:id="105" w:date="2021-04-22T18:53:06Z" w:author="zenrunner">
        <w:r>
          <w:rPr>
            <w:sz w:val="24"/>
            <w:szCs w:val="24"/>
            <w:rtl w:val="0"/>
            <w:lang w:val="en-US"/>
          </w:rPr>
          <w:t>quency and ecological strength of microclimate facilitation reported in literature.</w:t>
        </w:r>
      </w:ins>
    </w:p>
    <w:p>
      <w:pPr>
        <w:pStyle w:val="Body"/>
        <w:spacing w:after="0" w:line="360" w:lineRule="auto"/>
        <w:ind w:firstLine="720"/>
        <w:jc w:val="both"/>
        <w:rPr>
          <w:ins w:id="106" w:date="2021-04-22T18:53:06Z" w:author="zenrunner"/>
          <w:sz w:val="24"/>
          <w:szCs w:val="24"/>
        </w:rPr>
      </w:pPr>
    </w:p>
    <w:p>
      <w:pPr>
        <w:pStyle w:val="Body"/>
        <w:spacing w:after="0" w:line="360" w:lineRule="auto"/>
        <w:ind w:firstLine="720"/>
        <w:jc w:val="both"/>
        <w:rPr>
          <w:del w:id="107" w:date="2021-04-22T18:51:20Z" w:author="zenrunner"/>
          <w:outline w:val="0"/>
          <w:color w:val="1c1d1e"/>
          <w:sz w:val="24"/>
          <w:szCs w:val="24"/>
          <w:u w:color="1c1d1e"/>
          <w:shd w:val="clear" w:color="auto" w:fill="ffffff"/>
          <w14:textFill>
            <w14:solidFill>
              <w14:srgbClr w14:val="1C1D1E"/>
            </w14:solidFill>
          </w14:textFill>
        </w:rPr>
      </w:pPr>
    </w:p>
    <w:p>
      <w:pPr>
        <w:pStyle w:val="Body"/>
        <w:spacing w:after="0" w:line="360" w:lineRule="auto"/>
        <w:ind w:firstLine="720"/>
        <w:jc w:val="both"/>
        <w:rPr>
          <w:sz w:val="24"/>
          <w:szCs w:val="24"/>
        </w:rPr>
      </w:pPr>
      <w:del w:id="108" w:date="2021-04-22T18:51:20Z" w:author="zenrunner">
        <w:r>
          <w:rPr>
            <w:sz w:val="24"/>
            <w:szCs w:val="24"/>
            <w:rtl w:val="0"/>
            <w:lang w:val="en-US"/>
          </w:rPr>
          <w:delText xml:space="preserve">Integrating compositional and configurational heterogeneity into conservation practices may be key in future management strategies. Furthermore, it is important to test facilitative interactions while taking processes linked to abiotic change into consideration to develop frameworks that incorporate the inevitable anthropogenic changes that are occuring all around us. </w:delText>
        </w:r>
      </w:del>
    </w:p>
    <w:p>
      <w:pPr>
        <w:pStyle w:val="Body"/>
        <w:spacing w:after="0" w:line="360" w:lineRule="auto"/>
        <w:jc w:val="both"/>
        <w:rPr>
          <w:b w:val="1"/>
          <w:bCs w:val="1"/>
          <w:sz w:val="24"/>
          <w:szCs w:val="24"/>
        </w:rPr>
      </w:pPr>
    </w:p>
    <w:p>
      <w:pPr>
        <w:pStyle w:val="Body"/>
        <w:spacing w:after="0" w:line="360" w:lineRule="auto"/>
        <w:jc w:val="both"/>
        <w:rPr>
          <w:ins w:id="109" w:date="2021-04-22T18:54:02Z" w:author="zenrunner"/>
        </w:rPr>
      </w:pPr>
      <w:ins w:id="110" w:date="2021-04-22T18:54:02Z" w:author="zenrunner">
        <w:r>
          <w:rPr>
            <w:rtl w:val="0"/>
            <w:lang w:val="en-US"/>
          </w:rPr>
          <w:t>Chapter 1.</w:t>
        </w:r>
      </w:ins>
    </w:p>
    <w:p>
      <w:pPr>
        <w:pStyle w:val="Body"/>
        <w:spacing w:after="0" w:line="360" w:lineRule="auto"/>
        <w:jc w:val="both"/>
        <w:rPr>
          <w:ins w:id="111" w:date="2021-04-22T18:54:02Z" w:author="zenrunner"/>
        </w:rPr>
      </w:pPr>
      <w:ins w:id="112" w:date="2021-04-22T18:54:02Z" w:author="zenrunner">
        <w:r>
          <w:rPr>
            <w:rtl w:val="0"/>
            <w:lang w:val="en-US"/>
          </w:rPr>
          <w:t>Draft attached.</w:t>
        </w:r>
      </w:ins>
    </w:p>
    <w:p>
      <w:pPr>
        <w:pStyle w:val="Body"/>
        <w:spacing w:after="0" w:line="360" w:lineRule="auto"/>
        <w:jc w:val="both"/>
        <w:rPr>
          <w:ins w:id="113" w:date="2021-04-22T18:54:02Z" w:author="zenrunner"/>
        </w:rPr>
      </w:pPr>
      <w:ins w:id="114" w:date="2021-04-22T18:54:02Z" w:author="zenrunner">
        <w:r>
          <w:rPr>
            <w:rtl w:val="0"/>
            <w:lang w:val="en-US"/>
          </w:rPr>
          <w:t>Purpose</w:t>
        </w:r>
      </w:ins>
    </w:p>
    <w:p>
      <w:pPr>
        <w:pStyle w:val="Body"/>
        <w:spacing w:after="0" w:line="360" w:lineRule="auto"/>
        <w:jc w:val="both"/>
        <w:rPr>
          <w:ins w:id="115" w:date="2021-04-22T18:54:02Z" w:author="zenrunner"/>
        </w:rPr>
      </w:pPr>
      <w:ins w:id="116" w:date="2021-04-22T18:54:02Z" w:author="zenrunner">
        <w:r>
          <w:rPr>
            <w:rtl w:val="0"/>
            <w:lang w:val="en-US"/>
          </w:rPr>
          <w:t>Hypothesis</w:t>
        </w:r>
      </w:ins>
    </w:p>
    <w:p>
      <w:pPr>
        <w:pStyle w:val="Body"/>
        <w:spacing w:after="0" w:line="360" w:lineRule="auto"/>
        <w:jc w:val="both"/>
        <w:rPr>
          <w:ins w:id="117" w:date="2021-04-22T18:54:02Z" w:author="zenrunner"/>
        </w:rPr>
      </w:pPr>
      <w:ins w:id="118" w:date="2021-04-22T18:54:02Z" w:author="zenrunner">
        <w:r>
          <w:rPr>
            <w:rtl w:val="0"/>
            <w:lang w:val="en-US"/>
          </w:rPr>
          <w:t>Key findings</w:t>
        </w:r>
      </w:ins>
    </w:p>
    <w:p>
      <w:pPr>
        <w:pStyle w:val="Body"/>
        <w:spacing w:after="0" w:line="360" w:lineRule="auto"/>
        <w:jc w:val="both"/>
        <w:rPr>
          <w:ins w:id="119" w:date="2021-04-22T18:54:02Z" w:author="zenrunner"/>
        </w:rPr>
      </w:pPr>
      <w:ins w:id="120" w:date="2021-04-22T18:54:02Z" w:author="zenrunner">
        <w:r>
          <w:rPr>
            <w:rtl w:val="0"/>
            <w:lang w:val="en-US"/>
          </w:rPr>
          <w:t>Just a few sentences total.</w:t>
        </w:r>
      </w:ins>
    </w:p>
    <w:p>
      <w:pPr>
        <w:pStyle w:val="Body"/>
        <w:spacing w:after="0" w:line="360" w:lineRule="auto"/>
        <w:jc w:val="both"/>
        <w:rPr>
          <w:ins w:id="121" w:date="2021-04-22T18:54:02Z" w:author="zenrunner"/>
        </w:rPr>
      </w:pPr>
    </w:p>
    <w:p>
      <w:pPr>
        <w:pStyle w:val="Body"/>
        <w:spacing w:after="0" w:line="360" w:lineRule="auto"/>
        <w:jc w:val="both"/>
        <w:rPr>
          <w:b w:val="1"/>
          <w:bCs w:val="1"/>
          <w:sz w:val="24"/>
          <w:szCs w:val="24"/>
        </w:rPr>
      </w:pPr>
      <w:r>
        <w:rPr>
          <w:b w:val="1"/>
          <w:bCs w:val="1"/>
          <w:sz w:val="24"/>
          <w:szCs w:val="24"/>
          <w:rtl w:val="0"/>
          <w:lang w:val="en-US"/>
        </w:rPr>
        <w:t>Chapter 2: Effects of eco-friendly fabrics on canopy microclimate and annual plant germination rates.</w:t>
      </w:r>
      <w:ins w:id="122" w:date="2021-04-22T18:54:09Z" w:author="zenrunner">
        <w:r>
          <w:rPr>
            <w:b w:val="1"/>
            <w:bCs w:val="1"/>
            <w:sz w:val="24"/>
            <w:szCs w:val="24"/>
            <w:rtl w:val="0"/>
            <w:lang w:val="en-US"/>
          </w:rPr>
          <w:t xml:space="preserve"> Need new title revise</w:t>
        </w:r>
      </w:ins>
    </w:p>
    <w:p>
      <w:pPr>
        <w:pStyle w:val="Body"/>
        <w:spacing w:line="360" w:lineRule="auto"/>
        <w:jc w:val="both"/>
        <w:rPr>
          <w:ins w:id="123" w:date="2021-04-22T18:54:52Z" w:author="zenrunner"/>
          <w:sz w:val="24"/>
          <w:szCs w:val="24"/>
        </w:rPr>
      </w:pPr>
      <w:r>
        <w:rPr>
          <w:b w:val="1"/>
          <w:bCs w:val="1"/>
          <w:sz w:val="24"/>
          <w:szCs w:val="24"/>
          <w:rtl w:val="0"/>
          <w:lang w:val="en-US"/>
        </w:rPr>
        <w:t xml:space="preserve">Purpose: </w:t>
      </w:r>
      <w:r>
        <w:rPr>
          <w:sz w:val="24"/>
          <w:szCs w:val="24"/>
          <w:rtl w:val="0"/>
        </w:rPr>
        <w:t xml:space="preserve">To </w:t>
      </w:r>
      <w:del w:id="124" w:date="2021-04-22T18:54:19Z" w:author="zenrunner">
        <w:r>
          <w:rPr>
            <w:sz w:val="24"/>
            <w:szCs w:val="24"/>
            <w:rtl w:val="0"/>
            <w:lang w:val="en-US"/>
          </w:rPr>
          <w:delText>quantify the extent to which different</w:delText>
        </w:r>
      </w:del>
      <w:ins w:id="125" w:date="2021-04-22T18:54:26Z" w:author="zenrunner">
        <w:r>
          <w:rPr>
            <w:sz w:val="24"/>
            <w:szCs w:val="24"/>
            <w:rtl w:val="0"/>
            <w:lang w:val="en-US"/>
          </w:rPr>
          <w:t xml:space="preserve">test the capacity of </w:t>
        </w:r>
      </w:ins>
      <w:del w:id="126" w:date="2021-04-22T18:54:27Z" w:author="zenrunner">
        <w:r>
          <w:rPr>
            <w:sz w:val="24"/>
            <w:szCs w:val="24"/>
            <w:rtl w:val="0"/>
          </w:rPr>
          <w:delText xml:space="preserve"> </w:delText>
        </w:r>
      </w:del>
      <w:r>
        <w:rPr>
          <w:sz w:val="24"/>
          <w:szCs w:val="24"/>
          <w:rtl w:val="0"/>
          <w:lang w:val="en-US"/>
        </w:rPr>
        <w:t xml:space="preserve">natural fabrics </w:t>
      </w:r>
      <w:del w:id="127" w:date="2021-04-22T18:54:30Z" w:author="zenrunner">
        <w:r>
          <w:rPr>
            <w:sz w:val="24"/>
            <w:szCs w:val="24"/>
            <w:rtl w:val="0"/>
            <w:lang w:val="en-US"/>
          </w:rPr>
          <w:delText xml:space="preserve">facilitate the understory annual plant growth in comparison to the open gap. </w:delText>
        </w:r>
      </w:del>
      <w:ins w:id="128" w:date="2021-04-22T18:54:52Z" w:author="zenrunner">
        <w:r>
          <w:rPr>
            <w:sz w:val="24"/>
            <w:szCs w:val="24"/>
            <w:rtl w:val="0"/>
            <w:lang w:val="en-US"/>
          </w:rPr>
          <w:t>to ameliorate heat and rh? And estimate effects on native and exotic seeds and seedlings.</w:t>
        </w:r>
      </w:ins>
    </w:p>
    <w:p>
      <w:pPr>
        <w:pStyle w:val="Body"/>
        <w:spacing w:line="360" w:lineRule="auto"/>
        <w:jc w:val="both"/>
        <w:rPr>
          <w:sz w:val="24"/>
          <w:szCs w:val="24"/>
        </w:rPr>
      </w:pPr>
    </w:p>
    <w:p>
      <w:pPr>
        <w:pStyle w:val="Body"/>
        <w:spacing w:line="360" w:lineRule="auto"/>
        <w:jc w:val="both"/>
        <w:rPr>
          <w:sz w:val="24"/>
          <w:szCs w:val="24"/>
        </w:rPr>
      </w:pPr>
      <w:r>
        <w:rPr>
          <w:b w:val="1"/>
          <w:bCs w:val="1"/>
          <w:sz w:val="24"/>
          <w:szCs w:val="24"/>
          <w:rtl w:val="0"/>
          <w:lang w:val="it-IT"/>
        </w:rPr>
        <w:t xml:space="preserve">Questions: </w:t>
      </w:r>
      <w:r>
        <w:rPr>
          <w:sz w:val="24"/>
          <w:szCs w:val="24"/>
          <w:rtl w:val="0"/>
          <w:lang w:val="en-US"/>
        </w:rPr>
        <w:t xml:space="preserve">How do different natural fabrics such as burlap, cotton, and nursery seedling cloth affect microclimatic parameters such as RH, temperature, and light? How do different fabrics affect understory annual growth? Are annuals and foundation plants facilitated to the same extend? </w:t>
      </w:r>
    </w:p>
    <w:p>
      <w:pPr>
        <w:pStyle w:val="Body"/>
        <w:spacing w:line="360" w:lineRule="auto"/>
        <w:jc w:val="both"/>
        <w:rPr>
          <w:ins w:id="129" w:date="2021-04-22T18:55:16Z" w:author="zenrunner"/>
          <w:sz w:val="24"/>
          <w:szCs w:val="24"/>
        </w:rPr>
      </w:pPr>
      <w:r>
        <w:rPr>
          <w:b w:val="1"/>
          <w:bCs w:val="1"/>
          <w:sz w:val="24"/>
          <w:szCs w:val="24"/>
          <w:rtl w:val="0"/>
          <w:lang w:val="en-US"/>
        </w:rPr>
        <w:t xml:space="preserve">Hypothesis: </w:t>
      </w:r>
      <w:ins w:id="130" w:date="2021-04-22T18:55:09Z" w:author="zenrunner">
        <w:r>
          <w:rPr>
            <w:b w:val="1"/>
            <w:bCs w:val="1"/>
            <w:sz w:val="24"/>
            <w:szCs w:val="24"/>
            <w:rtl w:val="0"/>
            <w:lang w:val="en-US"/>
          </w:rPr>
          <w:t xml:space="preserve">start with m.climate first - </w:t>
        </w:r>
      </w:ins>
      <w:r>
        <w:rPr>
          <w:sz w:val="24"/>
          <w:szCs w:val="24"/>
          <w:rtl w:val="0"/>
          <w:lang w:val="en-US"/>
        </w:rPr>
        <w:t xml:space="preserve">Germination rates of annual plants and foundation species do not differ between different fabrics and it will all be higher than the open gap. This advances the community assembly theory of context dependence that is variability in processes linked to changes in abiotic and/or biotic conditions. </w:t>
      </w:r>
      <w:ins w:id="131" w:date="2021-04-22T18:55:16Z" w:author="zenrunner">
        <w:r>
          <w:rPr>
            <w:sz w:val="24"/>
            <w:szCs w:val="24"/>
            <w:rtl w:val="0"/>
            <w:lang w:val="en-US"/>
          </w:rPr>
          <w:t xml:space="preserve"> - revise.. </w:t>
        </w:r>
      </w:ins>
    </w:p>
    <w:p>
      <w:pPr>
        <w:pStyle w:val="Body"/>
        <w:spacing w:line="360" w:lineRule="auto"/>
        <w:jc w:val="both"/>
        <w:rPr>
          <w:sz w:val="24"/>
          <w:szCs w:val="24"/>
        </w:rPr>
      </w:pPr>
    </w:p>
    <w:p>
      <w:pPr>
        <w:pStyle w:val="Body"/>
        <w:spacing w:line="360" w:lineRule="auto"/>
        <w:jc w:val="both"/>
        <w:rPr>
          <w:sz w:val="24"/>
          <w:szCs w:val="24"/>
        </w:rPr>
      </w:pPr>
      <w:r>
        <w:rPr>
          <w:b w:val="1"/>
          <w:bCs w:val="1"/>
          <w:sz w:val="24"/>
          <w:szCs w:val="24"/>
          <w:rtl w:val="0"/>
          <w:lang w:val="en-US"/>
        </w:rPr>
        <w:t>Predictions:</w:t>
      </w:r>
      <w:r>
        <w:rPr>
          <w:sz w:val="24"/>
          <w:szCs w:val="24"/>
          <w:rtl w:val="0"/>
        </w:rPr>
        <w:t xml:space="preserve"> </w:t>
      </w:r>
    </w:p>
    <w:p>
      <w:pPr>
        <w:pStyle w:val="List Paragraph"/>
        <w:numPr>
          <w:ilvl w:val="0"/>
          <w:numId w:val="8"/>
        </w:numPr>
        <w:bidi w:val="0"/>
        <w:spacing w:line="360" w:lineRule="auto"/>
        <w:ind w:right="0"/>
        <w:jc w:val="both"/>
        <w:rPr>
          <w:sz w:val="24"/>
          <w:szCs w:val="24"/>
          <w:rtl w:val="0"/>
          <w:lang w:val="en-US"/>
        </w:rPr>
      </w:pPr>
      <w:r>
        <w:rPr>
          <w:rStyle w:val="Header Char"/>
          <w:sz w:val="24"/>
          <w:szCs w:val="24"/>
          <w:rtl w:val="0"/>
          <w:lang w:val="en-US"/>
        </w:rPr>
        <w:t xml:space="preserve">Artificial shelters increase humidity and create a windbreak environment, which in turn aids in understory plant growth. </w:t>
      </w:r>
    </w:p>
    <w:p>
      <w:pPr>
        <w:pStyle w:val="List Paragraph"/>
        <w:numPr>
          <w:ilvl w:val="0"/>
          <w:numId w:val="8"/>
        </w:numPr>
        <w:bidi w:val="0"/>
        <w:spacing w:line="360" w:lineRule="auto"/>
        <w:ind w:right="0"/>
        <w:jc w:val="both"/>
        <w:rPr>
          <w:sz w:val="24"/>
          <w:szCs w:val="24"/>
          <w:rtl w:val="0"/>
          <w:lang w:val="en-US"/>
        </w:rPr>
      </w:pPr>
      <w:r>
        <w:rPr>
          <w:rStyle w:val="Header Char"/>
          <w:sz w:val="24"/>
          <w:szCs w:val="24"/>
          <w:rtl w:val="0"/>
          <w:lang w:val="en-US"/>
        </w:rPr>
        <w:t>Artificial shelters create a barrier from direct solar radiation; hence, creating shade for the young seedlings, so germination can occur more effectively compared to the open.</w:t>
      </w:r>
    </w:p>
    <w:p>
      <w:pPr>
        <w:pStyle w:val="List Paragraph"/>
        <w:bidi w:val="0"/>
        <w:spacing w:line="360" w:lineRule="auto"/>
        <w:ind w:left="0" w:right="0" w:firstLine="0"/>
        <w:jc w:val="both"/>
        <w:rPr>
          <w:ins w:id="132" w:date="2021-04-22T18:56:25Z" w:author="zenrunner"/>
          <w:rStyle w:val="Header Char"/>
          <w:sz w:val="24"/>
          <w:szCs w:val="24"/>
          <w:rtl w:val="0"/>
        </w:rPr>
      </w:pPr>
      <w:ins w:id="133" w:date="2021-04-22T18:56:25Z" w:author="zenrunner">
        <w:r>
          <w:rPr>
            <w:rStyle w:val="Header Char"/>
            <w:sz w:val="24"/>
            <w:szCs w:val="24"/>
            <w:rtl w:val="0"/>
            <w:lang w:val="en-US"/>
          </w:rPr>
          <w:t>revise</w:t>
        </w:r>
      </w:ins>
      <w:ins w:id="134" w:date="2021-04-22T18:56:25Z" w:author="zenrunner">
        <w:r>
          <w:rPr>
            <w:rStyle w:val="Header Char"/>
            <w:sz w:val="24"/>
            <w:szCs w:val="24"/>
            <w:rtl w:val="0"/>
            <w:lang w:val="en-US"/>
          </w:rPr>
          <w:t xml:space="preserve">… </w:t>
        </w:r>
      </w:ins>
      <w:ins w:id="135" w:date="2021-04-22T18:56:25Z" w:author="zenrunner">
        <w:r>
          <w:rPr>
            <w:rStyle w:val="Header Char"/>
            <w:sz w:val="24"/>
            <w:szCs w:val="24"/>
            <w:rtl w:val="0"/>
            <w:lang w:val="en-US"/>
          </w:rPr>
          <w:t>needs to be specific and testable.</w:t>
        </w:r>
      </w:ins>
    </w:p>
    <w:p>
      <w:pPr>
        <w:pStyle w:val="List Paragraph"/>
        <w:bidi w:val="0"/>
        <w:spacing w:line="360" w:lineRule="auto"/>
        <w:ind w:left="0" w:right="0" w:firstLine="0"/>
        <w:jc w:val="both"/>
        <w:rPr>
          <w:ins w:id="136" w:date="2021-04-22T18:56:25Z" w:author="zenrunner"/>
          <w:rStyle w:val="Header Char"/>
          <w:sz w:val="24"/>
          <w:szCs w:val="24"/>
          <w:rtl w:val="0"/>
        </w:rPr>
      </w:pPr>
      <w:ins w:id="137" w:date="2021-04-22T18:56:25Z" w:author="zenrunner">
        <w:r>
          <w:rPr>
            <w:rStyle w:val="Header Char"/>
            <w:sz w:val="24"/>
            <w:szCs w:val="24"/>
            <w:rtl w:val="0"/>
            <w:lang w:val="en-US"/>
          </w:rPr>
          <w:t>More permeable fabrics??</w:t>
        </w:r>
      </w:ins>
    </w:p>
    <w:p>
      <w:pPr>
        <w:pStyle w:val="List Paragraph"/>
        <w:bidi w:val="0"/>
        <w:spacing w:line="360" w:lineRule="auto"/>
        <w:ind w:left="0" w:right="0" w:firstLine="0"/>
        <w:jc w:val="both"/>
        <w:rPr>
          <w:ins w:id="138" w:date="2021-04-22T18:56:25Z" w:author="zenrunner"/>
          <w:rStyle w:val="Header Char"/>
          <w:sz w:val="24"/>
          <w:szCs w:val="24"/>
          <w:rtl w:val="0"/>
        </w:rPr>
      </w:pPr>
      <w:ins w:id="139" w:date="2021-04-22T18:56:25Z" w:author="zenrunner">
        <w:r>
          <w:rPr>
            <w:rStyle w:val="Header Char"/>
            <w:sz w:val="24"/>
            <w:szCs w:val="24"/>
            <w:rtl w:val="0"/>
            <w:lang w:val="en-US"/>
          </w:rPr>
          <w:t>Size?</w:t>
        </w:r>
      </w:ins>
    </w:p>
    <w:p>
      <w:pPr>
        <w:pStyle w:val="List Paragraph"/>
        <w:bidi w:val="0"/>
        <w:spacing w:line="360" w:lineRule="auto"/>
        <w:ind w:left="0" w:right="0" w:firstLine="0"/>
        <w:jc w:val="both"/>
        <w:rPr>
          <w:ins w:id="140" w:date="2021-04-22T18:56:25Z" w:author="zenrunner"/>
          <w:rStyle w:val="Header Char"/>
          <w:sz w:val="24"/>
          <w:szCs w:val="24"/>
          <w:rtl w:val="0"/>
        </w:rPr>
      </w:pPr>
      <w:ins w:id="141" w:date="2021-04-22T18:56:25Z" w:author="zenrunner">
        <w:r>
          <w:rPr>
            <w:rStyle w:val="Header Char"/>
            <w:sz w:val="24"/>
            <w:szCs w:val="24"/>
            <w:rtl w:val="0"/>
            <w:lang w:val="en-US"/>
          </w:rPr>
          <w:t>Color</w:t>
        </w:r>
      </w:ins>
      <w:ins w:id="142" w:date="2021-04-22T18:56:25Z" w:author="zenrunner">
        <w:r>
          <w:rPr>
            <w:rStyle w:val="Header Char"/>
            <w:sz w:val="24"/>
            <w:szCs w:val="24"/>
            <w:rtl w:val="0"/>
            <w:lang w:val="en-US"/>
          </w:rPr>
          <w:t xml:space="preserve">… </w:t>
        </w:r>
      </w:ins>
    </w:p>
    <w:p>
      <w:pPr>
        <w:pStyle w:val="List Paragraph"/>
        <w:bidi w:val="0"/>
        <w:spacing w:line="360" w:lineRule="auto"/>
        <w:ind w:left="0" w:right="0" w:firstLine="0"/>
        <w:jc w:val="both"/>
        <w:rPr>
          <w:ins w:id="143" w:date="2021-04-22T18:56:25Z" w:author="zenrunner"/>
          <w:rStyle w:val="Header Char"/>
          <w:sz w:val="24"/>
          <w:szCs w:val="24"/>
          <w:rtl w:val="0"/>
        </w:rPr>
      </w:pPr>
      <w:ins w:id="144" w:date="2021-04-22T18:56:25Z" w:author="zenrunner">
        <w:r>
          <w:rPr>
            <w:rStyle w:val="Header Char"/>
            <w:sz w:val="24"/>
            <w:szCs w:val="24"/>
            <w:rtl w:val="0"/>
            <w:lang w:val="en-US"/>
          </w:rPr>
          <w:t xml:space="preserve">Then 1-2 preds on impacts. Is there a </w:t>
        </w:r>
      </w:ins>
      <w:ins w:id="145" w:date="2021-04-22T18:56:25Z" w:author="zenrunner">
        <w:r>
          <w:rPr>
            <w:rStyle w:val="Header Char"/>
            <w:sz w:val="24"/>
            <w:szCs w:val="24"/>
            <w:rtl w:val="0"/>
            <w:lang w:val="en-US"/>
          </w:rPr>
          <w:t>‘</w:t>
        </w:r>
      </w:ins>
      <w:ins w:id="146" w:date="2021-04-22T18:56:25Z" w:author="zenrunner">
        <w:r>
          <w:rPr>
            <w:rStyle w:val="Header Char"/>
            <w:sz w:val="24"/>
            <w:szCs w:val="24"/>
            <w:rtl w:val="0"/>
            <w:lang w:val="en-US"/>
          </w:rPr>
          <w:t>sweet spot</w:t>
        </w:r>
      </w:ins>
      <w:ins w:id="147" w:date="2021-04-22T18:56:25Z" w:author="zenrunner">
        <w:r>
          <w:rPr>
            <w:rStyle w:val="Header Char"/>
            <w:sz w:val="24"/>
            <w:szCs w:val="24"/>
            <w:rtl w:val="0"/>
            <w:lang w:val="en-US"/>
          </w:rPr>
          <w:t xml:space="preserve">’ </w:t>
        </w:r>
      </w:ins>
      <w:ins w:id="148" w:date="2021-04-22T18:56:25Z" w:author="zenrunner">
        <w:r>
          <w:rPr>
            <w:rStyle w:val="Header Char"/>
            <w:sz w:val="24"/>
            <w:szCs w:val="24"/>
            <w:rtl w:val="0"/>
            <w:lang w:val="en-US"/>
          </w:rPr>
          <w:t>for fabrics too? Haha on their benefit?</w:t>
        </w:r>
      </w:ins>
    </w:p>
    <w:p>
      <w:pPr>
        <w:pStyle w:val="List Paragraph"/>
        <w:bidi w:val="0"/>
        <w:spacing w:line="360" w:lineRule="auto"/>
        <w:ind w:left="0" w:right="0" w:firstLine="0"/>
        <w:jc w:val="both"/>
        <w:rPr>
          <w:rStyle w:val="Header Char"/>
          <w:sz w:val="24"/>
          <w:szCs w:val="24"/>
          <w:rtl w:val="0"/>
        </w:rPr>
      </w:pPr>
    </w:p>
    <w:p>
      <w:pPr>
        <w:pStyle w:val="Body"/>
        <w:spacing w:line="360" w:lineRule="auto"/>
        <w:jc w:val="both"/>
        <w:rPr>
          <w:b w:val="1"/>
          <w:bCs w:val="1"/>
          <w:sz w:val="24"/>
          <w:szCs w:val="24"/>
        </w:rPr>
      </w:pPr>
      <w:del w:id="149" w:date="2021-04-22T19:07:17Z" w:author="zenrunner">
        <w:r>
          <w:rPr>
            <w:b w:val="1"/>
            <w:bCs w:val="1"/>
            <w:sz w:val="24"/>
            <w:szCs w:val="24"/>
            <w:rtl w:val="0"/>
            <w:lang w:val="en-US"/>
          </w:rPr>
          <w:delText xml:space="preserve">Materials &amp; </w:delText>
        </w:r>
      </w:del>
      <w:r>
        <w:rPr>
          <w:b w:val="1"/>
          <w:bCs w:val="1"/>
          <w:sz w:val="24"/>
          <w:szCs w:val="24"/>
          <w:rtl w:val="0"/>
          <w:lang w:val="en-US"/>
        </w:rPr>
        <w:t>Methods</w:t>
      </w:r>
    </w:p>
    <w:p>
      <w:pPr>
        <w:pStyle w:val="Body"/>
        <w:spacing w:line="360" w:lineRule="auto"/>
        <w:ind w:firstLine="720"/>
        <w:jc w:val="both"/>
        <w:rPr>
          <w:ins w:id="150" w:date="2021-04-22T19:07:43Z" w:author="zenrunner"/>
          <w:b w:val="1"/>
          <w:bCs w:val="1"/>
          <w:sz w:val="24"/>
          <w:szCs w:val="24"/>
        </w:rPr>
      </w:pPr>
    </w:p>
    <w:p>
      <w:pPr>
        <w:pStyle w:val="Body"/>
        <w:spacing w:line="360" w:lineRule="auto"/>
        <w:ind w:firstLine="720"/>
        <w:jc w:val="both"/>
        <w:rPr>
          <w:ins w:id="151" w:date="2021-04-22T19:07:43Z" w:author="zenrunner"/>
          <w:b w:val="1"/>
          <w:bCs w:val="1"/>
          <w:sz w:val="24"/>
          <w:szCs w:val="24"/>
        </w:rPr>
      </w:pPr>
      <w:ins w:id="152" w:date="2021-04-22T19:07:43Z" w:author="zenrunner">
        <w:r>
          <w:rPr>
            <w:b w:val="1"/>
            <w:bCs w:val="1"/>
            <w:sz w:val="24"/>
            <w:szCs w:val="24"/>
            <w:rtl w:val="0"/>
            <w:lang w:val="en-US"/>
          </w:rPr>
          <w:t>Experimental system</w:t>
        </w:r>
      </w:ins>
    </w:p>
    <w:p>
      <w:pPr>
        <w:pStyle w:val="Body"/>
        <w:spacing w:line="360" w:lineRule="auto"/>
        <w:ind w:firstLine="720"/>
        <w:jc w:val="both"/>
        <w:rPr>
          <w:ins w:id="153" w:date="2021-04-22T19:07:43Z" w:author="zenrunner"/>
          <w:b w:val="1"/>
          <w:bCs w:val="1"/>
          <w:sz w:val="24"/>
          <w:szCs w:val="24"/>
        </w:rPr>
      </w:pPr>
      <w:ins w:id="154" w:date="2021-04-22T19:07:43Z" w:author="zenrunner">
        <w:r>
          <w:rPr>
            <w:sz w:val="24"/>
            <w:szCs w:val="24"/>
            <w:rtl w:val="0"/>
            <w:lang w:val="en-US"/>
          </w:rPr>
          <w:t>Controlled lab conditions etc</w:t>
        </w:r>
      </w:ins>
      <w:ins w:id="155" w:date="2021-04-22T19:07:43Z" w:author="zenrunner">
        <w:r>
          <w:rPr>
            <w:sz w:val="24"/>
            <w:szCs w:val="24"/>
            <w:rtl w:val="0"/>
            <w:lang w:val="en-US"/>
          </w:rPr>
          <w:t xml:space="preserve">… </w:t>
        </w:r>
      </w:ins>
      <w:ins w:id="156" w:date="2021-04-22T19:07:43Z" w:author="zenrunner">
        <w:r>
          <w:rPr>
            <w:sz w:val="24"/>
            <w:szCs w:val="24"/>
            <w:rtl w:val="0"/>
            <w:lang w:val="en-US"/>
          </w:rPr>
          <w:t>set</w:t>
        </w:r>
      </w:ins>
    </w:p>
    <w:p>
      <w:pPr>
        <w:pStyle w:val="Body"/>
        <w:spacing w:line="360" w:lineRule="auto"/>
        <w:ind w:firstLine="720"/>
        <w:jc w:val="both"/>
        <w:rPr>
          <w:ins w:id="157" w:date="2021-04-22T19:07:43Z" w:author="zenrunner"/>
          <w:b w:val="1"/>
          <w:bCs w:val="1"/>
          <w:sz w:val="24"/>
          <w:szCs w:val="24"/>
        </w:rPr>
      </w:pPr>
      <w:ins w:id="158" w:date="2021-04-22T19:07:43Z" w:author="zenrunner">
        <w:r>
          <w:rPr>
            <w:b w:val="1"/>
            <w:bCs w:val="1"/>
            <w:sz w:val="24"/>
            <w:szCs w:val="24"/>
            <w:rtl w:val="0"/>
            <w:lang w:val="en-US"/>
          </w:rPr>
          <w:t>Design</w:t>
        </w:r>
      </w:ins>
    </w:p>
    <w:p>
      <w:pPr>
        <w:pStyle w:val="Body"/>
        <w:spacing w:line="360" w:lineRule="auto"/>
        <w:ind w:firstLine="720"/>
        <w:jc w:val="both"/>
        <w:rPr>
          <w:ins w:id="159" w:date="2021-04-22T19:07:43Z" w:author="zenrunner"/>
          <w:sz w:val="24"/>
          <w:szCs w:val="24"/>
        </w:rPr>
      </w:pPr>
      <w:ins w:id="160" w:date="2021-04-22T19:07:43Z" w:author="zenrunner">
        <w:r>
          <w:rPr>
            <w:sz w:val="24"/>
            <w:szCs w:val="24"/>
            <w:rtl w:val="0"/>
            <w:lang w:val="en-US"/>
          </w:rPr>
          <w:t>Lay out design</w:t>
        </w:r>
      </w:ins>
    </w:p>
    <w:p>
      <w:pPr>
        <w:pStyle w:val="Body"/>
        <w:spacing w:line="360" w:lineRule="auto"/>
        <w:ind w:firstLine="720"/>
        <w:jc w:val="both"/>
        <w:rPr>
          <w:ins w:id="161" w:date="2021-04-22T19:07:43Z" w:author="zenrunner"/>
          <w:b w:val="1"/>
          <w:bCs w:val="1"/>
          <w:sz w:val="24"/>
          <w:szCs w:val="24"/>
        </w:rPr>
      </w:pPr>
      <w:ins w:id="162" w:date="2021-04-22T19:07:43Z" w:author="zenrunner">
        <w:r>
          <w:rPr>
            <w:b w:val="1"/>
            <w:bCs w:val="1"/>
            <w:sz w:val="24"/>
            <w:szCs w:val="24"/>
            <w:rtl w:val="0"/>
            <w:lang w:val="en-US"/>
          </w:rPr>
          <w:t>Materials</w:t>
        </w:r>
      </w:ins>
    </w:p>
    <w:p>
      <w:pPr>
        <w:pStyle w:val="Body"/>
        <w:spacing w:line="360" w:lineRule="auto"/>
        <w:ind w:firstLine="720"/>
        <w:jc w:val="both"/>
        <w:rPr>
          <w:ins w:id="163" w:date="2021-04-22T19:07:43Z" w:author="zenrunner"/>
          <w:sz w:val="24"/>
          <w:szCs w:val="24"/>
        </w:rPr>
      </w:pPr>
      <w:ins w:id="164" w:date="2021-04-22T19:07:43Z" w:author="zenrunner">
        <w:r>
          <w:rPr>
            <w:sz w:val="24"/>
            <w:szCs w:val="24"/>
            <w:rtl w:val="0"/>
            <w:lang w:val="en-US"/>
          </w:rPr>
          <w:t xml:space="preserve">List fabrics and explain how they differ </w:t>
        </w:r>
      </w:ins>
    </w:p>
    <w:p>
      <w:pPr>
        <w:pStyle w:val="Body"/>
        <w:spacing w:line="360" w:lineRule="auto"/>
        <w:ind w:firstLine="720"/>
        <w:jc w:val="both"/>
        <w:rPr>
          <w:ins w:id="165" w:date="2021-04-22T19:07:43Z" w:author="zenrunner"/>
          <w:b w:val="1"/>
          <w:bCs w:val="1"/>
          <w:sz w:val="24"/>
          <w:szCs w:val="24"/>
        </w:rPr>
      </w:pPr>
      <w:ins w:id="166" w:date="2021-04-22T19:07:43Z" w:author="zenrunner">
        <w:r>
          <w:rPr>
            <w:b w:val="1"/>
            <w:bCs w:val="1"/>
            <w:sz w:val="24"/>
            <w:szCs w:val="24"/>
            <w:rtl w:val="0"/>
            <w:lang w:val="en-US"/>
          </w:rPr>
          <w:t>Proposed analyses</w:t>
        </w:r>
      </w:ins>
    </w:p>
    <w:p>
      <w:pPr>
        <w:pStyle w:val="Body"/>
        <w:spacing w:line="360" w:lineRule="auto"/>
        <w:ind w:firstLine="720"/>
        <w:jc w:val="both"/>
        <w:rPr>
          <w:ins w:id="167" w:date="2021-04-22T19:07:43Z" w:author="zenrunner"/>
          <w:sz w:val="24"/>
          <w:szCs w:val="24"/>
        </w:rPr>
      </w:pPr>
      <w:ins w:id="168" w:date="2021-04-22T19:07:43Z" w:author="zenrunner">
        <w:r>
          <w:rPr>
            <w:sz w:val="24"/>
            <w:szCs w:val="24"/>
            <w:rtl w:val="0"/>
            <w:lang w:val="en-US"/>
          </w:rPr>
          <w:t>All data for repeated trials will be aggressed in X way etc</w:t>
        </w:r>
      </w:ins>
      <w:ins w:id="169" w:date="2021-04-22T19:07:43Z" w:author="zenrunner">
        <w:r>
          <w:rPr>
            <w:sz w:val="24"/>
            <w:szCs w:val="24"/>
            <w:rtl w:val="0"/>
            <w:lang w:val="en-US"/>
          </w:rPr>
          <w:t xml:space="preserve">… </w:t>
        </w:r>
      </w:ins>
      <w:ins w:id="170" w:date="2021-04-22T19:07:43Z" w:author="zenrunner">
        <w:r>
          <w:rPr>
            <w:sz w:val="24"/>
            <w:szCs w:val="24"/>
            <w:rtl w:val="0"/>
            <w:lang w:val="en-US"/>
          </w:rPr>
          <w:t>Then, GLMMS will be used etc. do not need a lot just some details</w:t>
        </w:r>
      </w:ins>
    </w:p>
    <w:p>
      <w:pPr>
        <w:pStyle w:val="Body"/>
        <w:spacing w:line="360" w:lineRule="auto"/>
        <w:ind w:firstLine="720"/>
        <w:jc w:val="both"/>
        <w:rPr>
          <w:ins w:id="171" w:date="2021-04-22T19:07:43Z" w:author="zenrunner"/>
          <w:sz w:val="24"/>
          <w:szCs w:val="24"/>
        </w:rPr>
      </w:pPr>
    </w:p>
    <w:p>
      <w:pPr>
        <w:pStyle w:val="Body"/>
        <w:spacing w:line="360" w:lineRule="auto"/>
        <w:ind w:firstLine="720"/>
        <w:jc w:val="both"/>
        <w:rPr>
          <w:ins w:id="172" w:date="2021-04-22T19:07:43Z" w:author="zenrunner"/>
          <w:b w:val="1"/>
          <w:bCs w:val="1"/>
          <w:sz w:val="24"/>
          <w:szCs w:val="24"/>
        </w:rPr>
      </w:pPr>
    </w:p>
    <w:p>
      <w:pPr>
        <w:pStyle w:val="Body"/>
        <w:spacing w:line="360" w:lineRule="auto"/>
        <w:ind w:firstLine="720"/>
        <w:jc w:val="both"/>
        <w:rPr>
          <w:ins w:id="173" w:date="2021-04-22T18:56:44Z" w:author="zenrunner"/>
          <w:outline w:val="0"/>
          <w:color w:val="000000"/>
          <w:sz w:val="24"/>
          <w:szCs w:val="24"/>
          <w:u w:color="000000"/>
          <w:shd w:val="clear" w:color="auto" w:fill="ffffff"/>
          <w14:textFill>
            <w14:solidFill>
              <w14:srgbClr w14:val="000000"/>
            </w14:solidFill>
          </w14:textFill>
        </w:rPr>
      </w:pPr>
      <w:r>
        <w:rPr>
          <w:sz w:val="24"/>
          <w:szCs w:val="24"/>
          <w:rtl w:val="0"/>
          <w:lang w:val="en-US"/>
        </w:rPr>
        <w:t xml:space="preserve">Trials are currently being conducted in the lab. We selected three environmentally-friendly fabrics: burlap, 100% cotton canvas, and seedling nursery fabric. </w:t>
      </w:r>
      <w:ins w:id="174" w:date="2021-04-22T18:59:16Z" w:author="zenrunner">
        <w:r>
          <w:rPr>
            <w:sz w:val="24"/>
            <w:szCs w:val="24"/>
            <w:rtl w:val="0"/>
            <w:lang w:val="en-US"/>
          </w:rPr>
          <w:t>What is burlap? Define or describe fabrics just a bit.. fiber count, weight, etc, whatever people use to measure fabrics</w:t>
        </w:r>
      </w:ins>
      <w:ins w:id="175" w:date="2021-04-22T18:59:16Z" w:author="zenrunner">
        <w:r>
          <w:rPr>
            <w:sz w:val="24"/>
            <w:szCs w:val="24"/>
            <w:rtl w:val="0"/>
            <w:lang w:val="en-US"/>
          </w:rPr>
          <w:t xml:space="preserve">… </w:t>
        </w:r>
      </w:ins>
      <w:ins w:id="176" w:date="2021-04-22T18:59:16Z" w:author="zenrunner">
        <w:r>
          <w:rPr>
            <w:sz w:val="24"/>
            <w:szCs w:val="24"/>
            <w:rtl w:val="0"/>
            <w:lang w:val="en-US"/>
          </w:rPr>
          <w:t xml:space="preserve">thread count for sheets haha stuff like that.. were there any dyes in them? </w:t>
        </w:r>
      </w:ins>
      <w:r>
        <w:rPr>
          <w:sz w:val="24"/>
          <w:szCs w:val="24"/>
          <w:rtl w:val="0"/>
          <w:lang w:val="en-US"/>
        </w:rPr>
        <w:t xml:space="preserve">Fabrics were set-up at an angle to the ground to create shade. Approximately 300-400 seeds of the annual species </w:t>
      </w:r>
      <w:r>
        <w:rPr>
          <w:i w:val="1"/>
          <w:iCs w:val="1"/>
          <w:sz w:val="24"/>
          <w:szCs w:val="24"/>
          <w:rtl w:val="0"/>
          <w:lang w:val="es-ES_tradnl"/>
        </w:rPr>
        <w:t xml:space="preserve">Phacelia tanacetifolia </w:t>
      </w:r>
      <w:r>
        <w:rPr>
          <w:sz w:val="24"/>
          <w:szCs w:val="24"/>
          <w:rtl w:val="0"/>
          <w:lang w:val="en-US"/>
        </w:rPr>
        <w:t xml:space="preserve">(fiddleneck) were planted in seedling propagation trays with the dimensions </w:t>
      </w:r>
      <w:r>
        <w:rPr>
          <w:outline w:val="0"/>
          <w:color w:val="0f1111"/>
          <w:sz w:val="24"/>
          <w:szCs w:val="24"/>
          <w:u w:color="0f1111"/>
          <w:shd w:val="clear" w:color="auto" w:fill="ffffff"/>
          <w:rtl w:val="0"/>
          <w14:textFill>
            <w14:solidFill>
              <w14:srgbClr w14:val="0F1111"/>
            </w14:solidFill>
          </w14:textFill>
        </w:rPr>
        <w:t xml:space="preserve">53.34 x 27.94 x 6 </w:t>
      </w:r>
      <w:r>
        <w:rPr>
          <w:outline w:val="0"/>
          <w:color w:val="000000"/>
          <w:sz w:val="24"/>
          <w:szCs w:val="24"/>
          <w:u w:color="000000"/>
          <w:shd w:val="clear" w:color="auto" w:fill="ffffff"/>
          <w:rtl w:val="0"/>
          <w:lang w:val="en-US"/>
          <w14:textFill>
            <w14:solidFill>
              <w14:srgbClr w14:val="000000"/>
            </w14:solidFill>
          </w14:textFill>
        </w:rPr>
        <w:t xml:space="preserve">cm. Seeds of </w:t>
      </w:r>
      <w:r>
        <w:rPr>
          <w:i w:val="1"/>
          <w:iCs w:val="1"/>
          <w:outline w:val="0"/>
          <w:color w:val="000000"/>
          <w:sz w:val="24"/>
          <w:szCs w:val="24"/>
          <w:u w:color="000000"/>
          <w:shd w:val="clear" w:color="auto" w:fill="ffffff"/>
          <w:rtl w:val="0"/>
          <w:lang w:val="it-IT"/>
          <w14:textFill>
            <w14:solidFill>
              <w14:srgbClr w14:val="000000"/>
            </w14:solidFill>
          </w14:textFill>
        </w:rPr>
        <w:t>Cylindropuntia acanthocarpa</w:t>
      </w:r>
      <w:r>
        <w:rPr>
          <w:outline w:val="0"/>
          <w:color w:val="000000"/>
          <w:sz w:val="24"/>
          <w:szCs w:val="24"/>
          <w:u w:color="000000"/>
          <w:shd w:val="clear" w:color="auto" w:fill="ffffff"/>
          <w:rtl w:val="0"/>
          <w:lang w:val="en-US"/>
          <w14:textFill>
            <w14:solidFill>
              <w14:srgbClr w14:val="000000"/>
            </w14:solidFill>
          </w14:textFill>
        </w:rPr>
        <w:t xml:space="preserve"> (buckhorn cholla) were planted in a tray with the same dimension at the density of 0.5 seed/cm</w:t>
      </w:r>
      <w:r>
        <w:rPr>
          <w:outline w:val="0"/>
          <w:color w:val="000000"/>
          <w:sz w:val="24"/>
          <w:szCs w:val="24"/>
          <w:u w:color="000000"/>
          <w:shd w:val="clear" w:color="auto" w:fill="ffffff"/>
          <w:vertAlign w:val="superscript"/>
          <w:rtl w:val="0"/>
          <w14:textFill>
            <w14:solidFill>
              <w14:srgbClr w14:val="000000"/>
            </w14:solidFill>
          </w14:textFill>
        </w:rPr>
        <w:t>2</w:t>
      </w:r>
      <w:r>
        <w:rPr>
          <w:outline w:val="0"/>
          <w:color w:val="000000"/>
          <w:sz w:val="24"/>
          <w:szCs w:val="24"/>
          <w:u w:color="000000"/>
          <w:shd w:val="clear" w:color="auto" w:fill="ffffff"/>
          <w:rtl w:val="0"/>
          <w:lang w:val="en-US"/>
          <w14:textFill>
            <w14:solidFill>
              <w14:srgbClr w14:val="000000"/>
            </w14:solidFill>
          </w14:textFill>
        </w:rPr>
        <w:t xml:space="preserve">. Tray soil mix was made from ~50% sand and 50% succulent/cacti soil mix. Trays were watered weekly. One tray of each species was placed under the fabric and one was placed in the open for a total of 3 fabric-open replicates. Data loggers were attached to pegs using zipties and placed in cups filled with sand under each fabric and in the open measuring RH, light intensity, and temperature at 1-hour intervals. LED lamps provided UV for a total of 12hours/day (suggested in the manual for dryland species). 60-watt heat lamps were used to create artificial heat and remained lit for the entire duration of the study. Fabrics are tested for one month. </w:t>
      </w:r>
      <w:ins w:id="177" w:date="2021-04-22T18:56:44Z" w:author="zenrunner">
        <w:r>
          <w:rPr>
            <w:outline w:val="0"/>
            <w:color w:val="000000"/>
            <w:sz w:val="24"/>
            <w:szCs w:val="24"/>
            <w:u w:color="000000"/>
            <w:shd w:val="clear" w:color="auto" w:fill="ffffff"/>
            <w:rtl w:val="0"/>
            <w:lang w:val="en-US"/>
            <w14:textFill>
              <w14:solidFill>
                <w14:srgbClr w14:val="000000"/>
              </w14:solidFill>
            </w14:textFill>
          </w:rPr>
          <w:t xml:space="preserve"> Revise</w:t>
        </w:r>
      </w:ins>
    </w:p>
    <w:p>
      <w:pPr>
        <w:pStyle w:val="Body"/>
        <w:spacing w:line="360" w:lineRule="auto"/>
        <w:ind w:firstLine="720"/>
        <w:jc w:val="both"/>
        <w:rPr>
          <w:outline w:val="0"/>
          <w:color w:val="000000"/>
          <w:sz w:val="24"/>
          <w:szCs w:val="24"/>
          <w:u w:color="000000"/>
          <w:shd w:val="clear" w:color="auto" w:fill="ffffff"/>
          <w14:textFill>
            <w14:solidFill>
              <w14:srgbClr w14:val="000000"/>
            </w14:solidFill>
          </w14:textFill>
        </w:rPr>
      </w:pPr>
    </w:p>
    <w:p>
      <w:pPr>
        <w:pStyle w:val="Body"/>
        <w:spacing w:line="360" w:lineRule="auto"/>
        <w:jc w:val="both"/>
        <w:rPr>
          <w:b w:val="1"/>
          <w:bCs w:val="1"/>
          <w:outline w:val="0"/>
          <w:color w:val="000000"/>
          <w:sz w:val="24"/>
          <w:szCs w:val="24"/>
          <w:u w:color="000000"/>
          <w:shd w:val="clear" w:color="auto" w:fill="ffffff"/>
          <w14:textFill>
            <w14:solidFill>
              <w14:srgbClr w14:val="000000"/>
            </w14:solidFill>
          </w14:textFill>
        </w:rPr>
      </w:pPr>
      <w:r>
        <w:rPr>
          <w:b w:val="1"/>
          <w:bCs w:val="1"/>
          <w:outline w:val="0"/>
          <w:color w:val="000000"/>
          <w:sz w:val="24"/>
          <w:szCs w:val="24"/>
          <w:u w:color="000000"/>
          <w:shd w:val="clear" w:color="auto" w:fill="ffffff"/>
          <w:rtl w:val="0"/>
          <w:lang w:val="en-US"/>
          <w14:textFill>
            <w14:solidFill>
              <w14:srgbClr w14:val="000000"/>
            </w14:solidFill>
          </w14:textFill>
        </w:rPr>
        <w:t>Preliminary Results</w:t>
      </w:r>
    </w:p>
    <w:p>
      <w:pPr>
        <w:pStyle w:val="List Paragraph"/>
        <w:numPr>
          <w:ilvl w:val="0"/>
          <w:numId w:val="10"/>
        </w:numPr>
        <w:bidi w:val="0"/>
        <w:spacing w:line="360" w:lineRule="auto"/>
        <w:ind w:right="0"/>
        <w:jc w:val="both"/>
        <w:rPr>
          <w:sz w:val="24"/>
          <w:szCs w:val="24"/>
          <w:rtl w:val="0"/>
          <w:lang w:val="en-US"/>
        </w:rPr>
      </w:pPr>
      <w:r>
        <w:rPr>
          <w:outline w:val="0"/>
          <w:color w:val="000000"/>
          <w:sz w:val="24"/>
          <w:szCs w:val="24"/>
          <w:u w:color="000000"/>
          <w:shd w:val="clear" w:color="auto" w:fill="ffffff"/>
          <w:rtl w:val="0"/>
          <w:lang w:val="en-US"/>
          <w14:textFill>
            <w14:solidFill>
              <w14:srgbClr w14:val="000000"/>
            </w14:solidFill>
          </w14:textFill>
        </w:rPr>
        <w:t xml:space="preserve">Germination only occurred for </w:t>
      </w:r>
      <w:r>
        <w:rPr>
          <w:i w:val="1"/>
          <w:iCs w:val="1"/>
          <w:outline w:val="0"/>
          <w:color w:val="000000"/>
          <w:sz w:val="24"/>
          <w:szCs w:val="24"/>
          <w:u w:color="000000"/>
          <w:shd w:val="clear" w:color="auto" w:fill="ffffff"/>
          <w:rtl w:val="0"/>
          <w:lang w:val="en-US"/>
          <w14:textFill>
            <w14:solidFill>
              <w14:srgbClr w14:val="000000"/>
            </w14:solidFill>
          </w14:textFill>
        </w:rPr>
        <w:t xml:space="preserve">Phacelia </w:t>
      </w:r>
      <w:r>
        <w:rPr>
          <w:outline w:val="0"/>
          <w:color w:val="000000"/>
          <w:sz w:val="24"/>
          <w:szCs w:val="24"/>
          <w:u w:color="000000"/>
          <w:shd w:val="clear" w:color="auto" w:fill="ffffff"/>
          <w:rtl w:val="0"/>
          <w:lang w:val="en-US"/>
          <w14:textFill>
            <w14:solidFill>
              <w14:srgbClr w14:val="000000"/>
            </w14:solidFill>
          </w14:textFill>
        </w:rPr>
        <w:t>under the canvas fabric and not in the open or under burlap.</w:t>
      </w:r>
    </w:p>
    <w:p>
      <w:pPr>
        <w:pStyle w:val="List Paragraph"/>
        <w:numPr>
          <w:ilvl w:val="0"/>
          <w:numId w:val="10"/>
        </w:numPr>
        <w:bidi w:val="0"/>
        <w:spacing w:line="360" w:lineRule="auto"/>
        <w:ind w:right="0"/>
        <w:jc w:val="both"/>
        <w:rPr>
          <w:sz w:val="24"/>
          <w:szCs w:val="24"/>
          <w:rtl w:val="0"/>
          <w:lang w:val="en-US"/>
        </w:rPr>
      </w:pPr>
      <w:r>
        <w:rPr>
          <w:outline w:val="0"/>
          <w:color w:val="000000"/>
          <w:sz w:val="24"/>
          <w:szCs w:val="24"/>
          <w:u w:color="000000"/>
          <w:shd w:val="clear" w:color="auto" w:fill="ffffff"/>
          <w:rtl w:val="0"/>
          <w:lang w:val="en-US"/>
          <w14:textFill>
            <w14:solidFill>
              <w14:srgbClr w14:val="000000"/>
            </w14:solidFill>
          </w14:textFill>
        </w:rPr>
        <w:t>Logged temperatures were very similar between the two d</w:t>
      </w:r>
      <w:del w:id="178" w:date="2021-04-22T19:00:22Z" w:author="zenrunner">
        <w:r>
          <w:rPr>
            <w:outline w:val="0"/>
            <w:color w:val="000000"/>
            <w:sz w:val="24"/>
            <w:szCs w:val="24"/>
            <w:u w:color="000000"/>
            <w:shd w:val="clear" w:color="auto" w:fill="ffffff"/>
            <w:rtl w:val="0"/>
            <w:lang w:val="en-US"/>
            <w14:textFill>
              <w14:solidFill>
                <w14:srgbClr w14:val="000000"/>
              </w14:solidFill>
            </w14:textFill>
          </w:rPr>
          <w:delText>r</w:delText>
        </w:r>
      </w:del>
      <w:r>
        <w:rPr>
          <w:outline w:val="0"/>
          <w:color w:val="000000"/>
          <w:sz w:val="24"/>
          <w:szCs w:val="24"/>
          <w:u w:color="000000"/>
          <w:shd w:val="clear" w:color="auto" w:fill="ffffff"/>
          <w:rtl w:val="0"/>
          <w:lang w:val="en-US"/>
          <w14:textFill>
            <w14:solidFill>
              <w14:srgbClr w14:val="000000"/>
            </w14:solidFill>
          </w14:textFill>
        </w:rPr>
        <w:t>ifferent brand loggers.</w:t>
      </w:r>
    </w:p>
    <w:p>
      <w:pPr>
        <w:pStyle w:val="List Paragraph"/>
        <w:numPr>
          <w:ilvl w:val="0"/>
          <w:numId w:val="10"/>
        </w:numPr>
        <w:bidi w:val="0"/>
        <w:spacing w:line="360" w:lineRule="auto"/>
        <w:ind w:right="0"/>
        <w:jc w:val="both"/>
        <w:rPr>
          <w:sz w:val="24"/>
          <w:szCs w:val="24"/>
          <w:rtl w:val="0"/>
          <w:lang w:val="en-US"/>
        </w:rPr>
      </w:pPr>
      <w:r>
        <w:rPr>
          <w:outline w:val="0"/>
          <w:color w:val="000000"/>
          <w:sz w:val="24"/>
          <w:szCs w:val="24"/>
          <w:u w:color="000000"/>
          <w:shd w:val="clear" w:color="auto" w:fill="ffffff"/>
          <w:rtl w:val="0"/>
          <w:lang w:val="en-US"/>
          <w14:textFill>
            <w14:solidFill>
              <w14:srgbClr w14:val="000000"/>
            </w14:solidFill>
          </w14:textFill>
        </w:rPr>
        <w:t>Humidity was recor</w:t>
      </w:r>
      <w:del w:id="179" w:date="2021-04-22T19:00:25Z" w:author="zenrunner">
        <w:r>
          <w:rPr>
            <w:outline w:val="0"/>
            <w:color w:val="000000"/>
            <w:sz w:val="24"/>
            <w:szCs w:val="24"/>
            <w:u w:color="000000"/>
            <w:shd w:val="clear" w:color="auto" w:fill="ffffff"/>
            <w:rtl w:val="0"/>
            <w:lang w:val="en-US"/>
            <w14:textFill>
              <w14:solidFill>
                <w14:srgbClr w14:val="000000"/>
              </w14:solidFill>
            </w14:textFill>
          </w:rPr>
          <w:delText>e</w:delText>
        </w:r>
      </w:del>
      <w:r>
        <w:rPr>
          <w:outline w:val="0"/>
          <w:color w:val="000000"/>
          <w:sz w:val="24"/>
          <w:szCs w:val="24"/>
          <w:u w:color="000000"/>
          <w:shd w:val="clear" w:color="auto" w:fill="ffffff"/>
          <w:rtl w:val="0"/>
          <w:lang w:val="en-US"/>
          <w14:textFill>
            <w14:solidFill>
              <w14:srgbClr w14:val="000000"/>
            </w14:solidFill>
          </w14:textFill>
        </w:rPr>
        <w:t xml:space="preserve">ded at higher percentages under burlap followed by canvas. </w:t>
      </w:r>
    </w:p>
    <w:p>
      <w:pPr>
        <w:pStyle w:val="List Paragraph"/>
        <w:numPr>
          <w:ilvl w:val="0"/>
          <w:numId w:val="10"/>
        </w:numPr>
        <w:bidi w:val="0"/>
        <w:spacing w:line="360" w:lineRule="auto"/>
        <w:ind w:right="0"/>
        <w:jc w:val="both"/>
        <w:rPr>
          <w:sz w:val="24"/>
          <w:szCs w:val="24"/>
          <w:rtl w:val="0"/>
          <w:lang w:val="en-US"/>
        </w:rPr>
      </w:pPr>
      <w:r>
        <w:rPr>
          <w:outline w:val="0"/>
          <w:color w:val="000000"/>
          <w:sz w:val="24"/>
          <w:szCs w:val="24"/>
          <w:u w:color="000000"/>
          <w:shd w:val="clear" w:color="auto" w:fill="ffffff"/>
          <w:rtl w:val="0"/>
          <w:lang w:val="en-US"/>
          <w14:textFill>
            <w14:solidFill>
              <w14:srgbClr w14:val="000000"/>
            </w14:solidFill>
          </w14:textFill>
        </w:rPr>
        <w:t xml:space="preserve">Light intensity recorded under burlap and canvas are very similar, with canvas having slightly lower intensities. </w:t>
      </w:r>
    </w:p>
    <w:p>
      <w:pPr>
        <w:pStyle w:val="List Paragraph"/>
        <w:bidi w:val="0"/>
        <w:spacing w:line="360" w:lineRule="auto"/>
        <w:ind w:left="0" w:right="0" w:firstLine="0"/>
        <w:jc w:val="both"/>
        <w:rPr>
          <w:ins w:id="180" w:date="2021-04-22T19:01:40Z" w:author="zenrunner"/>
          <w:outline w:val="0"/>
          <w:color w:val="000000"/>
          <w:sz w:val="24"/>
          <w:szCs w:val="24"/>
          <w:u w:color="000000"/>
          <w:shd w:val="clear" w:color="auto" w:fill="ffffff"/>
          <w:rtl w:val="0"/>
          <w14:textFill>
            <w14:solidFill>
              <w14:srgbClr w14:val="000000"/>
            </w14:solidFill>
          </w14:textFill>
        </w:rPr>
      </w:pPr>
      <w:ins w:id="181" w:date="2021-04-22T19:01:40Z" w:author="zenrunner">
        <w:r>
          <w:rPr>
            <w:outline w:val="0"/>
            <w:color w:val="000000"/>
            <w:sz w:val="24"/>
            <w:szCs w:val="24"/>
            <w:u w:color="000000"/>
            <w:shd w:val="clear" w:color="auto" w:fill="ffffff"/>
            <w:rtl w:val="0"/>
            <w:lang w:val="en-US"/>
            <w14:textFill>
              <w14:solidFill>
                <w14:srgbClr w14:val="000000"/>
              </w14:solidFill>
            </w14:textFill>
          </w:rPr>
          <w:t>Turn into paragraph and write like results - same content etc.. super simple fine.</w:t>
        </w:r>
      </w:ins>
    </w:p>
    <w:p>
      <w:pPr>
        <w:pStyle w:val="List Paragraph"/>
        <w:bidi w:val="0"/>
        <w:spacing w:line="360" w:lineRule="auto"/>
        <w:ind w:left="0" w:right="0" w:firstLine="0"/>
        <w:jc w:val="both"/>
        <w:rPr>
          <w:ins w:id="182" w:date="2021-04-22T19:01:40Z" w:author="zenrunner"/>
          <w:outline w:val="0"/>
          <w:color w:val="000000"/>
          <w:sz w:val="24"/>
          <w:szCs w:val="24"/>
          <w:u w:color="000000"/>
          <w:shd w:val="clear" w:color="auto" w:fill="ffffff"/>
          <w:rtl w:val="0"/>
          <w14:textFill>
            <w14:solidFill>
              <w14:srgbClr w14:val="000000"/>
            </w14:solidFill>
          </w14:textFill>
        </w:rPr>
      </w:pPr>
    </w:p>
    <w:p>
      <w:pPr>
        <w:pStyle w:val="List Paragraph"/>
        <w:bidi w:val="0"/>
        <w:spacing w:line="360" w:lineRule="auto"/>
        <w:ind w:left="0" w:right="0" w:firstLine="0"/>
        <w:jc w:val="both"/>
        <w:rPr>
          <w:ins w:id="183" w:date="2021-04-22T19:01:40Z" w:author="zenrunner"/>
          <w:outline w:val="0"/>
          <w:color w:val="000000"/>
          <w:sz w:val="24"/>
          <w:szCs w:val="24"/>
          <w:u w:color="000000"/>
          <w:shd w:val="clear" w:color="auto" w:fill="ffffff"/>
          <w:rtl w:val="0"/>
          <w14:textFill>
            <w14:solidFill>
              <w14:srgbClr w14:val="000000"/>
            </w14:solidFill>
          </w14:textFill>
        </w:rPr>
      </w:pPr>
      <w:ins w:id="184" w:date="2021-04-22T19:01:40Z" w:author="zenrunner">
        <w:r>
          <w:rPr>
            <w:outline w:val="0"/>
            <w:color w:val="000000"/>
            <w:sz w:val="24"/>
            <w:szCs w:val="24"/>
            <w:u w:color="000000"/>
            <w:shd w:val="clear" w:color="auto" w:fill="ffffff"/>
            <w:rtl w:val="0"/>
            <w:lang w:val="en-US"/>
            <w14:textFill>
              <w14:solidFill>
                <w14:srgbClr w14:val="000000"/>
              </w14:solidFill>
            </w14:textFill>
          </w:rPr>
          <w:t>OK in general - All ideas great just develop more, add more precision in the framing and concepts, and tighten writing. Like 2-3 days work at most. Plus look up how you measure fabrics and the new citations we need above for intro etc.</w:t>
        </w:r>
      </w:ins>
    </w:p>
    <w:p>
      <w:pPr>
        <w:pStyle w:val="List Paragraph"/>
        <w:bidi w:val="0"/>
        <w:spacing w:line="360" w:lineRule="auto"/>
        <w:ind w:left="0" w:right="0" w:firstLine="0"/>
        <w:jc w:val="both"/>
        <w:rPr>
          <w:rStyle w:val="Header Char"/>
          <w:sz w:val="24"/>
          <w:szCs w:val="24"/>
          <w:rtl w:val="0"/>
        </w:rPr>
      </w:pPr>
    </w:p>
    <w:p>
      <w:pPr>
        <w:pStyle w:val="Body"/>
        <w:spacing w:line="360" w:lineRule="auto"/>
        <w:jc w:val="both"/>
        <w:rPr>
          <w:ins w:id="185" w:date="2021-04-22T19:03:45Z" w:author="zenrunner"/>
          <w:b w:val="1"/>
          <w:bCs w:val="1"/>
          <w:sz w:val="24"/>
          <w:szCs w:val="24"/>
        </w:rPr>
      </w:pPr>
      <w:r>
        <w:rPr>
          <w:b w:val="1"/>
          <w:bCs w:val="1"/>
          <w:sz w:val="24"/>
          <w:szCs w:val="24"/>
          <w:rtl w:val="0"/>
          <w:lang w:val="en-US"/>
        </w:rPr>
        <w:t>Chapter 3: Animal-shelter interactions.</w:t>
      </w:r>
      <w:ins w:id="186" w:date="2021-04-22T19:03:45Z" w:author="zenrunner">
        <w:r>
          <w:rPr>
            <w:b w:val="1"/>
            <w:bCs w:val="1"/>
            <w:sz w:val="24"/>
            <w:szCs w:val="24"/>
            <w:rtl w:val="0"/>
            <w:lang w:val="en-US"/>
          </w:rPr>
          <w:t xml:space="preserve"> - need solid title - The impact of artificial shrub deployment on microclimate, plant establishment? Or persistence, and patterns in animal habitat usage.</w:t>
        </w:r>
      </w:ins>
    </w:p>
    <w:p>
      <w:pPr>
        <w:pStyle w:val="Body"/>
        <w:spacing w:line="360" w:lineRule="auto"/>
        <w:jc w:val="both"/>
        <w:rPr>
          <w:b w:val="1"/>
          <w:bCs w:val="1"/>
          <w:sz w:val="24"/>
          <w:szCs w:val="24"/>
        </w:rPr>
      </w:pPr>
      <w:ins w:id="187" w:date="2021-04-22T19:03:45Z" w:author="zenrunner">
        <w:r>
          <w:rPr>
            <w:b w:val="1"/>
            <w:bCs w:val="1"/>
            <w:sz w:val="24"/>
            <w:szCs w:val="24"/>
            <w:rtl w:val="0"/>
            <w:lang w:val="en-US"/>
          </w:rPr>
          <w:t>SNAP - if that is what you are doing.</w:t>
        </w:r>
      </w:ins>
    </w:p>
    <w:p>
      <w:pPr>
        <w:pStyle w:val="Body"/>
        <w:jc w:val="both"/>
        <w:rPr>
          <w:sz w:val="24"/>
          <w:szCs w:val="24"/>
        </w:rPr>
      </w:pPr>
      <w:r>
        <w:rPr>
          <w:b w:val="1"/>
          <w:bCs w:val="1"/>
          <w:sz w:val="24"/>
          <w:szCs w:val="24"/>
          <w:rtl w:val="0"/>
          <w:lang w:val="en-US"/>
        </w:rPr>
        <w:t xml:space="preserve">Purpose: </w:t>
      </w:r>
      <w:r>
        <w:rPr>
          <w:sz w:val="24"/>
          <w:szCs w:val="24"/>
          <w:rtl w:val="0"/>
          <w:lang w:val="en-US"/>
        </w:rPr>
        <w:t xml:space="preserve">To examine wildlife interactions with artificial shelters and to investigate how artificial shelters impact the soil microbial community. </w:t>
      </w:r>
    </w:p>
    <w:p>
      <w:pPr>
        <w:pStyle w:val="Body"/>
        <w:jc w:val="both"/>
        <w:rPr>
          <w:sz w:val="24"/>
          <w:szCs w:val="24"/>
        </w:rPr>
      </w:pPr>
      <w:r>
        <w:rPr>
          <w:b w:val="1"/>
          <w:bCs w:val="1"/>
          <w:sz w:val="24"/>
          <w:szCs w:val="24"/>
          <w:rtl w:val="0"/>
          <w:lang w:val="it-IT"/>
        </w:rPr>
        <w:t xml:space="preserve">Questions: </w:t>
      </w:r>
      <w:r>
        <w:rPr>
          <w:sz w:val="24"/>
          <w:szCs w:val="24"/>
          <w:rtl w:val="0"/>
          <w:lang w:val="en-US"/>
        </w:rPr>
        <w:t>How do UV permeable artificial shelters modify the soil microbial community richness and abundance? How often do vertebrates interact with artificial shelters? Which species interact with shelters the most often? What are they doing when interacting with shelters? Do arthropods interact with shelters? If yes, which species do most often? Does the richness and abundance of microbes differ between shelters, shrubs, and the open gap? Is the frequency and direction of vertebrate and arthropod interaction with shelters different from shrubs and the open?</w:t>
      </w:r>
    </w:p>
    <w:p>
      <w:pPr>
        <w:pStyle w:val="Body"/>
        <w:jc w:val="both"/>
        <w:rPr>
          <w:sz w:val="24"/>
          <w:szCs w:val="24"/>
        </w:rPr>
      </w:pPr>
      <w:r>
        <w:rPr>
          <w:b w:val="1"/>
          <w:bCs w:val="1"/>
          <w:sz w:val="24"/>
          <w:szCs w:val="24"/>
          <w:rtl w:val="0"/>
          <w:lang w:val="en-US"/>
        </w:rPr>
        <w:t xml:space="preserve">Hypothesis: </w:t>
      </w:r>
      <w:r>
        <w:rPr>
          <w:sz w:val="24"/>
          <w:szCs w:val="24"/>
          <w:rtl w:val="0"/>
          <w:lang w:val="en-US"/>
        </w:rPr>
        <w:t xml:space="preserve">The magnitude and direction of association of vertebrates, arthropods, and soil microbes will be similar between natural shrubs and artificial shelters, and both will significantly differ from the open. </w:t>
      </w:r>
      <w:ins w:id="188" w:date="2021-04-22T19:04:23Z" w:author="zenrunner">
        <w:r>
          <w:rPr>
            <w:sz w:val="24"/>
            <w:szCs w:val="24"/>
            <w:rtl w:val="0"/>
            <w:lang w:val="en-US"/>
          </w:rPr>
          <w:t>- this is the outcome NOT an explanation of how the system works - ie need a crystal clear hypothesis..</w:t>
        </w:r>
      </w:ins>
    </w:p>
    <w:p>
      <w:pPr>
        <w:pStyle w:val="Body"/>
        <w:jc w:val="both"/>
        <w:rPr>
          <w:sz w:val="24"/>
          <w:szCs w:val="24"/>
        </w:rPr>
      </w:pPr>
      <w:del w:id="189" w:date="2021-04-22T19:04:26Z" w:author="zenrunner">
        <w:r>
          <w:rPr>
            <w:sz w:val="24"/>
            <w:szCs w:val="24"/>
            <w:rtl w:val="0"/>
            <w:lang w:val="en-US"/>
          </w:rPr>
          <w:delText>Herein, we test the theory of spatial heterogeneity and explored its application in a conservation and restoration framework.</w:delText>
        </w:r>
      </w:del>
    </w:p>
    <w:p>
      <w:pPr>
        <w:pStyle w:val="Body"/>
        <w:jc w:val="both"/>
        <w:rPr>
          <w:sz w:val="24"/>
          <w:szCs w:val="24"/>
        </w:rPr>
      </w:pPr>
      <w:r>
        <w:rPr>
          <w:b w:val="1"/>
          <w:bCs w:val="1"/>
          <w:sz w:val="24"/>
          <w:szCs w:val="24"/>
          <w:rtl w:val="0"/>
          <w:lang w:val="en-US"/>
        </w:rPr>
        <w:t>Predictions:</w:t>
      </w:r>
      <w:r>
        <w:rPr>
          <w:sz w:val="24"/>
          <w:szCs w:val="24"/>
          <w:rtl w:val="0"/>
        </w:rPr>
        <w:t xml:space="preserve"> </w:t>
      </w:r>
    </w:p>
    <w:p>
      <w:pPr>
        <w:pStyle w:val="List Paragraph"/>
        <w:numPr>
          <w:ilvl w:val="0"/>
          <w:numId w:val="12"/>
        </w:numPr>
        <w:bidi w:val="0"/>
        <w:spacing w:line="256" w:lineRule="auto"/>
        <w:ind w:right="0"/>
        <w:jc w:val="both"/>
        <w:rPr>
          <w:sz w:val="24"/>
          <w:szCs w:val="24"/>
          <w:rtl w:val="0"/>
          <w:lang w:val="en-US"/>
        </w:rPr>
      </w:pPr>
      <w:r>
        <w:rPr>
          <w:rStyle w:val="Header Char"/>
          <w:sz w:val="24"/>
          <w:szCs w:val="24"/>
          <w:rtl w:val="0"/>
          <w:lang w:val="en-US"/>
        </w:rPr>
        <w:t xml:space="preserve">Artificial shelters </w:t>
      </w:r>
      <w:del w:id="190" w:date="2021-04-22T19:04:45Z" w:author="zenrunner">
        <w:r>
          <w:rPr>
            <w:rStyle w:val="Header Char"/>
            <w:sz w:val="24"/>
            <w:szCs w:val="24"/>
            <w:rtl w:val="0"/>
            <w:lang w:val="en-US"/>
          </w:rPr>
          <w:delText xml:space="preserve">can </w:delText>
        </w:r>
      </w:del>
      <w:r>
        <w:rPr>
          <w:rStyle w:val="Header Char"/>
          <w:sz w:val="24"/>
          <w:szCs w:val="24"/>
          <w:rtl w:val="0"/>
          <w:lang w:val="en-US"/>
        </w:rPr>
        <w:t>increase RH</w:t>
      </w:r>
      <w:ins w:id="191" w:date="2021-04-22T19:04:54Z" w:author="zenrunner">
        <w:r>
          <w:rPr>
            <w:rStyle w:val="Header Char"/>
            <w:sz w:val="24"/>
            <w:szCs w:val="24"/>
            <w:rtl w:val="0"/>
            <w:lang w:val="en-US"/>
          </w:rPr>
          <w:t xml:space="preserve">, </w:t>
        </w:r>
      </w:ins>
      <w:del w:id="192" w:date="2021-04-22T19:04:53Z" w:author="zenrunner">
        <w:r>
          <w:rPr>
            <w:rStyle w:val="Header Char"/>
            <w:sz w:val="24"/>
            <w:szCs w:val="24"/>
            <w:rtl w:val="0"/>
            <w:lang w:val="en-US"/>
          </w:rPr>
          <w:delText xml:space="preserve"> and thus </w:delText>
        </w:r>
      </w:del>
      <w:r>
        <w:rPr>
          <w:rStyle w:val="Header Char"/>
          <w:sz w:val="24"/>
          <w:szCs w:val="24"/>
          <w:rtl w:val="0"/>
          <w:lang w:val="en-US"/>
        </w:rPr>
        <w:t>soil moisture</w:t>
      </w:r>
      <w:ins w:id="193" w:date="2021-04-22T19:05:46Z" w:author="zenrunner">
        <w:r>
          <w:rPr>
            <w:rStyle w:val="Header Char"/>
            <w:sz w:val="24"/>
            <w:szCs w:val="24"/>
            <w:rtl w:val="0"/>
            <w:lang w:val="en-US"/>
          </w:rPr>
          <w:t>, and reduce microclimatic extremes.</w:t>
        </w:r>
      </w:ins>
    </w:p>
    <w:p>
      <w:pPr>
        <w:pStyle w:val="List Paragraph"/>
        <w:numPr>
          <w:ilvl w:val="0"/>
          <w:numId w:val="12"/>
        </w:numPr>
        <w:bidi w:val="0"/>
        <w:spacing w:line="256" w:lineRule="auto"/>
        <w:ind w:right="0"/>
        <w:jc w:val="both"/>
        <w:rPr>
          <w:sz w:val="24"/>
          <w:szCs w:val="24"/>
          <w:rtl w:val="0"/>
          <w:lang w:val="en-US"/>
        </w:rPr>
      </w:pPr>
      <w:del w:id="194" w:date="2021-04-22T19:04:57Z" w:author="zenrunner">
        <w:r>
          <w:rPr>
            <w:rStyle w:val="Header Char"/>
            <w:sz w:val="24"/>
            <w:szCs w:val="24"/>
            <w:rtl w:val="0"/>
            <w:lang w:val="en-US"/>
          </w:rPr>
          <w:delText>, which in turn increases the diversity and abundance of soil microbes compared to the open.</w:delText>
        </w:r>
      </w:del>
    </w:p>
    <w:p>
      <w:pPr>
        <w:pStyle w:val="List Paragraph"/>
        <w:numPr>
          <w:ilvl w:val="0"/>
          <w:numId w:val="12"/>
        </w:numPr>
        <w:bidi w:val="0"/>
        <w:spacing w:line="256" w:lineRule="auto"/>
        <w:ind w:right="0"/>
        <w:jc w:val="both"/>
        <w:rPr>
          <w:sz w:val="24"/>
          <w:szCs w:val="24"/>
          <w:rtl w:val="0"/>
          <w:lang w:val="en-US"/>
        </w:rPr>
      </w:pPr>
      <w:r>
        <w:rPr>
          <w:rStyle w:val="Header Char"/>
          <w:sz w:val="24"/>
          <w:szCs w:val="24"/>
          <w:rtl w:val="0"/>
          <w:lang w:val="en-US"/>
        </w:rPr>
        <w:t xml:space="preserve">Soil microbial community composition </w:t>
      </w:r>
      <w:del w:id="195" w:date="2021-04-22T19:06:02Z" w:author="zenrunner">
        <w:r>
          <w:rPr>
            <w:rStyle w:val="Header Char"/>
            <w:sz w:val="24"/>
            <w:szCs w:val="24"/>
            <w:rtl w:val="0"/>
            <w:lang w:val="en-US"/>
          </w:rPr>
          <w:delText xml:space="preserve">will be similar </w:delText>
        </w:r>
      </w:del>
      <w:r>
        <w:rPr>
          <w:rStyle w:val="Header Char"/>
          <w:sz w:val="24"/>
          <w:szCs w:val="24"/>
          <w:rtl w:val="0"/>
          <w:lang w:val="en-US"/>
        </w:rPr>
        <w:t xml:space="preserve">under </w:t>
      </w:r>
      <w:del w:id="196" w:date="2021-04-22T19:06:07Z" w:author="zenrunner">
        <w:r>
          <w:rPr>
            <w:rStyle w:val="Header Char"/>
            <w:sz w:val="24"/>
            <w:szCs w:val="24"/>
            <w:rtl w:val="0"/>
            <w:lang w:val="en-US"/>
          </w:rPr>
          <w:delText>natural</w:delText>
        </w:r>
      </w:del>
      <w:ins w:id="197" w:date="2021-04-22T19:06:09Z" w:author="zenrunner">
        <w:r>
          <w:rPr>
            <w:rStyle w:val="Header Char"/>
            <w:sz w:val="24"/>
            <w:szCs w:val="24"/>
            <w:rtl w:val="0"/>
            <w:lang w:val="en-US"/>
          </w:rPr>
          <w:t>established</w:t>
        </w:r>
      </w:ins>
      <w:r>
        <w:rPr>
          <w:rStyle w:val="Header Char"/>
          <w:sz w:val="24"/>
          <w:szCs w:val="24"/>
          <w:rtl w:val="0"/>
          <w:lang w:val="en-US"/>
        </w:rPr>
        <w:t xml:space="preserve"> shrubs and artificial shelters</w:t>
      </w:r>
      <w:ins w:id="198" w:date="2021-04-22T19:06:40Z" w:author="zenrunner">
        <w:r>
          <w:rPr>
            <w:rStyle w:val="Header Char"/>
            <w:sz w:val="24"/>
            <w:szCs w:val="24"/>
            <w:rtl w:val="0"/>
            <w:lang w:val="en-US"/>
          </w:rPr>
          <w:t xml:space="preserve"> will be similar and both differ from non-canopied microsites</w:t>
        </w:r>
      </w:ins>
      <w:ins w:id="199" w:date="2021-04-22T19:06:40Z" w:author="zenrunner">
        <w:r>
          <w:rPr>
            <w:rStyle w:val="Header Char"/>
            <w:sz w:val="24"/>
            <w:szCs w:val="24"/>
            <w:rtl w:val="0"/>
            <w:lang w:val="en-US"/>
          </w:rPr>
          <w:t xml:space="preserve">… </w:t>
        </w:r>
      </w:ins>
      <w:ins w:id="200" w:date="2021-04-22T19:06:40Z" w:author="zenrunner">
        <w:r>
          <w:rPr>
            <w:rStyle w:val="Header Char"/>
            <w:sz w:val="24"/>
            <w:szCs w:val="24"/>
            <w:rtl w:val="0"/>
            <w:lang w:val="en-US"/>
          </w:rPr>
          <w:t xml:space="preserve">etc tighten up all predictions like this, </w:t>
        </w:r>
      </w:ins>
      <w:del w:id="201" w:date="2021-04-22T19:05:53Z" w:author="zenrunner">
        <w:r>
          <w:rPr>
            <w:rStyle w:val="Header Char"/>
            <w:sz w:val="24"/>
            <w:szCs w:val="24"/>
            <w:rtl w:val="0"/>
            <w:lang w:val="en-US"/>
          </w:rPr>
          <w:delText xml:space="preserve">. </w:delText>
        </w:r>
      </w:del>
    </w:p>
    <w:p>
      <w:pPr>
        <w:pStyle w:val="List Paragraph"/>
        <w:numPr>
          <w:ilvl w:val="0"/>
          <w:numId w:val="12"/>
        </w:numPr>
        <w:bidi w:val="0"/>
        <w:spacing w:line="256" w:lineRule="auto"/>
        <w:ind w:right="0"/>
        <w:jc w:val="both"/>
        <w:rPr>
          <w:sz w:val="24"/>
          <w:szCs w:val="24"/>
          <w:rtl w:val="0"/>
          <w:lang w:val="en-US"/>
        </w:rPr>
      </w:pPr>
      <w:r>
        <w:rPr>
          <w:rStyle w:val="Header Char"/>
          <w:sz w:val="24"/>
          <w:szCs w:val="24"/>
          <w:rtl w:val="0"/>
          <w:lang w:val="en-US"/>
        </w:rPr>
        <w:t>Differences in microbial community between natural shrubs and shelters is will most-likely be due to that fact that shrubs provide different nutrients otherwise not provided by shelters.</w:t>
      </w:r>
      <w:ins w:id="202" w:date="2021-04-22T19:06:45Z" w:author="zenrunner">
        <w:r>
          <w:rPr>
            <w:rStyle w:val="Header Char"/>
            <w:sz w:val="24"/>
            <w:szCs w:val="24"/>
            <w:rtl w:val="0"/>
            <w:lang w:val="en-US"/>
          </w:rPr>
          <w:t>? cut.</w:t>
        </w:r>
      </w:ins>
    </w:p>
    <w:p>
      <w:pPr>
        <w:pStyle w:val="List Paragraph"/>
        <w:numPr>
          <w:ilvl w:val="0"/>
          <w:numId w:val="12"/>
        </w:numPr>
        <w:bidi w:val="0"/>
        <w:spacing w:line="256" w:lineRule="auto"/>
        <w:ind w:right="0"/>
        <w:jc w:val="both"/>
        <w:rPr>
          <w:sz w:val="24"/>
          <w:szCs w:val="24"/>
          <w:rtl w:val="0"/>
          <w:lang w:val="en-US"/>
        </w:rPr>
      </w:pPr>
      <w:r>
        <w:rPr>
          <w:rStyle w:val="Header Char"/>
          <w:sz w:val="24"/>
          <w:szCs w:val="24"/>
          <w:rtl w:val="0"/>
          <w:lang w:val="en-US"/>
        </w:rPr>
        <w:t xml:space="preserve">Vertebrates will positively associate with shelters as temperature and drought increase to take refuge from direct sunlight and extreme temperatures. </w:t>
      </w:r>
      <w:ins w:id="203" w:date="2021-04-22T19:06:59Z" w:author="zenrunner">
        <w:r>
          <w:rPr>
            <w:rStyle w:val="Header Char"/>
            <w:sz w:val="24"/>
            <w:szCs w:val="24"/>
            <w:rtl w:val="0"/>
            <w:lang w:val="en-US"/>
          </w:rPr>
          <w:t>See title etc. MAKE super clear</w:t>
        </w:r>
      </w:ins>
    </w:p>
    <w:p>
      <w:pPr>
        <w:pStyle w:val="List Paragraph"/>
        <w:numPr>
          <w:ilvl w:val="0"/>
          <w:numId w:val="12"/>
        </w:numPr>
        <w:bidi w:val="0"/>
        <w:spacing w:line="256" w:lineRule="auto"/>
        <w:ind w:right="0"/>
        <w:jc w:val="both"/>
        <w:rPr>
          <w:sz w:val="24"/>
          <w:szCs w:val="24"/>
          <w:rtl w:val="0"/>
          <w:lang w:val="en-US"/>
        </w:rPr>
      </w:pPr>
      <w:del w:id="204" w:date="2021-04-22T19:07:04Z" w:author="zenrunner">
        <w:r>
          <w:rPr>
            <w:rStyle w:val="Header Char"/>
            <w:sz w:val="24"/>
            <w:szCs w:val="24"/>
            <w:rtl w:val="0"/>
            <w:lang w:val="en-US"/>
          </w:rPr>
          <w:delText xml:space="preserve">The magnitude of the above interaction would be similar to those of shrubs. </w:delText>
        </w:r>
      </w:del>
    </w:p>
    <w:p>
      <w:pPr>
        <w:pStyle w:val="List Paragraph"/>
        <w:numPr>
          <w:ilvl w:val="0"/>
          <w:numId w:val="12"/>
        </w:numPr>
        <w:bidi w:val="0"/>
        <w:spacing w:line="256" w:lineRule="auto"/>
        <w:ind w:right="0"/>
        <w:jc w:val="both"/>
        <w:rPr>
          <w:sz w:val="24"/>
          <w:szCs w:val="24"/>
          <w:rtl w:val="0"/>
          <w:lang w:val="en-US"/>
        </w:rPr>
      </w:pPr>
      <w:del w:id="205" w:date="2021-04-22T19:07:04Z" w:author="zenrunner">
        <w:r>
          <w:rPr>
            <w:rStyle w:val="Header Char"/>
            <w:sz w:val="24"/>
            <w:szCs w:val="24"/>
            <w:rtl w:val="0"/>
            <w:lang w:val="en-US"/>
          </w:rPr>
          <w:delText xml:space="preserve">Similar arthropod communities would be associated with shelters and shrubs. </w:delText>
        </w:r>
      </w:del>
    </w:p>
    <w:p>
      <w:pPr>
        <w:pStyle w:val="Body"/>
        <w:jc w:val="both"/>
        <w:rPr>
          <w:ins w:id="206" w:date="2021-04-22T19:14:08Z" w:author="zenrunner"/>
          <w:b w:val="1"/>
          <w:bCs w:val="1"/>
          <w:sz w:val="24"/>
          <w:szCs w:val="24"/>
        </w:rPr>
      </w:pPr>
      <w:r>
        <w:rPr>
          <w:b w:val="1"/>
          <w:bCs w:val="1"/>
          <w:sz w:val="24"/>
          <w:szCs w:val="24"/>
          <w:rtl w:val="0"/>
          <w:lang w:val="en-US"/>
        </w:rPr>
        <w:t>Method</w:t>
      </w:r>
      <w:ins w:id="207" w:date="2021-04-22T19:14:08Z" w:author="zenrunner">
        <w:r>
          <w:rPr>
            <w:b w:val="1"/>
            <w:bCs w:val="1"/>
            <w:sz w:val="24"/>
            <w:szCs w:val="24"/>
            <w:rtl w:val="0"/>
            <w:lang w:val="en-US"/>
          </w:rPr>
          <w:t>s</w:t>
        </w:r>
      </w:ins>
    </w:p>
    <w:p>
      <w:pPr>
        <w:pStyle w:val="Body"/>
        <w:jc w:val="both"/>
        <w:rPr>
          <w:ins w:id="208" w:date="2021-04-22T19:14:08Z" w:author="zenrunner"/>
          <w:b w:val="1"/>
          <w:bCs w:val="1"/>
          <w:sz w:val="24"/>
          <w:szCs w:val="24"/>
        </w:rPr>
      </w:pPr>
      <w:ins w:id="209" w:date="2021-04-22T19:14:08Z" w:author="zenrunner">
        <w:r>
          <w:rPr>
            <w:b w:val="1"/>
            <w:bCs w:val="1"/>
            <w:sz w:val="24"/>
            <w:szCs w:val="24"/>
            <w:rtl w:val="0"/>
            <w:lang w:val="en-US"/>
          </w:rPr>
          <w:t xml:space="preserve">Write like you would for the paper -just easier then a big blog of text :) </w:t>
        </w:r>
      </w:ins>
    </w:p>
    <w:p>
      <w:pPr>
        <w:pStyle w:val="Body"/>
        <w:jc w:val="both"/>
        <w:rPr>
          <w:ins w:id="210" w:date="2021-04-22T19:19:55Z" w:author="zenrunner"/>
          <w:b w:val="1"/>
          <w:bCs w:val="1"/>
          <w:sz w:val="24"/>
          <w:szCs w:val="24"/>
        </w:rPr>
      </w:pPr>
      <w:ins w:id="211" w:date="2021-04-22T19:14:08Z" w:author="zenrunner">
        <w:r>
          <w:rPr>
            <w:b w:val="1"/>
            <w:bCs w:val="1"/>
            <w:sz w:val="24"/>
            <w:szCs w:val="24"/>
            <w:rtl w:val="0"/>
            <w:lang w:val="en-US"/>
          </w:rPr>
          <w:t>Study sites</w:t>
        </w:r>
      </w:ins>
    </w:p>
    <w:p>
      <w:pPr>
        <w:pStyle w:val="Body"/>
        <w:jc w:val="both"/>
        <w:rPr>
          <w:ins w:id="212" w:date="2021-04-22T19:19:55Z" w:author="zenrunner"/>
          <w:b w:val="1"/>
          <w:bCs w:val="1"/>
          <w:sz w:val="24"/>
          <w:szCs w:val="24"/>
        </w:rPr>
      </w:pPr>
      <w:ins w:id="213" w:date="2021-04-22T19:19:55Z" w:author="zenrunner">
        <w:r>
          <w:rPr>
            <w:b w:val="1"/>
            <w:bCs w:val="1"/>
            <w:sz w:val="24"/>
            <w:szCs w:val="24"/>
            <w:rtl w:val="0"/>
            <w:lang w:val="en-US"/>
          </w:rPr>
          <w:t>NOT at Carrizo? Can we do two sites? Why here? Why not a semi-arid site, ie Panoche and a really arid site like near the Mojave and then see where it matters the most. I proposed the same ideas to Mario - instead of poking down right in the middle of a gorgeous gradient  the the ends of it - you know the repo</w:t>
        </w:r>
      </w:ins>
    </w:p>
    <w:p>
      <w:pPr>
        <w:pStyle w:val="Body"/>
        <w:jc w:val="both"/>
        <w:rPr>
          <w:ins w:id="214" w:date="2021-04-22T19:19:55Z" w:author="zenrunner"/>
          <w:b w:val="1"/>
          <w:bCs w:val="1"/>
          <w:sz w:val="24"/>
          <w:szCs w:val="24"/>
        </w:rPr>
      </w:pPr>
      <w:ins w:id="215" w:date="2021-04-22T19:19:55Z" w:author="zenrunner">
        <w:r>
          <w:rPr>
            <w:rStyle w:val="Hyperlink.0"/>
          </w:rPr>
          <w:fldChar w:fldCharType="begin" w:fldLock="0"/>
        </w:r>
      </w:ins>
      <w:ins w:id="216" w:date="2021-04-22T19:19:55Z" w:author="zenrunner">
        <w:r>
          <w:rPr>
            <w:rStyle w:val="Hyperlink.0"/>
          </w:rPr>
          <w:instrText xml:space="preserve"> HYPERLINK "https://github.com/cjlortie/California_desert_ecology/blob/master/data/regional_sites.csv"</w:instrText>
        </w:r>
      </w:ins>
      <w:ins w:id="217" w:date="2021-04-22T19:19:55Z" w:author="zenrunner">
        <w:r>
          <w:rPr>
            <w:rStyle w:val="Hyperlink.0"/>
          </w:rPr>
          <w:fldChar w:fldCharType="separate" w:fldLock="0"/>
        </w:r>
      </w:ins>
      <w:ins w:id="218" w:date="2021-04-22T19:19:55Z" w:author="zenrunner">
        <w:r>
          <w:rPr>
            <w:rStyle w:val="Hyperlink.0"/>
            <w:rtl w:val="0"/>
            <w:lang w:val="en-US"/>
          </w:rPr>
          <w:t>https://github.com/cjlortie/California_desert_ecology/blob/master/data/regional_sites.csv</w:t>
        </w:r>
      </w:ins>
      <w:ins w:id="219" w:date="2021-04-22T19:19:55Z" w:author="zenrunner">
        <w:r>
          <w:rPr/>
          <w:fldChar w:fldCharType="end" w:fldLock="0"/>
        </w:r>
      </w:ins>
    </w:p>
    <w:p>
      <w:pPr>
        <w:pStyle w:val="Body"/>
        <w:jc w:val="both"/>
        <w:rPr>
          <w:ins w:id="220" w:date="2021-04-22T19:19:55Z" w:author="zenrunner"/>
          <w:b w:val="1"/>
          <w:bCs w:val="1"/>
          <w:sz w:val="24"/>
          <w:szCs w:val="24"/>
        </w:rPr>
      </w:pPr>
    </w:p>
    <w:p>
      <w:pPr>
        <w:pStyle w:val="Body"/>
        <w:jc w:val="both"/>
        <w:rPr>
          <w:ins w:id="221" w:date="2021-04-22T19:19:55Z" w:author="zenrunner"/>
          <w:b w:val="1"/>
          <w:bCs w:val="1"/>
          <w:sz w:val="24"/>
          <w:szCs w:val="24"/>
        </w:rPr>
      </w:pPr>
      <w:ins w:id="222" w:date="2021-04-22T19:19:55Z" w:author="zenrunner">
        <w:r>
          <w:rPr>
            <w:b w:val="1"/>
            <w:bCs w:val="1"/>
            <w:sz w:val="24"/>
            <w:szCs w:val="24"/>
            <w:rtl w:val="0"/>
            <w:lang w:val="en-US"/>
          </w:rPr>
          <w:t>Most arid sites - pick Sheep hole or Tecopa - great spots to work etc.</w:t>
        </w:r>
      </w:ins>
    </w:p>
    <w:p>
      <w:pPr>
        <w:pStyle w:val="Body"/>
        <w:jc w:val="both"/>
        <w:rPr>
          <w:ins w:id="223" w:date="2021-04-22T19:19:55Z" w:author="zenrunner"/>
          <w:b w:val="1"/>
          <w:bCs w:val="1"/>
          <w:sz w:val="24"/>
          <w:szCs w:val="24"/>
        </w:rPr>
      </w:pPr>
      <w:ins w:id="224" w:date="2021-04-22T19:19:55Z" w:author="zenrunner">
        <w:r>
          <w:rPr>
            <w:b w:val="1"/>
            <w:bCs w:val="1"/>
            <w:sz w:val="24"/>
            <w:szCs w:val="24"/>
            <w:rtl w:val="0"/>
            <w:lang w:val="en-US"/>
          </w:rPr>
          <w:t>Least is actually the northern Cuyama sites - NICE open BLM lands, Panoche or some spots in Carrizo</w:t>
        </w:r>
      </w:ins>
    </w:p>
    <w:p>
      <w:pPr>
        <w:pStyle w:val="Body"/>
        <w:jc w:val="both"/>
        <w:rPr>
          <w:ins w:id="225" w:date="2021-04-22T19:19:55Z" w:author="zenrunner"/>
          <w:b w:val="1"/>
          <w:bCs w:val="1"/>
          <w:sz w:val="24"/>
          <w:szCs w:val="24"/>
        </w:rPr>
      </w:pPr>
    </w:p>
    <w:p>
      <w:pPr>
        <w:pStyle w:val="Body"/>
        <w:jc w:val="both"/>
        <w:rPr>
          <w:ins w:id="226" w:date="2021-04-22T19:19:55Z" w:author="zenrunner"/>
          <w:b w:val="1"/>
          <w:bCs w:val="1"/>
          <w:sz w:val="24"/>
          <w:szCs w:val="24"/>
        </w:rPr>
      </w:pPr>
      <w:ins w:id="227" w:date="2021-04-22T19:19:55Z" w:author="zenrunner">
        <w:r>
          <w:rPr>
            <w:b w:val="1"/>
            <w:bCs w:val="1"/>
            <w:sz w:val="24"/>
            <w:szCs w:val="24"/>
            <w:rtl w:val="0"/>
            <w:lang w:val="en-US"/>
          </w:rPr>
          <w:t>You do NOT have to pick the same sites as Mario of course - however chat with Jenna, Mario, maybe even Steph and think whereto want to work - if Sheep hole or heart of Mojave, can stay at MNP then just drive over. If Cuyama, hmm camp at that nice campground etc</w:t>
        </w:r>
      </w:ins>
      <w:ins w:id="228" w:date="2021-04-22T19:19:55Z" w:author="zenrunner">
        <w:r>
          <w:rPr>
            <w:b w:val="1"/>
            <w:bCs w:val="1"/>
            <w:sz w:val="24"/>
            <w:szCs w:val="24"/>
            <w:rtl w:val="0"/>
            <w:lang w:val="en-US"/>
          </w:rPr>
          <w:t xml:space="preserve">… </w:t>
        </w:r>
      </w:ins>
      <w:ins w:id="229" w:date="2021-04-22T19:19:55Z" w:author="zenrunner">
        <w:r>
          <w:rPr>
            <w:b w:val="1"/>
            <w:bCs w:val="1"/>
            <w:sz w:val="24"/>
            <w:szCs w:val="24"/>
            <w:rtl w:val="0"/>
            <w:lang w:val="en-US"/>
          </w:rPr>
          <w:t>OR just Carrizo - fine - but be nice to branch out here and address larger climate drivers too - aridity is one order of magnitude different between sites within San Joaquin.</w:t>
        </w:r>
      </w:ins>
    </w:p>
    <w:p>
      <w:pPr>
        <w:pStyle w:val="Body"/>
        <w:jc w:val="both"/>
        <w:rPr>
          <w:ins w:id="230" w:date="2021-04-22T19:19:55Z" w:author="zenrunner"/>
          <w:b w:val="1"/>
          <w:bCs w:val="1"/>
          <w:sz w:val="24"/>
          <w:szCs w:val="24"/>
        </w:rPr>
      </w:pPr>
    </w:p>
    <w:p>
      <w:pPr>
        <w:pStyle w:val="Body"/>
        <w:jc w:val="both"/>
        <w:rPr>
          <w:ins w:id="231" w:date="2021-04-22T19:19:55Z" w:author="zenrunner"/>
          <w:b w:val="1"/>
          <w:bCs w:val="1"/>
          <w:sz w:val="24"/>
          <w:szCs w:val="24"/>
        </w:rPr>
      </w:pPr>
      <w:ins w:id="232" w:date="2021-04-22T19:19:55Z" w:author="zenrunner">
        <w:r>
          <w:rPr>
            <w:b w:val="1"/>
            <w:bCs w:val="1"/>
            <w:sz w:val="24"/>
            <w:szCs w:val="24"/>
            <w:rtl w:val="0"/>
            <w:lang w:val="en-US"/>
          </w:rPr>
          <w:t>Species</w:t>
        </w:r>
      </w:ins>
    </w:p>
    <w:p>
      <w:pPr>
        <w:pStyle w:val="Body"/>
        <w:jc w:val="both"/>
        <w:rPr>
          <w:ins w:id="233" w:date="2021-04-22T19:19:55Z" w:author="zenrunner"/>
          <w:b w:val="1"/>
          <w:bCs w:val="1"/>
          <w:sz w:val="24"/>
          <w:szCs w:val="24"/>
        </w:rPr>
      </w:pPr>
      <w:ins w:id="234" w:date="2021-04-22T19:19:55Z" w:author="zenrunner">
        <w:r>
          <w:rPr>
            <w:b w:val="1"/>
            <w:bCs w:val="1"/>
            <w:sz w:val="24"/>
            <w:szCs w:val="24"/>
            <w:rtl w:val="0"/>
            <w:lang w:val="en-US"/>
          </w:rPr>
          <w:t>Ephedra California</w:t>
        </w:r>
      </w:ins>
      <w:ins w:id="235" w:date="2021-04-22T19:19:55Z" w:author="zenrunner">
        <w:r>
          <w:rPr>
            <w:b w:val="1"/>
            <w:bCs w:val="1"/>
            <w:sz w:val="24"/>
            <w:szCs w:val="24"/>
            <w:rtl w:val="0"/>
            <w:lang w:val="en-US"/>
          </w:rPr>
          <w:t>…</w:t>
        </w:r>
      </w:ins>
    </w:p>
    <w:p>
      <w:pPr>
        <w:pStyle w:val="Body"/>
        <w:jc w:val="both"/>
        <w:rPr>
          <w:ins w:id="236" w:date="2021-04-22T19:19:55Z" w:author="zenrunner"/>
          <w:b w:val="1"/>
          <w:bCs w:val="1"/>
          <w:sz w:val="24"/>
          <w:szCs w:val="24"/>
        </w:rPr>
      </w:pPr>
      <w:ins w:id="237" w:date="2021-04-22T19:19:55Z" w:author="zenrunner">
        <w:r>
          <w:rPr>
            <w:b w:val="1"/>
            <w:bCs w:val="1"/>
            <w:sz w:val="24"/>
            <w:szCs w:val="24"/>
            <w:rtl w:val="0"/>
            <w:lang w:val="en-US"/>
          </w:rPr>
          <w:t>Microbial species are..</w:t>
        </w:r>
      </w:ins>
    </w:p>
    <w:p>
      <w:pPr>
        <w:pStyle w:val="Body"/>
        <w:jc w:val="both"/>
        <w:rPr>
          <w:ins w:id="238" w:date="2021-04-22T19:19:55Z" w:author="zenrunner"/>
          <w:b w:val="1"/>
          <w:bCs w:val="1"/>
          <w:sz w:val="24"/>
          <w:szCs w:val="24"/>
        </w:rPr>
      </w:pPr>
      <w:ins w:id="239" w:date="2021-04-22T19:19:55Z" w:author="zenrunner">
        <w:r>
          <w:rPr>
            <w:b w:val="1"/>
            <w:bCs w:val="1"/>
            <w:sz w:val="24"/>
            <w:szCs w:val="24"/>
            <w:rtl w:val="0"/>
            <w:lang w:val="en-US"/>
          </w:rPr>
          <w:t xml:space="preserve">Vertebrate are these </w:t>
        </w:r>
      </w:ins>
      <w:ins w:id="240" w:date="2021-04-22T19:19:55Z" w:author="zenrunner">
        <w:r>
          <w:rPr>
            <w:b w:val="1"/>
            <w:bCs w:val="1"/>
            <w:sz w:val="24"/>
            <w:szCs w:val="24"/>
            <w:rtl w:val="0"/>
            <w:lang w:val="en-US"/>
          </w:rPr>
          <w:t xml:space="preserve">… </w:t>
        </w:r>
      </w:ins>
      <w:ins w:id="241" w:date="2021-04-22T19:19:55Z" w:author="zenrunner">
        <w:r>
          <w:rPr>
            <w:b w:val="1"/>
            <w:bCs w:val="1"/>
            <w:sz w:val="24"/>
            <w:szCs w:val="24"/>
            <w:rtl w:val="0"/>
            <w:lang w:val="en-US"/>
          </w:rPr>
          <w:t>up to 81 likely to be observed etc.</w:t>
        </w:r>
      </w:ins>
      <w:ins w:id="242" w:date="2021-04-22T19:19:55Z" w:author="zenrunner">
        <w:r>
          <w:rPr>
            <w:b w:val="1"/>
            <w:bCs w:val="1"/>
            <w:sz w:val="24"/>
            <w:szCs w:val="24"/>
            <w:rtl w:val="0"/>
            <w:lang w:val="en-US"/>
          </w:rPr>
          <w:t>https://github.com/cjlortie/California_desert_species/blob/gh-pages/data/animals.csv</w:t>
        </w:r>
      </w:ins>
    </w:p>
    <w:p>
      <w:pPr>
        <w:pStyle w:val="Body"/>
        <w:jc w:val="both"/>
        <w:rPr>
          <w:ins w:id="243" w:date="2021-04-22T19:14:08Z" w:author="zenrunner"/>
          <w:b w:val="1"/>
          <w:bCs w:val="1"/>
          <w:sz w:val="24"/>
          <w:szCs w:val="24"/>
        </w:rPr>
      </w:pPr>
    </w:p>
    <w:p>
      <w:pPr>
        <w:pStyle w:val="Body"/>
        <w:jc w:val="both"/>
        <w:rPr>
          <w:b w:val="1"/>
          <w:bCs w:val="1"/>
          <w:sz w:val="24"/>
          <w:szCs w:val="24"/>
        </w:rPr>
      </w:pPr>
      <w:del w:id="244" w:date="2021-04-22T19:08:15Z" w:author="zenrunner">
        <w:r>
          <w:rPr>
            <w:b w:val="1"/>
            <w:bCs w:val="1"/>
            <w:sz w:val="24"/>
            <w:szCs w:val="24"/>
            <w:rtl w:val="0"/>
          </w:rPr>
          <w:delText>ology:</w:delText>
        </w:r>
      </w:del>
      <w:del w:id="245" w:date="2021-04-22T19:08:15Z" w:author="zenrunner">
        <w:r>
          <w:rPr>
            <w:b w:val="1"/>
            <w:bCs w:val="1"/>
            <w:sz w:val="24"/>
            <w:szCs w:val="24"/>
            <w:rtl w:val="0"/>
          </w:rPr>
          <w:delText xml:space="preserve"> </w:delText>
        </w:r>
      </w:del>
    </w:p>
    <w:p>
      <w:pPr>
        <w:pStyle w:val="Body"/>
        <w:jc w:val="both"/>
        <w:rPr>
          <w:sz w:val="24"/>
          <w:szCs w:val="24"/>
        </w:rPr>
      </w:pPr>
      <w:r>
        <w:rPr>
          <w:b w:val="1"/>
          <w:bCs w:val="1"/>
          <w:sz w:val="24"/>
          <w:szCs w:val="24"/>
          <w:rtl w:val="0"/>
          <w:lang w:val="de-DE"/>
        </w:rPr>
        <w:t xml:space="preserve">Vertebrates: </w:t>
      </w:r>
      <w:r>
        <w:rPr>
          <w:sz w:val="24"/>
          <w:szCs w:val="24"/>
          <w:rtl w:val="0"/>
          <w:lang w:val="en-US"/>
        </w:rPr>
        <w:t>The study will take place in Carrizo Plain National Monument, California, U.S.A (</w:t>
      </w:r>
      <w:r>
        <w:rPr>
          <w:outline w:val="0"/>
          <w:color w:val="222222"/>
          <w:sz w:val="24"/>
          <w:szCs w:val="24"/>
          <w:u w:color="222222"/>
          <w:shd w:val="clear" w:color="auto" w:fill="ffffff"/>
          <w:rtl w:val="0"/>
          <w14:textFill>
            <w14:solidFill>
              <w14:srgbClr w14:val="222222"/>
            </w14:solidFill>
          </w14:textFill>
        </w:rPr>
        <w:t>35.1899</w:t>
      </w:r>
      <w:r>
        <w:rPr>
          <w:outline w:val="0"/>
          <w:color w:val="222222"/>
          <w:sz w:val="24"/>
          <w:szCs w:val="24"/>
          <w:u w:color="222222"/>
          <w:shd w:val="clear" w:color="auto" w:fill="ffffff"/>
          <w:rtl w:val="0"/>
          <w:lang w:val="it-IT"/>
          <w14:textFill>
            <w14:solidFill>
              <w14:srgbClr w14:val="222222"/>
            </w14:solidFill>
          </w14:textFill>
        </w:rPr>
        <w:t xml:space="preserve">° </w:t>
      </w:r>
      <w:r>
        <w:rPr>
          <w:outline w:val="0"/>
          <w:color w:val="222222"/>
          <w:sz w:val="24"/>
          <w:szCs w:val="24"/>
          <w:u w:color="222222"/>
          <w:shd w:val="clear" w:color="auto" w:fill="ffffff"/>
          <w:rtl w:val="0"/>
          <w14:textFill>
            <w14:solidFill>
              <w14:srgbClr w14:val="222222"/>
            </w14:solidFill>
          </w14:textFill>
        </w:rPr>
        <w:t>N, 119.8633</w:t>
      </w:r>
      <w:r>
        <w:rPr>
          <w:outline w:val="0"/>
          <w:color w:val="222222"/>
          <w:sz w:val="24"/>
          <w:szCs w:val="24"/>
          <w:u w:color="222222"/>
          <w:shd w:val="clear" w:color="auto" w:fill="ffffff"/>
          <w:rtl w:val="0"/>
          <w:lang w:val="it-IT"/>
          <w14:textFill>
            <w14:solidFill>
              <w14:srgbClr w14:val="222222"/>
            </w14:solidFill>
          </w14:textFill>
        </w:rPr>
        <w:t xml:space="preserve">° </w:t>
      </w:r>
      <w:r>
        <w:rPr>
          <w:outline w:val="0"/>
          <w:color w:val="222222"/>
          <w:sz w:val="24"/>
          <w:szCs w:val="24"/>
          <w:u w:color="222222"/>
          <w:shd w:val="clear" w:color="auto" w:fill="ffffff"/>
          <w:rtl w:val="0"/>
          <w:lang w:val="en-US"/>
          <w14:textFill>
            <w14:solidFill>
              <w14:srgbClr w14:val="222222"/>
            </w14:solidFill>
          </w14:textFill>
        </w:rPr>
        <w:t xml:space="preserve">W) or any other field site deemed fit. </w:t>
      </w:r>
      <w:r>
        <w:rPr>
          <w:sz w:val="24"/>
          <w:szCs w:val="24"/>
          <w:rtl w:val="0"/>
          <w:lang w:val="en-US"/>
        </w:rPr>
        <w:t>UV permeable shade cloth shelters will be built using Ghazian et al. (2020) protocol, with a modified eco-friendly design. The study will take place near medium shrub-cover areas from mid-May to mid-June to allow for seasonal variabilities. There will be a total of 12 shelters: 6 of each of the two best fabrics determined in the laboratory experiment (i.e. canvas, nursery seedling cloth, or burlap). We will select microsite triplets which will include a shelter, a shrub, and the equivalent open. Cameras will be mounted on pegs and set up facing the microsite at a 2-meter distance. All microsites will be georeferenced. There will be a 1-minute gap between when cameras are triggered until when they</w:t>
      </w:r>
      <w:r>
        <w:rPr>
          <w:sz w:val="24"/>
          <w:szCs w:val="24"/>
          <w:rtl w:val="1"/>
        </w:rPr>
        <w:t>’</w:t>
      </w:r>
      <w:r>
        <w:rPr>
          <w:sz w:val="24"/>
          <w:szCs w:val="24"/>
          <w:rtl w:val="0"/>
          <w:lang w:val="en-US"/>
        </w:rPr>
        <w:t xml:space="preserve">re re-triggered to avoid repetitive images of the same individual. All images will be downloaded from SD cards and saved as Joint Photographic Expert Group (JPEG) files and data such as the presence and absence of animals will be recorded and compared across microsite. RH and temperature loggers will also be placed at microsite triplets and record data as described above. </w:t>
      </w:r>
    </w:p>
    <w:p>
      <w:pPr>
        <w:pStyle w:val="Body"/>
        <w:jc w:val="both"/>
        <w:rPr>
          <w:sz w:val="24"/>
          <w:szCs w:val="24"/>
        </w:rPr>
      </w:pPr>
      <w:r>
        <w:rPr>
          <w:b w:val="1"/>
          <w:bCs w:val="1"/>
          <w:sz w:val="24"/>
          <w:szCs w:val="24"/>
          <w:rtl w:val="0"/>
          <w:lang w:val="en-US"/>
        </w:rPr>
        <w:t xml:space="preserve">Arthropods: </w:t>
      </w:r>
      <w:r>
        <w:rPr>
          <w:sz w:val="24"/>
          <w:szCs w:val="24"/>
          <w:rtl w:val="0"/>
          <w:lang w:val="en-US"/>
        </w:rPr>
        <w:t xml:space="preserve">Yellow-coloured pan-traps (As </w:t>
      </w:r>
      <w:r>
        <w:rPr>
          <w:i w:val="1"/>
          <w:iCs w:val="1"/>
          <w:sz w:val="24"/>
          <w:szCs w:val="24"/>
          <w:rtl w:val="0"/>
          <w:lang w:val="it-IT"/>
        </w:rPr>
        <w:t>E. califronica</w:t>
      </w:r>
      <w:r>
        <w:rPr>
          <w:sz w:val="24"/>
          <w:szCs w:val="24"/>
          <w:rtl w:val="0"/>
          <w:lang w:val="en-US"/>
        </w:rPr>
        <w:t xml:space="preserve"> flowers are yellow-orange) will be placed at microsite triplets and will contain soapy-water to trap insects. Insects will be collected every 3 days and will be preserved in ethanol and shipped back to Canada for expert identification. </w:t>
      </w:r>
    </w:p>
    <w:p>
      <w:pPr>
        <w:pStyle w:val="Body"/>
        <w:jc w:val="both"/>
        <w:rPr>
          <w:ins w:id="246" w:date="2021-04-22T19:14:51Z" w:author="zenrunner"/>
          <w:sz w:val="24"/>
          <w:szCs w:val="24"/>
        </w:rPr>
      </w:pPr>
      <w:r>
        <w:rPr>
          <w:b w:val="1"/>
          <w:bCs w:val="1"/>
          <w:sz w:val="24"/>
          <w:szCs w:val="24"/>
          <w:rtl w:val="0"/>
          <w:lang w:val="en-US"/>
        </w:rPr>
        <w:t>Microbial Community</w:t>
      </w:r>
      <w:r>
        <w:rPr>
          <w:sz w:val="24"/>
          <w:szCs w:val="24"/>
          <w:rtl w:val="0"/>
          <w:lang w:val="en-US"/>
        </w:rPr>
        <w:t xml:space="preserve">: Soil core samples will be taken from all georeferenced microsites once at the beginning of the study and once following the completion of the study. Samples will be sent to an expert lab group at UC Davis, California for composition and abundance analysis. </w:t>
      </w:r>
    </w:p>
    <w:p>
      <w:pPr>
        <w:pStyle w:val="Body"/>
        <w:jc w:val="both"/>
        <w:rPr>
          <w:ins w:id="247" w:date="2021-04-22T19:14:51Z" w:author="zenrunner"/>
          <w:sz w:val="24"/>
          <w:szCs w:val="24"/>
        </w:rPr>
      </w:pPr>
    </w:p>
    <w:p>
      <w:pPr>
        <w:pStyle w:val="Body"/>
        <w:jc w:val="both"/>
        <w:rPr>
          <w:ins w:id="248" w:date="2021-04-22T19:14:51Z" w:author="zenrunner"/>
          <w:sz w:val="24"/>
          <w:szCs w:val="24"/>
        </w:rPr>
      </w:pPr>
      <w:ins w:id="249" w:date="2021-04-22T19:14:51Z" w:author="zenrunner">
        <w:r>
          <w:rPr>
            <w:sz w:val="24"/>
            <w:szCs w:val="24"/>
            <w:rtl w:val="0"/>
            <w:lang w:val="en-US"/>
          </w:rPr>
          <w:t>Plants</w:t>
        </w:r>
      </w:ins>
    </w:p>
    <w:p>
      <w:pPr>
        <w:pStyle w:val="Body"/>
        <w:jc w:val="both"/>
        <w:rPr>
          <w:ins w:id="250" w:date="2021-04-22T19:14:51Z" w:author="zenrunner"/>
          <w:b w:val="1"/>
          <w:bCs w:val="1"/>
          <w:sz w:val="24"/>
          <w:szCs w:val="24"/>
        </w:rPr>
      </w:pPr>
      <w:ins w:id="251" w:date="2021-04-22T19:14:51Z" w:author="zenrunner">
        <w:r>
          <w:rPr>
            <w:b w:val="1"/>
            <w:bCs w:val="1"/>
            <w:sz w:val="24"/>
            <w:szCs w:val="24"/>
            <w:rtl w:val="0"/>
            <w:lang w:val="en-US"/>
          </w:rPr>
          <w:t>Proposed analyses</w:t>
        </w:r>
      </w:ins>
    </w:p>
    <w:p>
      <w:pPr>
        <w:pStyle w:val="Body"/>
        <w:jc w:val="both"/>
        <w:rPr>
          <w:ins w:id="252" w:date="2021-04-22T19:14:51Z" w:author="zenrunner"/>
          <w:sz w:val="24"/>
          <w:szCs w:val="24"/>
        </w:rPr>
      </w:pPr>
      <w:ins w:id="253" w:date="2021-04-22T19:14:51Z" w:author="zenrunner">
        <w:r>
          <w:rPr>
            <w:sz w:val="24"/>
            <w:szCs w:val="24"/>
            <w:rtl w:val="0"/>
            <w:lang w:val="en-US"/>
          </w:rPr>
          <w:t>How will you compile data and them use GLMMS or whatever you will do</w:t>
        </w:r>
      </w:ins>
    </w:p>
    <w:p>
      <w:pPr>
        <w:pStyle w:val="Body"/>
        <w:jc w:val="both"/>
        <w:rPr>
          <w:ins w:id="254" w:date="2021-04-22T19:14:51Z" w:author="zenrunner"/>
          <w:sz w:val="24"/>
          <w:szCs w:val="24"/>
        </w:rPr>
      </w:pPr>
    </w:p>
    <w:p>
      <w:pPr>
        <w:pStyle w:val="Body"/>
        <w:jc w:val="both"/>
        <w:rPr>
          <w:ins w:id="255" w:date="2021-04-22T19:14:51Z" w:author="zenrunner"/>
          <w:b w:val="1"/>
          <w:bCs w:val="1"/>
          <w:sz w:val="24"/>
          <w:szCs w:val="24"/>
        </w:rPr>
      </w:pPr>
      <w:ins w:id="256" w:date="2021-04-22T19:14:51Z" w:author="zenrunner">
        <w:r>
          <w:rPr>
            <w:b w:val="1"/>
            <w:bCs w:val="1"/>
            <w:sz w:val="24"/>
            <w:szCs w:val="24"/>
            <w:rtl w:val="0"/>
            <w:lang w:val="en-US"/>
          </w:rPr>
          <w:t>Anticipated results</w:t>
        </w:r>
      </w:ins>
    </w:p>
    <w:p>
      <w:pPr>
        <w:pStyle w:val="Body"/>
        <w:jc w:val="both"/>
        <w:rPr>
          <w:sz w:val="24"/>
          <w:szCs w:val="24"/>
        </w:rPr>
      </w:pPr>
      <w:ins w:id="257" w:date="2021-04-22T19:14:51Z" w:author="zenrunner">
        <w:r>
          <w:rPr>
            <w:sz w:val="24"/>
            <w:szCs w:val="24"/>
            <w:rtl w:val="0"/>
            <w:lang w:val="en-US"/>
          </w:rPr>
          <w:t>Propose what you think you will find.</w:t>
        </w:r>
      </w:ins>
    </w:p>
    <w:p>
      <w:pPr>
        <w:pStyle w:val="Body"/>
        <w:rPr>
          <w:b w:val="1"/>
          <w:bCs w:val="1"/>
          <w:sz w:val="24"/>
          <w:szCs w:val="24"/>
        </w:rPr>
      </w:pPr>
    </w:p>
    <w:p>
      <w:pPr>
        <w:pStyle w:val="Body"/>
        <w:rPr>
          <w:ins w:id="258" w:date="2021-04-22T19:20:07Z" w:author="zenrunner"/>
          <w:b w:val="1"/>
          <w:bCs w:val="1"/>
          <w:sz w:val="24"/>
          <w:szCs w:val="24"/>
        </w:rPr>
      </w:pPr>
      <w:r>
        <w:rPr>
          <w:b w:val="1"/>
          <w:bCs w:val="1"/>
          <w:sz w:val="24"/>
          <w:szCs w:val="24"/>
          <w:rtl w:val="0"/>
          <w:lang w:val="en-US"/>
        </w:rPr>
        <w:t>Chapter 4: A synthesis of the use of shelters as a tool to facilitate plants and animals.</w:t>
      </w:r>
      <w:ins w:id="259" w:date="2021-04-22T19:20:07Z" w:author="zenrunner">
        <w:r>
          <w:rPr>
            <w:b w:val="1"/>
            <w:bCs w:val="1"/>
            <w:sz w:val="24"/>
            <w:szCs w:val="24"/>
            <w:rtl w:val="0"/>
            <w:lang w:val="en-US"/>
          </w:rPr>
          <w:t xml:space="preserve"> See table for title</w:t>
        </w:r>
      </w:ins>
    </w:p>
    <w:p>
      <w:pPr>
        <w:pStyle w:val="Body"/>
        <w:rPr>
          <w:b w:val="1"/>
          <w:bCs w:val="1"/>
          <w:sz w:val="24"/>
          <w:szCs w:val="24"/>
        </w:rPr>
      </w:pPr>
    </w:p>
    <w:p>
      <w:pPr>
        <w:pStyle w:val="Body"/>
        <w:spacing w:line="360" w:lineRule="auto"/>
        <w:jc w:val="both"/>
        <w:rPr>
          <w:ins w:id="260" w:date="2021-04-22T19:20:11Z" w:author="zenrunner"/>
          <w:sz w:val="24"/>
          <w:szCs w:val="24"/>
        </w:rPr>
      </w:pPr>
      <w:r>
        <w:rPr>
          <w:b w:val="1"/>
          <w:bCs w:val="1"/>
          <w:sz w:val="24"/>
          <w:szCs w:val="24"/>
          <w:rtl w:val="0"/>
          <w:lang w:val="en-US"/>
        </w:rPr>
        <w:t xml:space="preserve">Purpose: </w:t>
      </w:r>
      <w:r>
        <w:rPr>
          <w:sz w:val="24"/>
          <w:szCs w:val="24"/>
          <w:rtl w:val="0"/>
          <w:lang w:val="en-US"/>
        </w:rPr>
        <w:t>To systematically review the relevant literature on artificial shelters to test the frequency of the use of shelters to promote plant restoration or animal habitat amelioration.</w:t>
      </w:r>
      <w:ins w:id="261" w:date="2021-04-22T19:20:11Z" w:author="zenrunner">
        <w:r>
          <w:rPr>
            <w:sz w:val="24"/>
            <w:szCs w:val="24"/>
            <w:rtl w:val="0"/>
            <w:lang w:val="en-US"/>
          </w:rPr>
          <w:t xml:space="preserve"> Revise</w:t>
        </w:r>
      </w:ins>
    </w:p>
    <w:p>
      <w:pPr>
        <w:pStyle w:val="Body"/>
        <w:spacing w:line="360" w:lineRule="auto"/>
        <w:jc w:val="both"/>
        <w:rPr>
          <w:sz w:val="24"/>
          <w:szCs w:val="24"/>
        </w:rPr>
      </w:pPr>
    </w:p>
    <w:p>
      <w:pPr>
        <w:pStyle w:val="Body"/>
        <w:spacing w:line="360" w:lineRule="auto"/>
        <w:jc w:val="both"/>
        <w:rPr>
          <w:ins w:id="262" w:date="2021-04-22T19:21:04Z" w:author="zenrunner"/>
          <w:sz w:val="24"/>
          <w:szCs w:val="24"/>
        </w:rPr>
      </w:pPr>
      <w:r>
        <w:rPr>
          <w:b w:val="1"/>
          <w:bCs w:val="1"/>
          <w:sz w:val="24"/>
          <w:szCs w:val="24"/>
          <w:rtl w:val="0"/>
          <w:lang w:val="it-IT"/>
        </w:rPr>
        <w:t xml:space="preserve">Questions: </w:t>
      </w:r>
      <w:r>
        <w:rPr>
          <w:sz w:val="24"/>
          <w:szCs w:val="24"/>
          <w:rtl w:val="0"/>
          <w:lang w:val="en-US"/>
        </w:rPr>
        <w:t>How often are artificial shelters used in the literature for animal habitat amelioration or plant germination? What species are most commonly examined? How were the shelters used (i.e. thermoregulation, shade, perching etc.)? What parameters are most often reported in shelter studies?</w:t>
      </w:r>
      <w:ins w:id="263" w:date="2021-04-22T19:21:04Z" w:author="zenrunner">
        <w:r>
          <w:rPr>
            <w:sz w:val="24"/>
            <w:szCs w:val="24"/>
            <w:rtl w:val="0"/>
            <w:lang w:val="en-US"/>
          </w:rPr>
          <w:t xml:space="preserve"> How effective are they, ie effect size measures?</w:t>
        </w:r>
      </w:ins>
    </w:p>
    <w:p>
      <w:pPr>
        <w:pStyle w:val="Body"/>
        <w:spacing w:line="360" w:lineRule="auto"/>
        <w:jc w:val="both"/>
        <w:rPr>
          <w:ins w:id="264" w:date="2021-04-22T19:21:04Z" w:author="zenrunner"/>
          <w:sz w:val="24"/>
          <w:szCs w:val="24"/>
        </w:rPr>
      </w:pPr>
    </w:p>
    <w:p>
      <w:pPr>
        <w:pStyle w:val="Body"/>
        <w:spacing w:line="360" w:lineRule="auto"/>
        <w:jc w:val="both"/>
        <w:rPr>
          <w:sz w:val="24"/>
          <w:szCs w:val="24"/>
        </w:rPr>
      </w:pPr>
      <w:ins w:id="265" w:date="2021-04-22T19:21:04Z" w:author="zenrunner">
        <w:r>
          <w:rPr>
            <w:sz w:val="24"/>
            <w:szCs w:val="24"/>
            <w:rtl w:val="0"/>
            <w:lang w:val="en-US"/>
          </w:rPr>
          <w:t>OK - these questions are NOT what I thought - IF we are just taking my systematic review and the one pathway from Alex</w:t>
        </w:r>
      </w:ins>
      <w:ins w:id="266" w:date="2021-04-22T19:21:04Z" w:author="zenrunner">
        <w:r>
          <w:rPr>
            <w:sz w:val="24"/>
            <w:szCs w:val="24"/>
            <w:rtl w:val="0"/>
            <w:lang w:val="en-US"/>
          </w:rPr>
          <w:t>’</w:t>
        </w:r>
      </w:ins>
      <w:ins w:id="267" w:date="2021-04-22T19:21:04Z" w:author="zenrunner">
        <w:r>
          <w:rPr>
            <w:sz w:val="24"/>
            <w:szCs w:val="24"/>
            <w:rtl w:val="0"/>
            <w:lang w:val="en-US"/>
          </w:rPr>
          <w:t>s ie amelioration - it is not really the same things as your questions..</w:t>
        </w:r>
      </w:ins>
    </w:p>
    <w:p>
      <w:pPr>
        <w:pStyle w:val="Body"/>
        <w:spacing w:line="360" w:lineRule="auto"/>
        <w:jc w:val="both"/>
        <w:rPr>
          <w:sz w:val="24"/>
          <w:szCs w:val="24"/>
        </w:rPr>
      </w:pPr>
      <w:r>
        <w:rPr>
          <w:b w:val="1"/>
          <w:bCs w:val="1"/>
          <w:sz w:val="24"/>
          <w:szCs w:val="24"/>
          <w:rtl w:val="0"/>
          <w:lang w:val="en-US"/>
        </w:rPr>
        <w:t>Predictions:</w:t>
      </w:r>
      <w:r>
        <w:rPr>
          <w:sz w:val="24"/>
          <w:szCs w:val="24"/>
          <w:rtl w:val="0"/>
        </w:rPr>
        <w:t xml:space="preserve"> </w:t>
      </w:r>
    </w:p>
    <w:p>
      <w:pPr>
        <w:pStyle w:val="List Paragraph"/>
        <w:numPr>
          <w:ilvl w:val="0"/>
          <w:numId w:val="8"/>
        </w:numPr>
        <w:bidi w:val="0"/>
        <w:spacing w:line="360" w:lineRule="auto"/>
        <w:ind w:right="0"/>
        <w:jc w:val="both"/>
        <w:rPr>
          <w:sz w:val="24"/>
          <w:szCs w:val="24"/>
          <w:rtl w:val="0"/>
          <w:lang w:val="en-US"/>
        </w:rPr>
      </w:pPr>
      <w:r>
        <w:rPr>
          <w:rStyle w:val="Header Char"/>
          <w:sz w:val="24"/>
          <w:szCs w:val="24"/>
          <w:rtl w:val="0"/>
          <w:lang w:val="en-US"/>
        </w:rPr>
        <w:t>Artificial shelters can create a windbreak effect</w:t>
      </w:r>
      <w:ins w:id="268" w:date="2021-04-22T19:21:12Z" w:author="zenrunner">
        <w:r>
          <w:rPr>
            <w:rStyle w:val="Header Char"/>
            <w:sz w:val="24"/>
            <w:szCs w:val="24"/>
            <w:rtl w:val="0"/>
            <w:lang w:val="en-US"/>
          </w:rPr>
          <w:t xml:space="preserve"> no cut</w:t>
        </w:r>
      </w:ins>
    </w:p>
    <w:p>
      <w:pPr>
        <w:pStyle w:val="List Paragraph"/>
        <w:numPr>
          <w:ilvl w:val="0"/>
          <w:numId w:val="8"/>
        </w:numPr>
        <w:bidi w:val="0"/>
        <w:spacing w:line="360" w:lineRule="auto"/>
        <w:ind w:right="0"/>
        <w:jc w:val="both"/>
        <w:rPr>
          <w:sz w:val="24"/>
          <w:szCs w:val="24"/>
          <w:rtl w:val="0"/>
          <w:lang w:val="en-US"/>
        </w:rPr>
      </w:pPr>
      <w:del w:id="269" w:date="2021-04-22T19:21:08Z" w:author="zenrunner">
        <w:r>
          <w:rPr>
            <w:rStyle w:val="Header Char"/>
            <w:sz w:val="24"/>
            <w:szCs w:val="24"/>
            <w:rtl w:val="0"/>
            <w:lang w:val="en-US"/>
          </w:rPr>
          <w:delText>, which is useful for plant restoration during germination.</w:delText>
        </w:r>
      </w:del>
    </w:p>
    <w:p>
      <w:pPr>
        <w:pStyle w:val="List Paragraph"/>
        <w:numPr>
          <w:ilvl w:val="0"/>
          <w:numId w:val="8"/>
        </w:numPr>
        <w:bidi w:val="0"/>
        <w:spacing w:line="360" w:lineRule="auto"/>
        <w:ind w:right="0"/>
        <w:jc w:val="both"/>
        <w:rPr>
          <w:sz w:val="24"/>
          <w:szCs w:val="24"/>
          <w:rtl w:val="0"/>
          <w:lang w:val="en-US"/>
        </w:rPr>
      </w:pPr>
      <w:r>
        <w:rPr>
          <w:rStyle w:val="Header Char"/>
          <w:sz w:val="24"/>
          <w:szCs w:val="24"/>
          <w:rtl w:val="0"/>
          <w:lang w:val="en-US"/>
        </w:rPr>
        <w:t xml:space="preserve">Artificial shelters, such as fake rocks, can be used as a form of habitat restoration to promote the re-introduction of endangered species to an area. </w:t>
      </w:r>
      <w:ins w:id="270" w:date="2021-04-22T19:21:20Z" w:author="zenrunner">
        <w:r>
          <w:rPr>
            <w:rStyle w:val="Header Char"/>
            <w:sz w:val="24"/>
            <w:szCs w:val="24"/>
            <w:rtl w:val="0"/>
            <w:lang w:val="en-US"/>
          </w:rPr>
          <w:t>Hmm no</w:t>
        </w:r>
      </w:ins>
    </w:p>
    <w:p>
      <w:pPr>
        <w:pStyle w:val="List Paragraph"/>
        <w:numPr>
          <w:ilvl w:val="0"/>
          <w:numId w:val="8"/>
        </w:numPr>
        <w:bidi w:val="0"/>
        <w:spacing w:line="360" w:lineRule="auto"/>
        <w:ind w:right="0"/>
        <w:jc w:val="both"/>
        <w:rPr>
          <w:sz w:val="24"/>
          <w:szCs w:val="24"/>
          <w:rtl w:val="0"/>
          <w:lang w:val="en-US"/>
        </w:rPr>
      </w:pPr>
      <w:r>
        <w:rPr>
          <w:rStyle w:val="Header Char"/>
          <w:sz w:val="24"/>
          <w:szCs w:val="24"/>
          <w:rtl w:val="0"/>
          <w:lang w:val="en-US"/>
        </w:rPr>
        <w:t xml:space="preserve">Shelters can aid in thermoregulatory behaviour during peak sunlight and temperature hours of the day. </w:t>
      </w:r>
      <w:ins w:id="271" w:date="2021-04-22T19:24:23Z" w:author="zenrunner">
        <w:r>
          <w:rPr>
            <w:rStyle w:val="Header Char"/>
            <w:sz w:val="24"/>
            <w:szCs w:val="24"/>
            <w:rtl w:val="0"/>
            <w:lang w:val="en-US"/>
          </w:rPr>
          <w:t>No to - I think we are on a different page - your questions are also not at this level..</w:t>
        </w:r>
      </w:ins>
    </w:p>
    <w:p>
      <w:pPr>
        <w:pStyle w:val="List Paragraph"/>
        <w:bidi w:val="0"/>
        <w:spacing w:line="360" w:lineRule="auto"/>
        <w:ind w:left="0" w:right="0" w:firstLine="0"/>
        <w:jc w:val="both"/>
        <w:rPr>
          <w:ins w:id="272" w:date="2021-04-22T19:24:23Z" w:author="zenrunner"/>
          <w:rStyle w:val="Header Char"/>
          <w:sz w:val="24"/>
          <w:szCs w:val="24"/>
          <w:rtl w:val="0"/>
        </w:rPr>
      </w:pPr>
      <w:ins w:id="273" w:date="2021-04-22T19:24:23Z" w:author="zenrunner">
        <w:r>
          <w:rPr>
            <w:rStyle w:val="Header Char"/>
            <w:sz w:val="24"/>
            <w:szCs w:val="24"/>
            <w:rtl w:val="0"/>
            <w:lang w:val="en-US"/>
          </w:rPr>
          <w:t>So it seems like there are THREE options here</w:t>
        </w:r>
      </w:ins>
    </w:p>
    <w:p>
      <w:pPr>
        <w:pStyle w:val="List Paragraph"/>
        <w:numPr>
          <w:ilvl w:val="0"/>
          <w:numId w:val="13"/>
        </w:numPr>
        <w:bidi w:val="0"/>
        <w:spacing w:line="360" w:lineRule="auto"/>
        <w:ind w:right="0"/>
        <w:jc w:val="both"/>
        <w:rPr>
          <w:sz w:val="24"/>
          <w:szCs w:val="24"/>
          <w:rtl w:val="0"/>
          <w:lang w:val="en-US"/>
        </w:rPr>
      </w:pPr>
      <w:ins w:id="274" w:date="2021-04-22T19:24:23Z" w:author="zenrunner">
        <w:r>
          <w:rPr>
            <w:rStyle w:val="Header Char"/>
            <w:sz w:val="24"/>
            <w:szCs w:val="24"/>
            <w:rtl w:val="0"/>
            <w:lang w:val="en-US"/>
          </w:rPr>
          <w:t>Synthesis of shrub facilitation lit from my FE paper and Alex</w:t>
        </w:r>
      </w:ins>
      <w:ins w:id="275" w:date="2021-04-22T19:24:23Z" w:author="zenrunner">
        <w:r>
          <w:rPr>
            <w:rStyle w:val="Header Char"/>
            <w:sz w:val="24"/>
            <w:szCs w:val="24"/>
            <w:rtl w:val="0"/>
            <w:lang w:val="en-US"/>
          </w:rPr>
          <w:t>’</w:t>
        </w:r>
      </w:ins>
      <w:ins w:id="276" w:date="2021-04-22T19:24:23Z" w:author="zenrunner">
        <w:r>
          <w:rPr>
            <w:rStyle w:val="Header Char"/>
            <w:sz w:val="24"/>
            <w:szCs w:val="24"/>
            <w:rtl w:val="0"/>
            <w:lang w:val="en-US"/>
          </w:rPr>
          <w:t>s one pathway</w:t>
        </w:r>
      </w:ins>
    </w:p>
    <w:p>
      <w:pPr>
        <w:pStyle w:val="List Paragraph"/>
        <w:numPr>
          <w:ilvl w:val="0"/>
          <w:numId w:val="13"/>
        </w:numPr>
        <w:bidi w:val="0"/>
        <w:spacing w:line="360" w:lineRule="auto"/>
        <w:ind w:right="0"/>
        <w:jc w:val="both"/>
        <w:rPr>
          <w:sz w:val="24"/>
          <w:szCs w:val="24"/>
          <w:rtl w:val="0"/>
          <w:lang w:val="en-US"/>
        </w:rPr>
      </w:pPr>
      <w:ins w:id="277" w:date="2021-04-22T19:24:23Z" w:author="zenrunner">
        <w:r>
          <w:rPr>
            <w:rStyle w:val="Header Char"/>
            <w:sz w:val="24"/>
            <w:szCs w:val="24"/>
            <w:rtl w:val="0"/>
            <w:lang w:val="en-US"/>
          </w:rPr>
          <w:t>A synthesis of applied research how people use shelters (not shrubs at all) to do things for animals - are there many papers?</w:t>
        </w:r>
      </w:ins>
    </w:p>
    <w:p>
      <w:pPr>
        <w:pStyle w:val="List Paragraph"/>
        <w:numPr>
          <w:ilvl w:val="0"/>
          <w:numId w:val="13"/>
        </w:numPr>
        <w:bidi w:val="0"/>
        <w:spacing w:line="360" w:lineRule="auto"/>
        <w:ind w:right="0"/>
        <w:jc w:val="both"/>
        <w:rPr>
          <w:sz w:val="24"/>
          <w:szCs w:val="24"/>
          <w:rtl w:val="0"/>
          <w:lang w:val="en-US"/>
        </w:rPr>
      </w:pPr>
      <w:ins w:id="278" w:date="2021-04-22T19:24:23Z" w:author="zenrunner">
        <w:r>
          <w:rPr>
            <w:rStyle w:val="Header Char"/>
            <w:sz w:val="24"/>
            <w:szCs w:val="24"/>
            <w:rtl w:val="0"/>
            <w:lang w:val="en-US"/>
          </w:rPr>
          <w:t>A synthesis of things shelters do ecological or environmental and how animals respond</w:t>
        </w:r>
      </w:ins>
      <w:ins w:id="279" w:date="2021-04-22T19:24:23Z" w:author="zenrunner">
        <w:r>
          <w:rPr>
            <w:rStyle w:val="Header Char"/>
            <w:sz w:val="24"/>
            <w:szCs w:val="24"/>
            <w:rtl w:val="0"/>
            <w:lang w:val="en-US"/>
          </w:rPr>
          <w:t xml:space="preserve">… </w:t>
        </w:r>
      </w:ins>
    </w:p>
    <w:p>
      <w:pPr>
        <w:pStyle w:val="List Paragraph"/>
        <w:bidi w:val="0"/>
        <w:spacing w:line="360" w:lineRule="auto"/>
        <w:ind w:left="0" w:right="0" w:firstLine="0"/>
        <w:jc w:val="both"/>
        <w:rPr>
          <w:ins w:id="280" w:date="2021-04-22T19:24:23Z" w:author="zenrunner"/>
          <w:rStyle w:val="Header Char"/>
          <w:sz w:val="24"/>
          <w:szCs w:val="24"/>
          <w:rtl w:val="0"/>
        </w:rPr>
      </w:pPr>
    </w:p>
    <w:p>
      <w:pPr>
        <w:pStyle w:val="List Paragraph"/>
        <w:bidi w:val="0"/>
        <w:spacing w:line="360" w:lineRule="auto"/>
        <w:ind w:left="0" w:right="0" w:firstLine="0"/>
        <w:jc w:val="both"/>
        <w:rPr>
          <w:ins w:id="281" w:date="2021-04-22T19:24:23Z" w:author="zenrunner"/>
          <w:rStyle w:val="Header Char"/>
          <w:sz w:val="24"/>
          <w:szCs w:val="24"/>
          <w:rtl w:val="0"/>
        </w:rPr>
      </w:pPr>
      <w:ins w:id="282" w:date="2021-04-22T19:24:23Z" w:author="zenrunner">
        <w:r>
          <w:rPr>
            <w:rStyle w:val="Header Char"/>
            <w:sz w:val="24"/>
            <w:szCs w:val="24"/>
            <w:rtl w:val="0"/>
            <w:lang w:val="en-US"/>
          </w:rPr>
          <w:t>as you know from keywords and synthesis these there are very different things and #3 might be two sets of really different studies as well - ie effects versus responses</w:t>
        </w:r>
      </w:ins>
      <w:ins w:id="283" w:date="2021-04-22T19:24:23Z" w:author="zenrunner">
        <w:r>
          <w:rPr>
            <w:rStyle w:val="Header Char"/>
            <w:sz w:val="24"/>
            <w:szCs w:val="24"/>
            <w:rtl w:val="0"/>
            <w:lang w:val="en-US"/>
          </w:rPr>
          <w:t xml:space="preserve">… </w:t>
        </w:r>
      </w:ins>
      <w:ins w:id="284" w:date="2021-04-22T19:24:23Z" w:author="zenrunner">
        <w:r>
          <w:rPr>
            <w:rStyle w:val="Header Char"/>
            <w:sz w:val="24"/>
            <w:szCs w:val="24"/>
            <w:rtl w:val="0"/>
            <w:lang w:val="en-US"/>
          </w:rPr>
          <w:t>I love them all but best to be clear and pick one of the three.</w:t>
        </w:r>
      </w:ins>
    </w:p>
    <w:p>
      <w:pPr>
        <w:pStyle w:val="List Paragraph"/>
        <w:bidi w:val="0"/>
        <w:spacing w:line="360" w:lineRule="auto"/>
        <w:ind w:left="0" w:right="0" w:firstLine="0"/>
        <w:jc w:val="both"/>
        <w:rPr>
          <w:rStyle w:val="Header Char"/>
          <w:sz w:val="24"/>
          <w:szCs w:val="24"/>
          <w:rtl w:val="0"/>
        </w:rPr>
      </w:pPr>
    </w:p>
    <w:p>
      <w:pPr>
        <w:pStyle w:val="Body"/>
        <w:spacing w:line="360" w:lineRule="auto"/>
        <w:jc w:val="both"/>
        <w:rPr>
          <w:b w:val="1"/>
          <w:bCs w:val="1"/>
          <w:sz w:val="24"/>
          <w:szCs w:val="24"/>
        </w:rPr>
      </w:pPr>
      <w:r>
        <w:rPr>
          <w:b w:val="1"/>
          <w:bCs w:val="1"/>
          <w:sz w:val="24"/>
          <w:szCs w:val="24"/>
          <w:rtl w:val="0"/>
          <w:lang w:val="en-US"/>
        </w:rPr>
        <w:t>Methods</w:t>
      </w:r>
    </w:p>
    <w:p>
      <w:pPr>
        <w:pStyle w:val="Body"/>
        <w:spacing w:after="0" w:line="360" w:lineRule="auto"/>
        <w:ind w:firstLine="720"/>
        <w:jc w:val="both"/>
        <w:rPr>
          <w:ins w:id="285" w:date="2021-04-22T19:24:58Z" w:author="zenrunner"/>
          <w:b w:val="1"/>
          <w:bCs w:val="1"/>
          <w:sz w:val="24"/>
          <w:szCs w:val="24"/>
        </w:rPr>
      </w:pPr>
      <w:ins w:id="286" w:date="2021-04-22T19:24:58Z" w:author="zenrunner">
        <w:r>
          <w:rPr>
            <w:b w:val="1"/>
            <w:bCs w:val="1"/>
            <w:sz w:val="24"/>
            <w:szCs w:val="24"/>
            <w:rtl w:val="0"/>
            <w:lang w:val="en-US"/>
          </w:rPr>
          <w:t>Explain a bit more</w:t>
        </w:r>
      </w:ins>
      <w:ins w:id="287" w:date="2021-04-22T19:24:58Z" w:author="zenrunner">
        <w:r>
          <w:rPr>
            <w:b w:val="1"/>
            <w:bCs w:val="1"/>
            <w:sz w:val="24"/>
            <w:szCs w:val="24"/>
            <w:rtl w:val="0"/>
            <w:lang w:val="en-US"/>
          </w:rPr>
          <w:t>…</w:t>
        </w:r>
      </w:ins>
    </w:p>
    <w:p>
      <w:pPr>
        <w:pStyle w:val="Body"/>
        <w:spacing w:after="0" w:line="360" w:lineRule="auto"/>
        <w:ind w:firstLine="720"/>
        <w:jc w:val="both"/>
        <w:rPr>
          <w:ins w:id="288" w:date="2021-04-22T19:24:58Z" w:author="zenrunner"/>
          <w:b w:val="1"/>
          <w:bCs w:val="1"/>
          <w:sz w:val="24"/>
          <w:szCs w:val="24"/>
        </w:rPr>
      </w:pPr>
    </w:p>
    <w:p>
      <w:pPr>
        <w:pStyle w:val="Body"/>
        <w:spacing w:after="0" w:line="360" w:lineRule="auto"/>
        <w:ind w:firstLine="720"/>
        <w:jc w:val="both"/>
        <w:rPr>
          <w:b w:val="1"/>
          <w:bCs w:val="1"/>
          <w:sz w:val="24"/>
          <w:szCs w:val="24"/>
        </w:rPr>
      </w:pPr>
      <w:r>
        <w:rPr>
          <w:sz w:val="24"/>
          <w:szCs w:val="24"/>
          <w:rtl w:val="0"/>
          <w:lang w:val="en-US"/>
        </w:rPr>
        <w:t xml:space="preserve">Figure 1 represents the workflow for extracting relevant data. Literature will be obtained through keyword searches in </w:t>
      </w:r>
      <w:r>
        <w:rPr>
          <w:sz w:val="24"/>
          <w:szCs w:val="24"/>
          <w:rtl w:val="0"/>
          <w:lang w:val="en-US"/>
        </w:rPr>
        <w:t>ISI</w:t>
      </w:r>
      <w:r>
        <w:rPr>
          <w:sz w:val="24"/>
          <w:szCs w:val="24"/>
          <w:rtl w:val="0"/>
          <w:lang w:val="en-US"/>
        </w:rPr>
        <w:t xml:space="preserve"> Web of Science (WoS) using a mixture of the keywords artificial shelter* AND habitat restoration; artificial shelter* AND plant*. Google Scholar and book chapters will also be reviewed to validate the publication coverage of WoS. The list of papers will be exported as a CSV file. Abstracts will be reviewed and all opinion, review, and idea papers will be removed so that the focus remains on empirical studies. Data such as the location of the study, reported taxa and species, type of shelter, as well as function will be recorded. </w:t>
      </w: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w:spacing w:line="360" w:lineRule="auto"/>
        <w:jc w:val="both"/>
        <w:rPr>
          <w:rStyle w:val="Header Char"/>
          <w:sz w:val="24"/>
          <w:szCs w:val="24"/>
        </w:rPr>
      </w:pP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wps:spPr>
                      <wps:txbx>
                        <w:txbxContent>
                          <w:p>
                            <w:pPr>
                              <w:pStyle w:val="Normal (Web)"/>
                              <w:spacing w:after="0"/>
                              <w:jc w:val="center"/>
                              <w:rPr>
                                <w:rFonts w:ascii="Calibri Light" w:cs="Calibri Light" w:hAnsi="Calibri Light" w:eastAsia="Calibri Light"/>
                                <w:kern w:val="24"/>
                                <w:sz w:val="22"/>
                                <w:szCs w:val="22"/>
                              </w:rPr>
                            </w:pPr>
                            <w:r>
                              <w:rPr>
                                <w:rFonts w:ascii="Calibri Light" w:hAnsi="Calibri Light"/>
                                <w:kern w:val="24"/>
                                <w:sz w:val="22"/>
                                <w:szCs w:val="22"/>
                                <w:rtl w:val="0"/>
                                <w:lang w:val="en-US"/>
                              </w:rPr>
                              <w:t>Papers obtained through database searching (Web of Science) Keywords:</w:t>
                            </w:r>
                          </w:p>
                          <w:p>
                            <w:pPr>
                              <w:pStyle w:val="Normal (Web)"/>
                              <w:spacing w:after="0"/>
                              <w:jc w:val="center"/>
                              <w:rPr>
                                <w:rFonts w:ascii="Calibri Light" w:cs="Calibri Light" w:hAnsi="Calibri Light" w:eastAsia="Calibri Light"/>
                                <w:sz w:val="22"/>
                                <w:szCs w:val="22"/>
                              </w:rPr>
                            </w:pPr>
                            <w:r>
                              <w:rPr>
                                <w:rFonts w:ascii="Calibri Light" w:hAnsi="Calibri Light"/>
                                <w:sz w:val="22"/>
                                <w:szCs w:val="22"/>
                                <w:rtl w:val="0"/>
                                <w:lang w:val="en-US"/>
                              </w:rPr>
                              <w:t xml:space="preserve">Artificial shelter*  AND habitat restoration; artificial shelter* AND </w:t>
                            </w:r>
                          </w:p>
                          <w:p>
                            <w:pPr>
                              <w:pStyle w:val="Normal (Web)"/>
                              <w:spacing w:after="0"/>
                              <w:jc w:val="center"/>
                              <w:rPr>
                                <w:rFonts w:ascii="Calibri Light" w:cs="Calibri Light" w:hAnsi="Calibri Light" w:eastAsia="Calibri Light"/>
                                <w:sz w:val="22"/>
                                <w:szCs w:val="22"/>
                              </w:rPr>
                            </w:pPr>
                            <w:r>
                              <w:rPr>
                                <w:rFonts w:ascii="Calibri Light" w:hAnsi="Calibri Light"/>
                                <w:sz w:val="22"/>
                                <w:szCs w:val="22"/>
                                <w:rtl w:val="0"/>
                                <w:lang w:val="en-US"/>
                              </w:rPr>
                              <w:t>plant*</w:t>
                            </w:r>
                          </w:p>
                          <w:p>
                            <w:pPr>
                              <w:pStyle w:val="Normal (Web)"/>
                              <w:spacing w:after="0"/>
                              <w:jc w:val="center"/>
                              <w:rPr>
                                <w:rFonts w:ascii="Calibri Light" w:cs="Calibri Light" w:hAnsi="Calibri Light" w:eastAsia="Calibri Light"/>
                                <w:sz w:val="22"/>
                                <w:szCs w:val="22"/>
                              </w:rPr>
                            </w:pPr>
                            <w:r>
                              <w:rPr>
                                <w:rFonts w:ascii="Calibri Light" w:hAnsi="Calibri Light"/>
                                <w:sz w:val="22"/>
                                <w:szCs w:val="22"/>
                                <w:rtl w:val="0"/>
                                <w:lang w:val="en-US"/>
                              </w:rPr>
                              <w:t>(n= 233)</w:t>
                            </w:r>
                          </w:p>
                          <w:p>
                            <w:pPr>
                              <w:pStyle w:val="Normal (Web)"/>
                              <w:spacing w:after="0"/>
                              <w:jc w:val="center"/>
                              <w:rPr>
                                <w:rFonts w:ascii="Calibri Light" w:cs="Calibri Light" w:hAnsi="Calibri Light" w:eastAsia="Calibri Light"/>
                                <w:kern w:val="24"/>
                                <w:sz w:val="22"/>
                                <w:szCs w:val="22"/>
                              </w:rPr>
                            </w:pPr>
                          </w:p>
                          <w:p>
                            <w:pPr>
                              <w:pStyle w:val="Normal (Web)"/>
                              <w:spacing w:after="0"/>
                              <w:jc w:val="center"/>
                              <w:rPr>
                                <w:rFonts w:ascii="Calibri Light" w:cs="Calibri Light" w:hAnsi="Calibri Light" w:eastAsia="Calibri Light"/>
                                <w:kern w:val="24"/>
                                <w:sz w:val="22"/>
                                <w:szCs w:val="22"/>
                              </w:rPr>
                            </w:pPr>
                          </w:p>
                          <w:p>
                            <w:pPr>
                              <w:pStyle w:val="Normal (Web)"/>
                              <w:spacing w:after="0"/>
                              <w:jc w:val="center"/>
                              <w:rPr>
                                <w:rFonts w:ascii="Calibri Light" w:cs="Calibri Light" w:hAnsi="Calibri Light" w:eastAsia="Calibri Light"/>
                                <w:kern w:val="24"/>
                                <w:sz w:val="22"/>
                                <w:szCs w:val="22"/>
                              </w:rPr>
                            </w:pPr>
                            <w:r>
                              <w:rPr>
                                <w:rFonts w:ascii="Calibri Light" w:hAnsi="Calibri Light"/>
                                <w:kern w:val="24"/>
                                <w:sz w:val="22"/>
                                <w:szCs w:val="22"/>
                                <w:rtl w:val="0"/>
                                <w:lang w:val="en-US"/>
                              </w:rPr>
                              <w:t>(n= 515)</w:t>
                            </w:r>
                          </w:p>
                          <w:p>
                            <w:pPr>
                              <w:pStyle w:val="Normal (Web)"/>
                              <w:spacing w:after="0"/>
                              <w:rPr>
                                <w:rFonts w:ascii="Calibri Light" w:cs="Calibri Light" w:hAnsi="Calibri Light" w:eastAsia="Calibri Light"/>
                                <w:kern w:val="24"/>
                                <w:sz w:val="22"/>
                                <w:szCs w:val="22"/>
                              </w:rPr>
                            </w:pPr>
                          </w:p>
                          <w:p>
                            <w:pPr>
                              <w:pStyle w:val="Normal (Web)"/>
                              <w:spacing w:after="0"/>
                              <w:rPr>
                                <w:rFonts w:ascii="Calibri Light" w:cs="Calibri Light" w:hAnsi="Calibri Light" w:eastAsia="Calibri Light"/>
                                <w:kern w:val="24"/>
                                <w:sz w:val="22"/>
                                <w:szCs w:val="22"/>
                              </w:rPr>
                            </w:pPr>
                          </w:p>
                          <w:p>
                            <w:pPr>
                              <w:pStyle w:val="Normal (Web)"/>
                              <w:spacing w:after="0"/>
                              <w:rPr>
                                <w:rFonts w:ascii="Calibri Light" w:cs="Calibri Light" w:hAnsi="Calibri Light" w:eastAsia="Calibri Light"/>
                                <w:kern w:val="24"/>
                                <w:sz w:val="22"/>
                                <w:szCs w:val="22"/>
                              </w:rPr>
                            </w:pPr>
                          </w:p>
                          <w:p>
                            <w:pPr>
                              <w:pStyle w:val="Normal (Web)"/>
                              <w:spacing w:after="0"/>
                              <w:jc w:val="center"/>
                              <w:rPr>
                                <w:rFonts w:ascii="Calibri" w:cs="Calibri" w:hAnsi="Calibri" w:eastAsia="Calibri"/>
                                <w:sz w:val="22"/>
                                <w:szCs w:val="22"/>
                              </w:rPr>
                            </w:pPr>
                          </w:p>
                          <w:p>
                            <w:pPr>
                              <w:pStyle w:val="Normal (Web)"/>
                              <w:spacing w:after="0"/>
                              <w:jc w:val="center"/>
                            </w:pPr>
                            <w:r>
                              <w:rPr>
                                <w:rFonts w:ascii="Calibri" w:hAnsi="Calibri"/>
                                <w:sz w:val="22"/>
                                <w:szCs w:val="22"/>
                                <w:rtl w:val="0"/>
                                <w:lang w:val="en-US"/>
                              </w:rPr>
                              <w:t>(n = 1090)</w:t>
                            </w:r>
                          </w:p>
                        </w:txbxContent>
                      </wps:txbx>
                      <wps:bodyPr wrap="square" lIns="91438" tIns="91438" rIns="91438" bIns="91438" numCol="1" anchor="t">
                        <a:noAutofit/>
                      </wps:bodyPr>
                    </wps:wsp>
                  </a:graphicData>
                </a:graphic>
              </wp:anchor>
            </w:drawing>
          </mc:Choice>
          <mc:Fallback>
            <w:pict>
              <v:rect id="_x0000_s1026" style="visibility:visible;position:absolute;margin-left:38.8pt;margin-top:0.2pt;width:175.5pt;height:113.2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Normal (Web)"/>
                        <w:spacing w:after="0"/>
                        <w:jc w:val="center"/>
                        <w:rPr>
                          <w:rFonts w:ascii="Calibri Light" w:cs="Calibri Light" w:hAnsi="Calibri Light" w:eastAsia="Calibri Light"/>
                          <w:kern w:val="24"/>
                          <w:sz w:val="22"/>
                          <w:szCs w:val="22"/>
                        </w:rPr>
                      </w:pPr>
                      <w:r>
                        <w:rPr>
                          <w:rFonts w:ascii="Calibri Light" w:hAnsi="Calibri Light"/>
                          <w:kern w:val="24"/>
                          <w:sz w:val="22"/>
                          <w:szCs w:val="22"/>
                          <w:rtl w:val="0"/>
                          <w:lang w:val="en-US"/>
                        </w:rPr>
                        <w:t>Papers obtained through database searching (Web of Science) Keywords:</w:t>
                      </w:r>
                    </w:p>
                    <w:p>
                      <w:pPr>
                        <w:pStyle w:val="Normal (Web)"/>
                        <w:spacing w:after="0"/>
                        <w:jc w:val="center"/>
                        <w:rPr>
                          <w:rFonts w:ascii="Calibri Light" w:cs="Calibri Light" w:hAnsi="Calibri Light" w:eastAsia="Calibri Light"/>
                          <w:sz w:val="22"/>
                          <w:szCs w:val="22"/>
                        </w:rPr>
                      </w:pPr>
                      <w:r>
                        <w:rPr>
                          <w:rFonts w:ascii="Calibri Light" w:hAnsi="Calibri Light"/>
                          <w:sz w:val="22"/>
                          <w:szCs w:val="22"/>
                          <w:rtl w:val="0"/>
                          <w:lang w:val="en-US"/>
                        </w:rPr>
                        <w:t xml:space="preserve">Artificial shelter*  AND habitat restoration; artificial shelter* AND </w:t>
                      </w:r>
                    </w:p>
                    <w:p>
                      <w:pPr>
                        <w:pStyle w:val="Normal (Web)"/>
                        <w:spacing w:after="0"/>
                        <w:jc w:val="center"/>
                        <w:rPr>
                          <w:rFonts w:ascii="Calibri Light" w:cs="Calibri Light" w:hAnsi="Calibri Light" w:eastAsia="Calibri Light"/>
                          <w:sz w:val="22"/>
                          <w:szCs w:val="22"/>
                        </w:rPr>
                      </w:pPr>
                      <w:r>
                        <w:rPr>
                          <w:rFonts w:ascii="Calibri Light" w:hAnsi="Calibri Light"/>
                          <w:sz w:val="22"/>
                          <w:szCs w:val="22"/>
                          <w:rtl w:val="0"/>
                          <w:lang w:val="en-US"/>
                        </w:rPr>
                        <w:t>plant*</w:t>
                      </w:r>
                    </w:p>
                    <w:p>
                      <w:pPr>
                        <w:pStyle w:val="Normal (Web)"/>
                        <w:spacing w:after="0"/>
                        <w:jc w:val="center"/>
                        <w:rPr>
                          <w:rFonts w:ascii="Calibri Light" w:cs="Calibri Light" w:hAnsi="Calibri Light" w:eastAsia="Calibri Light"/>
                          <w:sz w:val="22"/>
                          <w:szCs w:val="22"/>
                        </w:rPr>
                      </w:pPr>
                      <w:r>
                        <w:rPr>
                          <w:rFonts w:ascii="Calibri Light" w:hAnsi="Calibri Light"/>
                          <w:sz w:val="22"/>
                          <w:szCs w:val="22"/>
                          <w:rtl w:val="0"/>
                          <w:lang w:val="en-US"/>
                        </w:rPr>
                        <w:t>(n= 233)</w:t>
                      </w:r>
                    </w:p>
                    <w:p>
                      <w:pPr>
                        <w:pStyle w:val="Normal (Web)"/>
                        <w:spacing w:after="0"/>
                        <w:jc w:val="center"/>
                        <w:rPr>
                          <w:rFonts w:ascii="Calibri Light" w:cs="Calibri Light" w:hAnsi="Calibri Light" w:eastAsia="Calibri Light"/>
                          <w:kern w:val="24"/>
                          <w:sz w:val="22"/>
                          <w:szCs w:val="22"/>
                        </w:rPr>
                      </w:pPr>
                    </w:p>
                    <w:p>
                      <w:pPr>
                        <w:pStyle w:val="Normal (Web)"/>
                        <w:spacing w:after="0"/>
                        <w:jc w:val="center"/>
                        <w:rPr>
                          <w:rFonts w:ascii="Calibri Light" w:cs="Calibri Light" w:hAnsi="Calibri Light" w:eastAsia="Calibri Light"/>
                          <w:kern w:val="24"/>
                          <w:sz w:val="22"/>
                          <w:szCs w:val="22"/>
                        </w:rPr>
                      </w:pPr>
                    </w:p>
                    <w:p>
                      <w:pPr>
                        <w:pStyle w:val="Normal (Web)"/>
                        <w:spacing w:after="0"/>
                        <w:jc w:val="center"/>
                        <w:rPr>
                          <w:rFonts w:ascii="Calibri Light" w:cs="Calibri Light" w:hAnsi="Calibri Light" w:eastAsia="Calibri Light"/>
                          <w:kern w:val="24"/>
                          <w:sz w:val="22"/>
                          <w:szCs w:val="22"/>
                        </w:rPr>
                      </w:pPr>
                      <w:r>
                        <w:rPr>
                          <w:rFonts w:ascii="Calibri Light" w:hAnsi="Calibri Light"/>
                          <w:kern w:val="24"/>
                          <w:sz w:val="22"/>
                          <w:szCs w:val="22"/>
                          <w:rtl w:val="0"/>
                          <w:lang w:val="en-US"/>
                        </w:rPr>
                        <w:t>(n= 515)</w:t>
                      </w:r>
                    </w:p>
                    <w:p>
                      <w:pPr>
                        <w:pStyle w:val="Normal (Web)"/>
                        <w:spacing w:after="0"/>
                        <w:rPr>
                          <w:rFonts w:ascii="Calibri Light" w:cs="Calibri Light" w:hAnsi="Calibri Light" w:eastAsia="Calibri Light"/>
                          <w:kern w:val="24"/>
                          <w:sz w:val="22"/>
                          <w:szCs w:val="22"/>
                        </w:rPr>
                      </w:pPr>
                    </w:p>
                    <w:p>
                      <w:pPr>
                        <w:pStyle w:val="Normal (Web)"/>
                        <w:spacing w:after="0"/>
                        <w:rPr>
                          <w:rFonts w:ascii="Calibri Light" w:cs="Calibri Light" w:hAnsi="Calibri Light" w:eastAsia="Calibri Light"/>
                          <w:kern w:val="24"/>
                          <w:sz w:val="22"/>
                          <w:szCs w:val="22"/>
                        </w:rPr>
                      </w:pPr>
                    </w:p>
                    <w:p>
                      <w:pPr>
                        <w:pStyle w:val="Normal (Web)"/>
                        <w:spacing w:after="0"/>
                        <w:rPr>
                          <w:rFonts w:ascii="Calibri Light" w:cs="Calibri Light" w:hAnsi="Calibri Light" w:eastAsia="Calibri Light"/>
                          <w:kern w:val="24"/>
                          <w:sz w:val="22"/>
                          <w:szCs w:val="22"/>
                        </w:rPr>
                      </w:pPr>
                    </w:p>
                    <w:p>
                      <w:pPr>
                        <w:pStyle w:val="Normal (Web)"/>
                        <w:spacing w:after="0"/>
                        <w:jc w:val="center"/>
                        <w:rPr>
                          <w:rFonts w:ascii="Calibri" w:cs="Calibri" w:hAnsi="Calibri" w:eastAsia="Calibri"/>
                          <w:sz w:val="22"/>
                          <w:szCs w:val="22"/>
                        </w:rPr>
                      </w:pPr>
                    </w:p>
                    <w:p>
                      <w:pPr>
                        <w:pStyle w:val="Normal (Web)"/>
                        <w:spacing w:after="0"/>
                        <w:jc w:val="center"/>
                      </w:pPr>
                      <w:r>
                        <w:rPr>
                          <w:rFonts w:ascii="Calibri" w:hAnsi="Calibri"/>
                          <w:sz w:val="22"/>
                          <w:szCs w:val="22"/>
                          <w:rtl w:val="0"/>
                          <w:lang w:val="en-US"/>
                        </w:rPr>
                        <w:t>(n = 1090)</w:t>
                      </w:r>
                    </w:p>
                  </w:txbxContent>
                </v:textbox>
                <w10:wrap type="none" side="bothSides" anchorx="text"/>
              </v:rect>
            </w:pict>
          </mc:Fallback>
        </mc:AlternateContent>
      </w:r>
      <w:r>
        <w:rPr>
          <w:rFonts w:ascii="Calibri Light" w:cs="Calibri Light" w:hAnsi="Calibri Light" w:eastAsia="Calibri Light"/>
        </w:rPr>
        <mc:AlternateContent>
          <mc:Choice Requires="wps">
            <w:drawing xmlns:a="http://schemas.openxmlformats.org/drawingml/2006/main">
              <wp:anchor distT="0" distB="0" distL="0" distR="0" simplePos="0" relativeHeight="251677696" behindDoc="0" locked="0" layoutInCell="1" allowOverlap="1">
                <wp:simplePos x="0" y="0"/>
                <wp:positionH relativeFrom="column">
                  <wp:posOffset>3587749</wp:posOffset>
                </wp:positionH>
                <wp:positionV relativeFrom="line">
                  <wp:posOffset>3223577</wp:posOffset>
                </wp:positionV>
                <wp:extent cx="660402" cy="0"/>
                <wp:effectExtent l="0" t="0" r="0" b="0"/>
                <wp:wrapNone/>
                <wp:docPr id="1073741826" name="officeArt object" descr="AutoShape 21"/>
                <wp:cNvGraphicFramePr/>
                <a:graphic xmlns:a="http://schemas.openxmlformats.org/drawingml/2006/main">
                  <a:graphicData uri="http://schemas.microsoft.com/office/word/2010/wordprocessingShape">
                    <wps:wsp>
                      <wps:cNvSpPr/>
                      <wps:spPr>
                        <a:xfrm>
                          <a:off x="0" y="0"/>
                          <a:ext cx="660402"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27" style="visibility:visible;position:absolute;margin-left:282.5pt;margin-top:253.8pt;width:52.0pt;height:0.0pt;z-index:25167769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libri Light" w:cs="Calibri Light" w:hAnsi="Calibri Light" w:eastAsia="Calibri Light"/>
        </w:rPr>
        <mc:AlternateContent>
          <mc:Choice Requires="wpg">
            <w:drawing xmlns:a="http://schemas.openxmlformats.org/drawingml/2006/main">
              <wp:anchor distT="0" distB="0" distL="0" distR="0" simplePos="0" relativeHeight="251665408" behindDoc="0" locked="0" layoutInCell="1" allowOverlap="1">
                <wp:simplePos x="0" y="0"/>
                <wp:positionH relativeFrom="column">
                  <wp:posOffset>-428624</wp:posOffset>
                </wp:positionH>
                <wp:positionV relativeFrom="line">
                  <wp:posOffset>-146050</wp:posOffset>
                </wp:positionV>
                <wp:extent cx="297182" cy="1371602"/>
                <wp:effectExtent l="0" t="0" r="0" b="0"/>
                <wp:wrapNone/>
                <wp:docPr id="1073741829" name="officeArt object" descr="AutoShape 8"/>
                <wp:cNvGraphicFramePr/>
                <a:graphic xmlns:a="http://schemas.openxmlformats.org/drawingml/2006/main">
                  <a:graphicData uri="http://schemas.microsoft.com/office/word/2010/wordprocessingGroup">
                    <wpg:wgp>
                      <wpg:cNvGrpSpPr/>
                      <wpg:grpSpPr>
                        <a:xfrm>
                          <a:off x="0" y="0"/>
                          <a:ext cx="297182" cy="1371602"/>
                          <a:chOff x="0" y="0"/>
                          <a:chExt cx="297181" cy="1371601"/>
                        </a:xfrm>
                      </wpg:grpSpPr>
                      <wps:wsp>
                        <wps:cNvPr id="1073741827" name="Shape 1073741830"/>
                        <wps:cNvSpPr/>
                        <wps:spPr>
                          <a:xfrm rot="16200000">
                            <a:off x="-537211" y="537209"/>
                            <a:ext cx="1371602" cy="297182"/>
                          </a:xfrm>
                          <a:prstGeom prst="roundRect">
                            <a:avLst>
                              <a:gd name="adj" fmla="val 16667"/>
                            </a:avLst>
                          </a:prstGeom>
                          <a:solidFill>
                            <a:srgbClr val="CCECFF"/>
                          </a:solidFill>
                          <a:ln w="9525" cap="flat">
                            <a:solidFill>
                              <a:srgbClr val="000000"/>
                            </a:solidFill>
                            <a:prstDash val="solid"/>
                            <a:round/>
                          </a:ln>
                          <a:effectLst/>
                        </wps:spPr>
                        <wps:bodyPr/>
                      </wps:wsp>
                      <wps:wsp>
                        <wps:cNvPr id="1073741828" name="Shape 1073741831"/>
                        <wps:cNvSpPr txBox="1"/>
                        <wps:spPr>
                          <a:xfrm rot="16200000">
                            <a:off x="-522703" y="551717"/>
                            <a:ext cx="1342587" cy="268166"/>
                          </a:xfrm>
                          <a:prstGeom prst="rect">
                            <a:avLst/>
                          </a:prstGeom>
                          <a:noFill/>
                          <a:ln w="12700" cap="flat">
                            <a:noFill/>
                            <a:miter lim="400000"/>
                          </a:ln>
                          <a:effectLst/>
                        </wps:spPr>
                        <wps:txbx>
                          <w:txbxContent>
                            <w:p>
                              <w:pPr>
                                <w:pStyle w:val="Heading 2"/>
                                <w:jc w:val="center"/>
                              </w:pPr>
                              <w:r>
                                <w:rPr>
                                  <w:outline w:val="0"/>
                                  <w:color w:val="000000"/>
                                  <w:sz w:val="22"/>
                                  <w:szCs w:val="22"/>
                                  <w:u w:color="000000"/>
                                  <w:rtl w:val="0"/>
                                  <w:lang w:val="fr-FR"/>
                                  <w14:textFill>
                                    <w14:solidFill>
                                      <w14:srgbClr w14:val="000000"/>
                                    </w14:solidFill>
                                  </w14:textFill>
                                </w:rPr>
                                <w:t>Identification</w:t>
                              </w:r>
                            </w:p>
                          </w:txbxContent>
                        </wps:txbx>
                        <wps:bodyPr wrap="square" lIns="45718" tIns="45718" rIns="45718" bIns="45718" numCol="1" anchor="t">
                          <a:noAutofit/>
                        </wps:bodyPr>
                      </wps:wsp>
                    </wpg:wgp>
                  </a:graphicData>
                </a:graphic>
              </wp:anchor>
            </w:drawing>
          </mc:Choice>
          <mc:Fallback>
            <w:pict>
              <v:group id="_x0000_s1028" style="visibility:visible;position:absolute;margin-left:-33.7pt;margin-top:-11.5pt;width:23.4pt;height:108.0pt;z-index:251665408;mso-position-horizontal:absolute;mso-position-horizontal-relative:text;mso-position-vertical:absolute;mso-position-vertical-relative:line;mso-wrap-distance-left:0.0pt;mso-wrap-distance-top:0.0pt;mso-wrap-distance-right:0.0pt;mso-wrap-distance-bottom:0.0pt;" coordorigin="-1,-1" coordsize="297182,1371602">
                <w10:wrap type="none" side="bothSides" anchorx="text"/>
                <v:roundrect id="_x0000_s1029" style="position:absolute;left:-537211;top:537210;width:1371601;height:297181;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0" type="#_x0000_t202" style="position:absolute;left:-522703;top:551717;width:1342586;height:268166;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outline w:val="0"/>
                            <w:color w:val="000000"/>
                            <w:sz w:val="22"/>
                            <w:szCs w:val="22"/>
                            <w:u w:color="000000"/>
                            <w:rtl w:val="0"/>
                            <w:lang w:val="fr-FR"/>
                            <w14:textFill>
                              <w14:solidFill>
                                <w14:srgbClr w14:val="000000"/>
                              </w14:solidFill>
                            </w14:textFill>
                          </w:rPr>
                          <w:t>Identification</w:t>
                        </w:r>
                      </w:p>
                    </w:txbxContent>
                  </v:textbox>
                </v:shape>
              </v:group>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2915728</wp:posOffset>
                </wp:positionH>
                <wp:positionV relativeFrom="line">
                  <wp:posOffset>168836</wp:posOffset>
                </wp:positionV>
                <wp:extent cx="2484120" cy="747886"/>
                <wp:effectExtent l="0" t="0" r="0" b="0"/>
                <wp:wrapNone/>
                <wp:docPr id="1073741830"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pPr>
                              <w:pStyle w:val="Body A"/>
                              <w:spacing w:after="0"/>
                              <w:jc w:val="center"/>
                              <w:rPr>
                                <w:rFonts w:ascii="Calibri Light" w:cs="Calibri Light" w:hAnsi="Calibri Light" w:eastAsia="Calibri Light"/>
                                <w:kern w:val="24"/>
                              </w:rPr>
                            </w:pPr>
                            <w:r>
                              <w:rPr>
                                <w:rFonts w:ascii="Calibri Light" w:hAnsi="Calibri Light"/>
                                <w:kern w:val="24"/>
                                <w:rtl w:val="0"/>
                                <w:lang w:val="en-US"/>
                              </w:rPr>
                              <w:t>Papers obtained from other sources, such as book chapter bibliographies</w:t>
                            </w:r>
                          </w:p>
                          <w:p>
                            <w:pPr>
                              <w:pStyle w:val="Body A"/>
                              <w:spacing w:after="0"/>
                              <w:jc w:val="center"/>
                            </w:pPr>
                            <w:r>
                              <w:rPr>
                                <w:rFonts w:ascii="Calibri Light" w:hAnsi="Calibri Light"/>
                                <w:kern w:val="24"/>
                                <w:rtl w:val="0"/>
                                <w:lang w:val="en-US"/>
                              </w:rPr>
                              <w:t>(n= )</w:t>
                            </w:r>
                          </w:p>
                        </w:txbxContent>
                      </wps:txbx>
                      <wps:bodyPr wrap="square" lIns="91438" tIns="91438" rIns="91438" bIns="91438" numCol="1" anchor="t">
                        <a:noAutofit/>
                      </wps:bodyPr>
                    </wps:wsp>
                  </a:graphicData>
                </a:graphic>
              </wp:anchor>
            </w:drawing>
          </mc:Choice>
          <mc:Fallback>
            <w:pict>
              <v:rect id="_x0000_s1031" style="visibility:visible;position:absolute;margin-left:229.6pt;margin-top:13.3pt;width:195.6pt;height:58.9pt;z-index:25166643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spacing w:after="0"/>
                        <w:jc w:val="center"/>
                        <w:rPr>
                          <w:rFonts w:ascii="Calibri Light" w:cs="Calibri Light" w:hAnsi="Calibri Light" w:eastAsia="Calibri Light"/>
                          <w:kern w:val="24"/>
                        </w:rPr>
                      </w:pPr>
                      <w:r>
                        <w:rPr>
                          <w:rFonts w:ascii="Calibri Light" w:hAnsi="Calibri Light"/>
                          <w:kern w:val="24"/>
                          <w:rtl w:val="0"/>
                          <w:lang w:val="en-US"/>
                        </w:rPr>
                        <w:t>Papers obtained from other sources, such as book chapter bibliographies</w:t>
                      </w:r>
                    </w:p>
                    <w:p>
                      <w:pPr>
                        <w:pStyle w:val="Body A"/>
                        <w:spacing w:after="0"/>
                        <w:jc w:val="center"/>
                      </w:pPr>
                      <w:r>
                        <w:rPr>
                          <w:rFonts w:ascii="Calibri Light" w:hAnsi="Calibri Light"/>
                          <w:kern w:val="24"/>
                          <w:rtl w:val="0"/>
                          <w:lang w:val="en-US"/>
                        </w:rPr>
                        <w:t>(n= )</w:t>
                      </w:r>
                    </w:p>
                  </w:txbxContent>
                </v:textbox>
                <w10:wrap type="none" side="bothSides" anchorx="text"/>
              </v:rect>
            </w:pict>
          </mc:Fallback>
        </mc:AlternateContent>
      </w:r>
    </w:p>
    <w:p>
      <w:pPr>
        <w:pStyle w:val="Body A"/>
        <w:rPr>
          <w:rFonts w:ascii="Calibri Light" w:cs="Calibri Light" w:hAnsi="Calibri Light" w:eastAsia="Calibri Light"/>
        </w:rPr>
      </w:pPr>
    </w:p>
    <w:p>
      <w:pPr>
        <w:pStyle w:val="Body A"/>
        <w:rPr>
          <w:rFonts w:ascii="Calibri Light" w:cs="Calibri Light" w:hAnsi="Calibri Light" w:eastAsia="Calibri Light"/>
        </w:rPr>
      </w:pP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3823016</wp:posOffset>
                </wp:positionH>
                <wp:positionV relativeFrom="line">
                  <wp:posOffset>50798</wp:posOffset>
                </wp:positionV>
                <wp:extent cx="0" cy="457202"/>
                <wp:effectExtent l="0" t="0" r="0" b="0"/>
                <wp:wrapNone/>
                <wp:docPr id="1073741831" name="officeArt object" descr="AutoShape 7"/>
                <wp:cNvGraphicFramePr/>
                <a:graphic xmlns:a="http://schemas.openxmlformats.org/drawingml/2006/main">
                  <a:graphicData uri="http://schemas.microsoft.com/office/word/2010/wordprocessingShape">
                    <wps:wsp>
                      <wps:cNvSpPr/>
                      <wps:spPr>
                        <a:xfrm>
                          <a:off x="0" y="0"/>
                          <a:ext cx="0" cy="4572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2" style="visibility:visible;position:absolute;margin-left:301.0pt;margin-top:4.0pt;width:0.0pt;height:36.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-427990</wp:posOffset>
                </wp:positionH>
                <wp:positionV relativeFrom="line">
                  <wp:posOffset>134619</wp:posOffset>
                </wp:positionV>
                <wp:extent cx="299085" cy="1371600"/>
                <wp:effectExtent l="0" t="0" r="0" b="0"/>
                <wp:wrapNone/>
                <wp:docPr id="1073741834" name="officeArt object" descr="AutoShape 5"/>
                <wp:cNvGraphicFramePr/>
                <a:graphic xmlns:a="http://schemas.openxmlformats.org/drawingml/2006/main">
                  <a:graphicData uri="http://schemas.microsoft.com/office/word/2010/wordprocessingGroup">
                    <wpg:wgp>
                      <wpg:cNvGrpSpPr/>
                      <wpg:grpSpPr>
                        <a:xfrm>
                          <a:off x="0" y="0"/>
                          <a:ext cx="299085" cy="1371600"/>
                          <a:chOff x="0" y="0"/>
                          <a:chExt cx="299084" cy="1371600"/>
                        </a:xfrm>
                      </wpg:grpSpPr>
                      <wps:wsp>
                        <wps:cNvPr id="1073741832" name="Shape 1073741836"/>
                        <wps:cNvSpPr/>
                        <wps:spPr>
                          <a:xfrm rot="16200000">
                            <a:off x="-535049" y="537467"/>
                            <a:ext cx="1371601" cy="296667"/>
                          </a:xfrm>
                          <a:prstGeom prst="roundRect">
                            <a:avLst>
                              <a:gd name="adj" fmla="val 16667"/>
                            </a:avLst>
                          </a:prstGeom>
                          <a:solidFill>
                            <a:srgbClr val="CCECFF"/>
                          </a:solidFill>
                          <a:ln w="9525" cap="flat">
                            <a:solidFill>
                              <a:srgbClr val="000000"/>
                            </a:solidFill>
                            <a:prstDash val="solid"/>
                            <a:round/>
                          </a:ln>
                          <a:effectLst/>
                        </wps:spPr>
                        <wps:bodyPr/>
                      </wps:wsp>
                      <wps:wsp>
                        <wps:cNvPr id="1073741833" name="Shape 1073741837"/>
                        <wps:cNvSpPr txBox="1"/>
                        <wps:spPr>
                          <a:xfrm rot="16200000">
                            <a:off x="-537443" y="551950"/>
                            <a:ext cx="1342586" cy="267702"/>
                          </a:xfrm>
                          <a:prstGeom prst="rect">
                            <a:avLst/>
                          </a:prstGeom>
                          <a:noFill/>
                          <a:ln w="12700" cap="flat">
                            <a:noFill/>
                            <a:miter lim="400000"/>
                          </a:ln>
                          <a:effectLst/>
                        </wps:spPr>
                        <wps:txbx>
                          <w:txbxContent>
                            <w:p>
                              <w:pPr>
                                <w:pStyle w:val="Heading 2"/>
                                <w:jc w:val="center"/>
                              </w:pPr>
                              <w:r>
                                <w:rPr>
                                  <w:outline w:val="0"/>
                                  <w:color w:val="000000"/>
                                  <w:sz w:val="22"/>
                                  <w:szCs w:val="22"/>
                                  <w:u w:color="000000"/>
                                  <w:rtl w:val="0"/>
                                  <w:lang w:val="it-IT"/>
                                  <w14:textFill>
                                    <w14:solidFill>
                                      <w14:srgbClr w14:val="000000"/>
                                    </w14:solidFill>
                                  </w14:textFill>
                                </w:rPr>
                                <w:t>Eligibility</w:t>
                              </w:r>
                            </w:p>
                          </w:txbxContent>
                        </wps:txbx>
                        <wps:bodyPr wrap="square" lIns="45718" tIns="45718" rIns="45718" bIns="45718" numCol="1" anchor="t">
                          <a:noAutofit/>
                        </wps:bodyPr>
                      </wps:wsp>
                    </wpg:wgp>
                  </a:graphicData>
                </a:graphic>
              </wp:anchor>
            </w:drawing>
          </mc:Choice>
          <mc:Fallback>
            <w:pict>
              <v:group id="_x0000_s1033" style="visibility:visible;position:absolute;margin-left:-33.7pt;margin-top:10.6pt;width:23.5pt;height:108.0pt;z-index:251662336;mso-position-horizontal:absolute;mso-position-horizontal-relative:text;mso-position-vertical:absolute;mso-position-vertical-relative:line;mso-wrap-distance-left:0.0pt;mso-wrap-distance-top:0.0pt;mso-wrap-distance-right:0.0pt;mso-wrap-distance-bottom:0.0pt;" coordorigin="0,0" coordsize="299085,1371600">
                <w10:wrap type="none" side="bothSides" anchorx="text"/>
                <v:roundrect id="_x0000_s1034" style="position:absolute;left:-535048;top:537468;width:1371600;height:29666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35" type="#_x0000_t202" style="position:absolute;left:-537442;top:551950;width:1342585;height:267701;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outline w:val="0"/>
                            <w:color w:val="000000"/>
                            <w:sz w:val="22"/>
                            <w:szCs w:val="22"/>
                            <w:u w:color="000000"/>
                            <w:rtl w:val="0"/>
                            <w:lang w:val="it-IT"/>
                            <w14:textFill>
                              <w14:solidFill>
                                <w14:srgbClr w14:val="000000"/>
                              </w14:solidFill>
                            </w14:textFill>
                          </w:rPr>
                          <w:t>Eligibility</w:t>
                        </w:r>
                      </w:p>
                    </w:txbxContent>
                  </v:textbox>
                </v:shape>
              </v:group>
            </w:pict>
          </mc:Fallback>
        </mc:AlternateContent>
      </w:r>
      <w:r>
        <w:rPr>
          <w:rFonts w:ascii="Calibri Light" w:cs="Calibri Light" w:hAnsi="Calibri Light" w:eastAsia="Calibri Light"/>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1562258</wp:posOffset>
                </wp:positionH>
                <wp:positionV relativeFrom="line">
                  <wp:posOffset>74073</wp:posOffset>
                </wp:positionV>
                <wp:extent cx="0" cy="457202"/>
                <wp:effectExtent l="0" t="0" r="0" b="0"/>
                <wp:wrapNone/>
                <wp:docPr id="1073741835" name="officeArt object" descr="AutoShape 6"/>
                <wp:cNvGraphicFramePr/>
                <a:graphic xmlns:a="http://schemas.openxmlformats.org/drawingml/2006/main">
                  <a:graphicData uri="http://schemas.microsoft.com/office/word/2010/wordprocessingShape">
                    <wps:wsp>
                      <wps:cNvSpPr/>
                      <wps:spPr>
                        <a:xfrm>
                          <a:off x="0" y="0"/>
                          <a:ext cx="0" cy="4572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6" style="visibility:visible;position:absolute;margin-left:123.0pt;margin-top:5.8pt;width:0.0pt;height:36.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A"/>
        <w:rPr>
          <w:rFonts w:ascii="Calibri Light" w:cs="Calibri Light" w:hAnsi="Calibri Light" w:eastAsia="Calibri Light"/>
        </w:rPr>
      </w:pP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1277481</wp:posOffset>
                </wp:positionH>
                <wp:positionV relativeFrom="line">
                  <wp:posOffset>13335</wp:posOffset>
                </wp:positionV>
                <wp:extent cx="2771775" cy="571500"/>
                <wp:effectExtent l="0" t="0" r="0" b="0"/>
                <wp:wrapNone/>
                <wp:docPr id="1073741836"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pPr>
                              <w:pStyle w:val="Body A"/>
                              <w:jc w:val="center"/>
                            </w:pPr>
                            <w:r>
                              <w:rPr>
                                <w:rFonts w:ascii="Calibri Light" w:hAnsi="Calibri Light"/>
                                <w:rtl w:val="0"/>
                                <w:lang w:val="en-US"/>
                              </w:rPr>
                              <w:t xml:space="preserve">Records after duplicates removed </w:t>
                            </w:r>
                            <w:r>
                              <w:rPr>
                                <w:rFonts w:ascii="Calibri Light" w:cs="Calibri Light" w:hAnsi="Calibri Light" w:eastAsia="Calibri Light"/>
                              </w:rPr>
                              <w:br w:type="textWrapping"/>
                            </w:r>
                            <w:r>
                              <w:rPr>
                                <w:rFonts w:ascii="Calibri Light" w:hAnsi="Calibri Light"/>
                                <w:rtl w:val="0"/>
                                <w:lang w:val="en-US"/>
                              </w:rPr>
                              <w:t>(n = )</w:t>
                            </w:r>
                          </w:p>
                        </w:txbxContent>
                      </wps:txbx>
                      <wps:bodyPr wrap="square" lIns="91438" tIns="91438" rIns="91438" bIns="91438" numCol="1" anchor="t">
                        <a:noAutofit/>
                      </wps:bodyPr>
                    </wps:wsp>
                  </a:graphicData>
                </a:graphic>
              </wp:anchor>
            </w:drawing>
          </mc:Choice>
          <mc:Fallback>
            <w:pict>
              <v:rect id="_x0000_s1037" style="visibility:visible;position:absolute;margin-left:100.6pt;margin-top:1.0pt;width:218.2pt;height:45.0pt;z-index:25166745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rFonts w:ascii="Calibri Light" w:hAnsi="Calibri Light"/>
                          <w:rtl w:val="0"/>
                          <w:lang w:val="en-US"/>
                        </w:rPr>
                        <w:t xml:space="preserve">Records after duplicates removed </w:t>
                      </w:r>
                      <w:r>
                        <w:rPr>
                          <w:rFonts w:ascii="Calibri Light" w:cs="Calibri Light" w:hAnsi="Calibri Light" w:eastAsia="Calibri Light"/>
                        </w:rPr>
                        <w:br w:type="textWrapping"/>
                      </w:r>
                      <w:r>
                        <w:rPr>
                          <w:rFonts w:ascii="Calibri Light" w:hAnsi="Calibri Light"/>
                          <w:rtl w:val="0"/>
                          <w:lang w:val="en-US"/>
                        </w:rPr>
                        <w:t>(n = )</w:t>
                      </w:r>
                    </w:p>
                  </w:txbxContent>
                </v:textbox>
                <w10:wrap type="none" side="bothSides" anchorx="text"/>
              </v:rect>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69504" behindDoc="0" locked="0" layoutInCell="1" allowOverlap="1">
                <wp:simplePos x="0" y="0"/>
                <wp:positionH relativeFrom="column">
                  <wp:posOffset>4311650</wp:posOffset>
                </wp:positionH>
                <wp:positionV relativeFrom="line">
                  <wp:posOffset>207645</wp:posOffset>
                </wp:positionV>
                <wp:extent cx="1866900" cy="1066800"/>
                <wp:effectExtent l="0" t="0" r="0" b="0"/>
                <wp:wrapNone/>
                <wp:docPr id="1073741837"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pPr>
                              <w:pStyle w:val="Body A"/>
                              <w:jc w:val="center"/>
                            </w:pPr>
                            <w:r>
                              <w:rPr>
                                <w:rFonts w:ascii="Calibri Light" w:hAnsi="Calibri Light"/>
                                <w:rtl w:val="0"/>
                                <w:lang w:val="en-US"/>
                              </w:rPr>
                              <w:t>Records excluded for: relevance, review, opinion or idea paper, qualitative, not written in English.</w:t>
                            </w:r>
                          </w:p>
                        </w:txbxContent>
                      </wps:txbx>
                      <wps:bodyPr wrap="square" lIns="91438" tIns="91438" rIns="91438" bIns="91438" numCol="1" anchor="t">
                        <a:noAutofit/>
                      </wps:bodyPr>
                    </wps:wsp>
                  </a:graphicData>
                </a:graphic>
              </wp:anchor>
            </w:drawing>
          </mc:Choice>
          <mc:Fallback>
            <w:pict>
              <v:rect id="_x0000_s1038" style="visibility:visible;position:absolute;margin-left:339.5pt;margin-top:16.4pt;width:147.0pt;height:84.0pt;z-index:25166950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rFonts w:ascii="Calibri Light" w:hAnsi="Calibri Light"/>
                          <w:rtl w:val="0"/>
                          <w:lang w:val="en-US"/>
                        </w:rPr>
                        <w:t>Records excluded for: relevance, review, opinion or idea paper, qualitative, not written in English.</w:t>
                      </w:r>
                    </w:p>
                  </w:txbxContent>
                </v:textbox>
                <w10:wrap type="none" side="bothSides" anchorx="text"/>
              </v:rect>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3600" behindDoc="0" locked="0" layoutInCell="1" allowOverlap="1">
                <wp:simplePos x="0" y="0"/>
                <wp:positionH relativeFrom="column">
                  <wp:posOffset>2717855</wp:posOffset>
                </wp:positionH>
                <wp:positionV relativeFrom="line">
                  <wp:posOffset>40873</wp:posOffset>
                </wp:positionV>
                <wp:extent cx="7953" cy="302150"/>
                <wp:effectExtent l="0" t="0" r="0" b="0"/>
                <wp:wrapNone/>
                <wp:docPr id="1073741838" name="officeArt object" descr="AutoShape 17"/>
                <wp:cNvGraphicFramePr/>
                <a:graphic xmlns:a="http://schemas.openxmlformats.org/drawingml/2006/main">
                  <a:graphicData uri="http://schemas.microsoft.com/office/word/2010/wordprocessingShape">
                    <wps:wsp>
                      <wps:cNvSpPr/>
                      <wps:spPr>
                        <a:xfrm>
                          <a:off x="0" y="0"/>
                          <a:ext cx="7953" cy="30215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9" style="visibility:visible;position:absolute;margin-left:214.0pt;margin-top:3.2pt;width:0.6pt;height:23.8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1885950</wp:posOffset>
                </wp:positionH>
                <wp:positionV relativeFrom="line">
                  <wp:posOffset>73659</wp:posOffset>
                </wp:positionV>
                <wp:extent cx="1670050" cy="704850"/>
                <wp:effectExtent l="0" t="0" r="0" b="0"/>
                <wp:wrapNone/>
                <wp:docPr id="1073741839"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wps:spPr>
                      <wps:txbx>
                        <w:txbxContent>
                          <w:p>
                            <w:pPr>
                              <w:pStyle w:val="Body A"/>
                              <w:jc w:val="center"/>
                            </w:pPr>
                            <w:r>
                              <w:rPr>
                                <w:rFonts w:ascii="Calibri Light" w:hAnsi="Calibri Light"/>
                                <w:rtl w:val="0"/>
                                <w:lang w:val="en-US"/>
                              </w:rPr>
                              <w:t>Records screened by abstract (n = )</w:t>
                            </w:r>
                            <w:r>
                              <w:rPr>
                                <w:rFonts w:ascii="Calibri Light" w:cs="Calibri Light" w:hAnsi="Calibri Light" w:eastAsia="Calibri Light"/>
                              </w:rPr>
                              <w:br w:type="textWrapping"/>
                            </w:r>
                          </w:p>
                        </w:txbxContent>
                      </wps:txbx>
                      <wps:bodyPr wrap="square" lIns="91438" tIns="91438" rIns="91438" bIns="91438" numCol="1" anchor="t">
                        <a:noAutofit/>
                      </wps:bodyPr>
                    </wps:wsp>
                  </a:graphicData>
                </a:graphic>
              </wp:anchor>
            </w:drawing>
          </mc:Choice>
          <mc:Fallback>
            <w:pict>
              <v:rect id="_x0000_s1040" style="visibility:visible;position:absolute;margin-left:148.5pt;margin-top:5.8pt;width:131.5pt;height:55.5pt;z-index:25166848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rFonts w:ascii="Calibri Light" w:hAnsi="Calibri Light"/>
                          <w:rtl w:val="0"/>
                          <w:lang w:val="en-US"/>
                        </w:rPr>
                        <w:t>Records screened by abstract (n = )</w:t>
                      </w:r>
                      <w:r>
                        <w:rPr>
                          <w:rFonts w:ascii="Calibri Light" w:cs="Calibri Light" w:hAnsi="Calibri Light" w:eastAsia="Calibri Light"/>
                        </w:rPr>
                        <w:br w:type="textWrapping"/>
                      </w:r>
                    </w:p>
                  </w:txbxContent>
                </v:textbox>
                <w10:wrap type="none" side="bothSides" anchorx="text"/>
              </v:rect>
            </w:pict>
          </mc:Fallback>
        </mc:AlternateContent>
      </w:r>
    </w:p>
    <w:p>
      <w:pPr>
        <w:pStyle w:val="Body A"/>
        <w:rPr>
          <w:rFonts w:ascii="Calibri Light" w:cs="Calibri Light" w:hAnsi="Calibri Light" w:eastAsia="Calibri Light"/>
        </w:rPr>
      </w:pP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4624" behindDoc="0" locked="0" layoutInCell="1" allowOverlap="1">
                <wp:simplePos x="0" y="0"/>
                <wp:positionH relativeFrom="column">
                  <wp:posOffset>2711608</wp:posOffset>
                </wp:positionH>
                <wp:positionV relativeFrom="line">
                  <wp:posOffset>275590</wp:posOffset>
                </wp:positionV>
                <wp:extent cx="0" cy="276226"/>
                <wp:effectExtent l="0" t="0" r="0" b="0"/>
                <wp:wrapNone/>
                <wp:docPr id="1073741840" name="officeArt object" descr="AutoShape 18"/>
                <wp:cNvGraphicFramePr/>
                <a:graphic xmlns:a="http://schemas.openxmlformats.org/drawingml/2006/main">
                  <a:graphicData uri="http://schemas.microsoft.com/office/word/2010/wordprocessingShape">
                    <wps:wsp>
                      <wps:cNvSpPr/>
                      <wps:spPr>
                        <a:xfrm>
                          <a:off x="0" y="0"/>
                          <a:ext cx="0" cy="27622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1" style="visibility:visible;position:absolute;margin-left:213.5pt;margin-top:21.7pt;width:0.0pt;height:21.8pt;z-index:25167462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Fonts w:ascii="Calibri Light" w:cs="Calibri Light" w:hAnsi="Calibri Light" w:eastAsia="Calibri Light"/>
        </w:rPr>
        <mc:AlternateContent>
          <mc:Choice Requires="wpg">
            <w:drawing xmlns:a="http://schemas.openxmlformats.org/drawingml/2006/main">
              <wp:anchor distT="0" distB="0" distL="0" distR="0" simplePos="0" relativeHeight="251660288" behindDoc="0" locked="0" layoutInCell="1" allowOverlap="1">
                <wp:simplePos x="0" y="0"/>
                <wp:positionH relativeFrom="column">
                  <wp:posOffset>-457992</wp:posOffset>
                </wp:positionH>
                <wp:positionV relativeFrom="line">
                  <wp:posOffset>-222407</wp:posOffset>
                </wp:positionV>
                <wp:extent cx="324806" cy="1371602"/>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6" cy="1371602"/>
                          <a:chOff x="0" y="0"/>
                          <a:chExt cx="324805" cy="1371601"/>
                        </a:xfrm>
                      </wpg:grpSpPr>
                      <wps:wsp>
                        <wps:cNvPr id="1073741841" name="Shape 1073741841"/>
                        <wps:cNvSpPr/>
                        <wps:spPr>
                          <a:xfrm rot="16200000">
                            <a:off x="-523399" y="523397"/>
                            <a:ext cx="1371602" cy="324806"/>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3"/>
                            <a:ext cx="1339889" cy="293093"/>
                          </a:xfrm>
                          <a:prstGeom prst="rect">
                            <a:avLst/>
                          </a:prstGeom>
                          <a:noFill/>
                          <a:ln w="12700" cap="flat">
                            <a:noFill/>
                            <a:miter lim="400000"/>
                          </a:ln>
                          <a:effectLst/>
                        </wps:spPr>
                        <wps:txbx>
                          <w:txbxContent>
                            <w:p>
                              <w:pPr>
                                <w:pStyle w:val="Heading 2"/>
                                <w:jc w:val="center"/>
                              </w:pPr>
                              <w:r>
                                <w:rPr>
                                  <w:outline w:val="0"/>
                                  <w:color w:val="000000"/>
                                  <w:sz w:val="22"/>
                                  <w:szCs w:val="22"/>
                                  <w:u w:color="000000"/>
                                  <w:rtl w:val="0"/>
                                  <w:lang w:val="en-US"/>
                                  <w14:textFill>
                                    <w14:solidFill>
                                      <w14:srgbClr w14:val="000000"/>
                                    </w14:solidFill>
                                  </w14:textFill>
                                </w:rPr>
                                <w:t>Screening</w:t>
                              </w:r>
                            </w:p>
                          </w:txbxContent>
                        </wps:txbx>
                        <wps:bodyPr wrap="square" lIns="45718" tIns="45718" rIns="45718" bIns="45718" numCol="1" anchor="t">
                          <a:noAutofit/>
                        </wps:bodyPr>
                      </wps:wsp>
                    </wpg:wgp>
                  </a:graphicData>
                </a:graphic>
              </wp:anchor>
            </w:drawing>
          </mc:Choice>
          <mc:Fallback>
            <w:pict>
              <v:group id="_x0000_s1042" style="visibility:visible;position:absolute;margin-left:-36.1pt;margin-top:-17.5pt;width:25.6pt;height:108.0pt;z-index:251660288;mso-position-horizontal:absolute;mso-position-horizontal-relative:text;mso-position-vertical:absolute;mso-position-vertical-relative:line;mso-wrap-distance-left:0.0pt;mso-wrap-distance-top:0.0pt;mso-wrap-distance-right:0.0pt;mso-wrap-distance-bottom:0.0pt;" coordorigin="-1,-1" coordsize="324806,1371602">
                <w10:wrap type="none" side="bothSides" anchorx="text"/>
                <v:roundrect id="_x0000_s1043" style="position:absolute;left:-523399;top:523397;width:1371601;height:32480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44" type="#_x0000_t202" style="position:absolute;left:-507543;top:539254;width:1339888;height:293092;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outline w:val="0"/>
                            <w:color w:val="000000"/>
                            <w:sz w:val="22"/>
                            <w:szCs w:val="22"/>
                            <w:u w:color="000000"/>
                            <w:rtl w:val="0"/>
                            <w:lang w:val="en-US"/>
                            <w14:textFill>
                              <w14:solidFill>
                                <w14:srgbClr w14:val="000000"/>
                              </w14:solidFill>
                            </w14:textFill>
                          </w:rPr>
                          <w:t>Screening</w:t>
                        </w:r>
                      </w:p>
                    </w:txbxContent>
                  </v:textbox>
                </v:shape>
              </v:group>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1552" behindDoc="0" locked="0" layoutInCell="1" allowOverlap="1">
                <wp:simplePos x="0" y="0"/>
                <wp:positionH relativeFrom="column">
                  <wp:posOffset>4337050</wp:posOffset>
                </wp:positionH>
                <wp:positionV relativeFrom="line">
                  <wp:posOffset>70485</wp:posOffset>
                </wp:positionV>
                <wp:extent cx="1866900" cy="368300"/>
                <wp:effectExtent l="0" t="0" r="0" b="0"/>
                <wp:wrapNone/>
                <wp:docPr id="1073741844" name="officeArt object" descr="Rectangle 14"/>
                <wp:cNvGraphicFramePr/>
                <a:graphic xmlns:a="http://schemas.openxmlformats.org/drawingml/2006/main">
                  <a:graphicData uri="http://schemas.microsoft.com/office/word/2010/wordprocessingShape">
                    <wps:wsp>
                      <wps:cNvSpPr/>
                      <wps:spPr>
                        <a:xfrm>
                          <a:off x="0" y="0"/>
                          <a:ext cx="1866900" cy="368300"/>
                        </a:xfrm>
                        <a:prstGeom prst="rect">
                          <a:avLst/>
                        </a:prstGeom>
                        <a:solidFill>
                          <a:srgbClr val="FFFFFF"/>
                        </a:solidFill>
                        <a:ln w="9525" cap="flat">
                          <a:solidFill>
                            <a:srgbClr val="000000"/>
                          </a:solidFill>
                          <a:prstDash val="solid"/>
                          <a:miter lim="800000"/>
                        </a:ln>
                        <a:effectLst/>
                      </wps:spPr>
                      <wps:txbx>
                        <w:txbxContent>
                          <w:p>
                            <w:pPr>
                              <w:pStyle w:val="Body A"/>
                              <w:jc w:val="center"/>
                            </w:pPr>
                            <w:r>
                              <w:rPr>
                                <w:rFonts w:ascii="Calibri Light" w:hAnsi="Calibri Light"/>
                                <w:rtl w:val="0"/>
                                <w:lang w:val="en-US"/>
                              </w:rPr>
                              <w:t>Full-text articles excluded</w:t>
                            </w:r>
                          </w:p>
                        </w:txbxContent>
                      </wps:txbx>
                      <wps:bodyPr wrap="square" lIns="91438" tIns="91438" rIns="91438" bIns="91438" numCol="1" anchor="t">
                        <a:noAutofit/>
                      </wps:bodyPr>
                    </wps:wsp>
                  </a:graphicData>
                </a:graphic>
              </wp:anchor>
            </w:drawing>
          </mc:Choice>
          <mc:Fallback>
            <w:pict>
              <v:rect id="_x0000_s1045" style="visibility:visible;position:absolute;margin-left:341.5pt;margin-top:5.6pt;width:147.0pt;height:29.0pt;z-index:25167155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pPr>
                      <w:r>
                        <w:rPr>
                          <w:rFonts w:ascii="Calibri Light" w:hAnsi="Calibri Light"/>
                          <w:rtl w:val="0"/>
                          <w:lang w:val="en-US"/>
                        </w:rPr>
                        <w:t>Full-text articles excluded</w:t>
                      </w:r>
                    </w:p>
                  </w:txbxContent>
                </v:textbox>
                <w10:wrap type="none" side="bothSides" anchorx="text"/>
              </v:rect>
            </w:pict>
          </mc:Fallback>
        </mc:AlternateContent>
      </w:r>
      <w:r>
        <w:rPr>
          <w:rFonts w:ascii="Calibri Light" w:cs="Calibri Light" w:hAnsi="Calibri Light" w:eastAsia="Calibri Light"/>
        </w:rPr>
        <mc:AlternateContent>
          <mc:Choice Requires="wps">
            <w:drawing xmlns:a="http://schemas.openxmlformats.org/drawingml/2006/main">
              <wp:anchor distT="0" distB="0" distL="0" distR="0" simplePos="0" relativeHeight="251670528" behindDoc="0" locked="0" layoutInCell="1" allowOverlap="1">
                <wp:simplePos x="0" y="0"/>
                <wp:positionH relativeFrom="column">
                  <wp:posOffset>1885950</wp:posOffset>
                </wp:positionH>
                <wp:positionV relativeFrom="line">
                  <wp:posOffset>280034</wp:posOffset>
                </wp:positionV>
                <wp:extent cx="1714500" cy="685800"/>
                <wp:effectExtent l="0" t="0" r="0" b="0"/>
                <wp:wrapNone/>
                <wp:docPr id="1073741845"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wps:spPr>
                      <wps:txbx>
                        <w:txbxContent>
                          <w:p>
                            <w:pPr>
                              <w:pStyle w:val="Body A"/>
                              <w:jc w:val="center"/>
                              <w:rPr>
                                <w:rFonts w:ascii="Calibri Light" w:cs="Calibri Light" w:hAnsi="Calibri Light" w:eastAsia="Calibri Light"/>
                              </w:rPr>
                            </w:pPr>
                            <w:r>
                              <w:rPr>
                                <w:rFonts w:ascii="Calibri Light" w:hAnsi="Calibri Light"/>
                                <w:rtl w:val="0"/>
                                <w:lang w:val="en-US"/>
                              </w:rPr>
                              <w:t>Full-text articles assessed for eligibility (n = )</w:t>
                            </w:r>
                          </w:p>
                          <w:p>
                            <w:pPr>
                              <w:pStyle w:val="Body A"/>
                            </w:pPr>
                          </w:p>
                          <w:p>
                            <w:pPr>
                              <w:pStyle w:val="Body A"/>
                              <w:jc w:val="center"/>
                            </w:pPr>
                            <w:r>
                              <w:rPr>
                                <w:rtl w:val="0"/>
                                <w:lang w:val="de-DE"/>
                              </w:rPr>
                              <w:t>(n = )</w:t>
                            </w:r>
                          </w:p>
                        </w:txbxContent>
                      </wps:txbx>
                      <wps:bodyPr wrap="square" lIns="91438" tIns="91438" rIns="91438" bIns="91438" numCol="1" anchor="t">
                        <a:noAutofit/>
                      </wps:bodyPr>
                    </wps:wsp>
                  </a:graphicData>
                </a:graphic>
              </wp:anchor>
            </w:drawing>
          </mc:Choice>
          <mc:Fallback>
            <w:pict>
              <v:rect id="_x0000_s1046" style="visibility:visible;position:absolute;margin-left:148.5pt;margin-top:22.0pt;width:135.0pt;height:54.0pt;z-index:25167052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Light" w:cs="Calibri Light" w:hAnsi="Calibri Light" w:eastAsia="Calibri Light"/>
                        </w:rPr>
                      </w:pPr>
                      <w:r>
                        <w:rPr>
                          <w:rFonts w:ascii="Calibri Light" w:hAnsi="Calibri Light"/>
                          <w:rtl w:val="0"/>
                          <w:lang w:val="en-US"/>
                        </w:rPr>
                        <w:t>Full-text articles assessed for eligibility (n = )</w:t>
                      </w:r>
                    </w:p>
                    <w:p>
                      <w:pPr>
                        <w:pStyle w:val="Body A"/>
                      </w:pPr>
                    </w:p>
                    <w:p>
                      <w:pPr>
                        <w:pStyle w:val="Body A"/>
                        <w:jc w:val="center"/>
                      </w:pPr>
                      <w:r>
                        <w:rPr>
                          <w:rtl w:val="0"/>
                          <w:lang w:val="de-DE"/>
                        </w:rPr>
                        <w:t>(n = )</w:t>
                      </w:r>
                    </w:p>
                  </w:txbxContent>
                </v:textbox>
                <w10:wrap type="none" side="bothSides" anchorx="text"/>
              </v:rect>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8720" behindDoc="0" locked="0" layoutInCell="1" allowOverlap="1">
                <wp:simplePos x="0" y="0"/>
                <wp:positionH relativeFrom="column">
                  <wp:posOffset>3616314</wp:posOffset>
                </wp:positionH>
                <wp:positionV relativeFrom="line">
                  <wp:posOffset>202795</wp:posOffset>
                </wp:positionV>
                <wp:extent cx="600077" cy="636"/>
                <wp:effectExtent l="0" t="0" r="0" b="0"/>
                <wp:wrapNone/>
                <wp:docPr id="1073741846" name="officeArt object" descr="AutoShape 22"/>
                <wp:cNvGraphicFramePr/>
                <a:graphic xmlns:a="http://schemas.openxmlformats.org/drawingml/2006/main">
                  <a:graphicData uri="http://schemas.microsoft.com/office/word/2010/wordprocessingShape">
                    <wps:wsp>
                      <wps:cNvSpPr/>
                      <wps:spPr>
                        <a:xfrm>
                          <a:off x="0" y="0"/>
                          <a:ext cx="600077"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7" style="visibility:visible;position:absolute;margin-left:284.7pt;margin-top:16.0pt;width:47.3pt;height:0.1pt;z-index:25167872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A"/>
        <w:rPr>
          <w:rFonts w:ascii="Calibri Light" w:cs="Calibri Light" w:hAnsi="Calibri Light" w:eastAsia="Calibri Light"/>
        </w:rPr>
      </w:pP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5648" behindDoc="0" locked="0" layoutInCell="1" allowOverlap="1">
                <wp:simplePos x="0" y="0"/>
                <wp:positionH relativeFrom="column">
                  <wp:posOffset>2686152</wp:posOffset>
                </wp:positionH>
                <wp:positionV relativeFrom="line">
                  <wp:posOffset>141743</wp:posOffset>
                </wp:positionV>
                <wp:extent cx="0" cy="342902"/>
                <wp:effectExtent l="0" t="0" r="0" b="0"/>
                <wp:wrapNone/>
                <wp:docPr id="1073741847" name="officeArt object" descr="AutoShape 19"/>
                <wp:cNvGraphicFramePr/>
                <a:graphic xmlns:a="http://schemas.openxmlformats.org/drawingml/2006/main">
                  <a:graphicData uri="http://schemas.microsoft.com/office/word/2010/wordprocessingShape">
                    <wps:wsp>
                      <wps:cNvSpPr/>
                      <wps:spPr>
                        <a:xfrm>
                          <a:off x="0" y="0"/>
                          <a:ext cx="0" cy="3429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48" style="visibility:visible;position:absolute;margin-left:211.5pt;margin-top:11.2pt;width:0.0pt;height:27.0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2576" behindDoc="0" locked="0" layoutInCell="1" allowOverlap="1">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wps:spPr>
                      <wps:txbx>
                        <w:txbxContent>
                          <w:p>
                            <w:pPr>
                              <w:pStyle w:val="Body A"/>
                              <w:jc w:val="center"/>
                              <w:rPr>
                                <w:rFonts w:ascii="Calibri Light" w:cs="Calibri Light" w:hAnsi="Calibri Light" w:eastAsia="Calibri Light"/>
                              </w:rPr>
                            </w:pPr>
                            <w:r>
                              <w:rPr>
                                <w:rFonts w:ascii="Calibri Light" w:hAnsi="Calibri Light"/>
                                <w:rtl w:val="0"/>
                                <w:lang w:val="en-US"/>
                              </w:rPr>
                              <w:t xml:space="preserve">Include in synthesis </w:t>
                            </w:r>
                          </w:p>
                          <w:p>
                            <w:pPr>
                              <w:pStyle w:val="Body A"/>
                              <w:jc w:val="center"/>
                            </w:pPr>
                            <w:r>
                              <w:rPr>
                                <w:rFonts w:ascii="Calibri Light" w:hAnsi="Calibri Light"/>
                                <w:rtl w:val="0"/>
                                <w:lang w:val="en-US"/>
                              </w:rPr>
                              <w:t>(n = )</w:t>
                            </w:r>
                          </w:p>
                        </w:txbxContent>
                      </wps:txbx>
                      <wps:bodyPr wrap="square" lIns="91438" tIns="91438" rIns="91438" bIns="91438" numCol="1" anchor="t">
                        <a:noAutofit/>
                      </wps:bodyPr>
                    </wps:wsp>
                  </a:graphicData>
                </a:graphic>
              </wp:anchor>
            </w:drawing>
          </mc:Choice>
          <mc:Fallback>
            <w:pict>
              <v:rect id="_x0000_s1049" style="visibility:visible;position:absolute;margin-left:149.0pt;margin-top:18.4pt;width:135.0pt;height:50.2pt;z-index:25167257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jc w:val="center"/>
                        <w:rPr>
                          <w:rFonts w:ascii="Calibri Light" w:cs="Calibri Light" w:hAnsi="Calibri Light" w:eastAsia="Calibri Light"/>
                        </w:rPr>
                      </w:pPr>
                      <w:r>
                        <w:rPr>
                          <w:rFonts w:ascii="Calibri Light" w:hAnsi="Calibri Light"/>
                          <w:rtl w:val="0"/>
                          <w:lang w:val="en-US"/>
                        </w:rPr>
                        <w:t xml:space="preserve">Include in synthesis </w:t>
                      </w:r>
                    </w:p>
                    <w:p>
                      <w:pPr>
                        <w:pStyle w:val="Body A"/>
                        <w:jc w:val="center"/>
                      </w:pPr>
                      <w:r>
                        <w:rPr>
                          <w:rFonts w:ascii="Calibri Light" w:hAnsi="Calibri Light"/>
                          <w:rtl w:val="0"/>
                          <w:lang w:val="en-US"/>
                        </w:rPr>
                        <w:t>(n = )</w:t>
                      </w:r>
                    </w:p>
                  </w:txbxContent>
                </v:textbox>
                <w10:wrap type="none" side="bothSides" anchorx="text"/>
              </v:rect>
            </w:pict>
          </mc:Fallback>
        </mc:AlternateContent>
      </w:r>
    </w:p>
    <w:p>
      <w:pPr>
        <w:pStyle w:val="Body A"/>
        <w:rPr>
          <w:rFonts w:ascii="Calibri Light" w:cs="Calibri Light" w:hAnsi="Calibri Light" w:eastAsia="Calibri Light"/>
        </w:rPr>
      </w:pPr>
    </w:p>
    <w:p>
      <w:pPr>
        <w:pStyle w:val="Body A"/>
        <w:rPr>
          <w:rFonts w:ascii="Calibri Light" w:cs="Calibri Light" w:hAnsi="Calibri Light" w:eastAsia="Calibri Light"/>
        </w:rPr>
      </w:pPr>
      <w:r>
        <w:rPr>
          <w:rFonts w:ascii="Calibri Light" w:cs="Calibri Light" w:hAnsi="Calibri Light" w:eastAsia="Calibri Light"/>
        </w:rPr>
        <mc:AlternateContent>
          <mc:Choice Requires="wpg">
            <w:drawing xmlns:a="http://schemas.openxmlformats.org/drawingml/2006/main">
              <wp:anchor distT="0" distB="0" distL="0" distR="0" simplePos="0" relativeHeight="251661312" behindDoc="0" locked="0" layoutInCell="1" allowOverlap="1">
                <wp:simplePos x="0" y="0"/>
                <wp:positionH relativeFrom="column">
                  <wp:posOffset>-447673</wp:posOffset>
                </wp:positionH>
                <wp:positionV relativeFrom="line">
                  <wp:posOffset>-298767</wp:posOffset>
                </wp:positionV>
                <wp:extent cx="343856" cy="1371601"/>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6" cy="1371601"/>
                          <a:chOff x="0" y="0"/>
                          <a:chExt cx="343855" cy="1371600"/>
                        </a:xfrm>
                      </wpg:grpSpPr>
                      <wps:wsp>
                        <wps:cNvPr id="1073741849" name="Shape 1073741849"/>
                        <wps:cNvSpPr/>
                        <wps:spPr>
                          <a:xfrm rot="16200000">
                            <a:off x="-513874" y="513872"/>
                            <a:ext cx="1371602" cy="343856"/>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3"/>
                          </a:xfrm>
                          <a:prstGeom prst="rect">
                            <a:avLst/>
                          </a:prstGeom>
                          <a:noFill/>
                          <a:ln w="12700" cap="flat">
                            <a:noFill/>
                            <a:miter lim="400000"/>
                          </a:ln>
                          <a:effectLst/>
                        </wps:spPr>
                        <wps:txbx>
                          <w:txbxContent>
                            <w:p>
                              <w:pPr>
                                <w:pStyle w:val="Heading 2"/>
                                <w:jc w:val="center"/>
                              </w:pPr>
                              <w:r>
                                <w:rPr>
                                  <w:outline w:val="0"/>
                                  <w:color w:val="000000"/>
                                  <w:sz w:val="22"/>
                                  <w:szCs w:val="22"/>
                                  <w:u w:color="000000"/>
                                  <w:rtl w:val="0"/>
                                  <w:lang w:val="en-US"/>
                                  <w14:textFill>
                                    <w14:solidFill>
                                      <w14:srgbClr w14:val="000000"/>
                                    </w14:solidFill>
                                  </w14:textFill>
                                </w:rPr>
                                <w:t>Included</w:t>
                              </w:r>
                            </w:p>
                          </w:txbxContent>
                        </wps:txbx>
                        <wps:bodyPr wrap="square" lIns="45718" tIns="45718" rIns="45718" bIns="45718" numCol="1" anchor="t">
                          <a:noAutofit/>
                        </wps:bodyPr>
                      </wps:wsp>
                    </wpg:wgp>
                  </a:graphicData>
                </a:graphic>
              </wp:anchor>
            </w:drawing>
          </mc:Choice>
          <mc:Fallback>
            <w:pict>
              <v:group id="_x0000_s1050" style="visibility:visible;position:absolute;margin-left:-35.2pt;margin-top:-23.5pt;width:27.1pt;height:108.0pt;z-index:251661312;mso-position-horizontal:absolute;mso-position-horizontal-relative:text;mso-position-vertical:absolute;mso-position-vertical-relative:line;mso-wrap-distance-left:0.0pt;mso-wrap-distance-top:0.0pt;mso-wrap-distance-right:0.0pt;mso-wrap-distance-bottom:0.0pt;" coordorigin="-1,0" coordsize="343855,1371600">
                <w10:wrap type="none" side="bothSides" anchorx="text"/>
                <v:roundrect id="_x0000_s1051" style="position:absolute;left:-513873;top:513872;width:1371601;height:343855;rotation:17694720fd;" adj="3600">
                  <v:fill color="#CCECFF" opacity="100.0%" type="solid"/>
                  <v:stroke filltype="solid" color="#000000" opacity="100.0%" weight="0.8pt" dashstyle="solid" endcap="flat" joinstyle="round" linestyle="single" startarrow="none" startarrowwidth="medium" startarrowlength="medium" endarrow="none" endarrowwidth="medium" endarrowlength="medium"/>
                </v:roundrect>
                <v:shape id="_x0000_s1052" type="#_x0000_t202" style="position:absolute;left:-497087;top:530659;width:1338028;height:310282;rotation:17694720fd;">
                  <v:fill on="f"/>
                  <v:stroke on="f" weight="1.0pt" dashstyle="solid" endcap="flat" miterlimit="400.0%" joinstyle="miter" linestyle="single" startarrow="none" startarrowwidth="medium" startarrowlength="medium" endarrow="none" endarrowwidth="medium" endarrowlength="medium"/>
                  <v:textbox>
                    <w:txbxContent>
                      <w:p>
                        <w:pPr>
                          <w:pStyle w:val="Heading 2"/>
                          <w:jc w:val="center"/>
                        </w:pPr>
                        <w:r>
                          <w:rPr>
                            <w:outline w:val="0"/>
                            <w:color w:val="000000"/>
                            <w:sz w:val="22"/>
                            <w:szCs w:val="22"/>
                            <w:u w:color="000000"/>
                            <w:rtl w:val="0"/>
                            <w:lang w:val="en-US"/>
                            <w14:textFill>
                              <w14:solidFill>
                                <w14:srgbClr w14:val="000000"/>
                              </w14:solidFill>
                            </w14:textFill>
                          </w:rPr>
                          <w:t>Included</w:t>
                        </w:r>
                      </w:p>
                    </w:txbxContent>
                  </v:textbox>
                </v:shape>
              </v:group>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6672" behindDoc="0" locked="0" layoutInCell="1" allowOverlap="1">
                <wp:simplePos x="0" y="0"/>
                <wp:positionH relativeFrom="column">
                  <wp:posOffset>2705258</wp:posOffset>
                </wp:positionH>
                <wp:positionV relativeFrom="line">
                  <wp:posOffset>47487</wp:posOffset>
                </wp:positionV>
                <wp:extent cx="0" cy="342902"/>
                <wp:effectExtent l="0" t="0" r="0" b="0"/>
                <wp:wrapNone/>
                <wp:docPr id="1073741852" name="officeArt object" descr="AutoShape 20"/>
                <wp:cNvGraphicFramePr/>
                <a:graphic xmlns:a="http://schemas.openxmlformats.org/drawingml/2006/main">
                  <a:graphicData uri="http://schemas.microsoft.com/office/word/2010/wordprocessingShape">
                    <wps:wsp>
                      <wps:cNvSpPr/>
                      <wps:spPr>
                        <a:xfrm>
                          <a:off x="0" y="0"/>
                          <a:ext cx="0" cy="342902"/>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53" style="visibility:visible;position:absolute;margin-left:213.0pt;margin-top:3.7pt;width:0.0pt;height:27.0pt;z-index:25167667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p>
    <w:p>
      <w:pPr>
        <w:pStyle w:val="Body A"/>
        <w:rPr>
          <w:rFonts w:ascii="Calibri Light" w:cs="Calibri Light" w:hAnsi="Calibri Light" w:eastAsia="Calibri Light"/>
        </w:rPr>
      </w:pPr>
      <w:r>
        <w:rPr>
          <w:rFonts w:ascii="Calibri Light" w:cs="Calibri Light" w:hAnsi="Calibri Light" w:eastAsia="Calibri Light"/>
        </w:rPr>
        <mc:AlternateContent>
          <mc:Choice Requires="wps">
            <w:drawing xmlns:a="http://schemas.openxmlformats.org/drawingml/2006/main">
              <wp:anchor distT="0" distB="0" distL="0" distR="0" simplePos="0" relativeHeight="251679744" behindDoc="0" locked="0" layoutInCell="1" allowOverlap="1">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pPr>
                              <w:pStyle w:val="Body A"/>
                              <w:spacing w:after="0"/>
                              <w:jc w:val="center"/>
                              <w:rPr>
                                <w:rFonts w:ascii="Calibri Light" w:cs="Calibri Light" w:hAnsi="Calibri Light" w:eastAsia="Calibri Light"/>
                              </w:rPr>
                            </w:pPr>
                            <w:r>
                              <w:rPr>
                                <w:rFonts w:ascii="Calibri Light" w:hAnsi="Calibri Light"/>
                                <w:rtl w:val="0"/>
                                <w:lang w:val="en-US"/>
                              </w:rPr>
                              <w:t xml:space="preserve">Extracted data: </w:t>
                            </w:r>
                          </w:p>
                          <w:p>
                            <w:pPr>
                              <w:pStyle w:val="Body A"/>
                              <w:spacing w:after="0"/>
                              <w:jc w:val="center"/>
                              <w:rPr>
                                <w:rFonts w:ascii="Calibri Light" w:cs="Calibri Light" w:hAnsi="Calibri Light" w:eastAsia="Calibri Light"/>
                              </w:rPr>
                            </w:pPr>
                            <w:r>
                              <w:rPr>
                                <w:rFonts w:ascii="Calibri Light" w:hAnsi="Calibri Light"/>
                                <w:rtl w:val="0"/>
                                <w:lang w:val="en-US"/>
                              </w:rPr>
                              <w:t>Location (latitude, longitude), year of study, type of shelter, function/purpose of shelter, taxa of study, and study species.</w:t>
                            </w:r>
                          </w:p>
                          <w:p>
                            <w:pPr>
                              <w:pStyle w:val="Body A"/>
                              <w:spacing w:after="0"/>
                              <w:jc w:val="center"/>
                            </w:pPr>
                            <w:r>
                              <w:rPr>
                                <w:rFonts w:ascii="Calibri Light" w:hAnsi="Calibri Light"/>
                                <w:rtl w:val="0"/>
                                <w:lang w:val="en-US"/>
                              </w:rPr>
                              <w:t xml:space="preserve">If plant, germination/restoration success recorded via </w:t>
                            </w:r>
                            <w:r>
                              <w:rPr>
                                <w:rFonts w:ascii="Calibri Light" w:hAnsi="Calibri Light"/>
                                <w:outline w:val="0"/>
                                <w:color w:val="1c1d1e"/>
                                <w:u w:color="1c1d1e"/>
                                <w:shd w:val="clear" w:color="auto" w:fill="ffffff"/>
                                <w:rtl w:val="0"/>
                                <w:lang w:val="en-US"/>
                                <w14:textFill>
                                  <w14:solidFill>
                                    <w14:srgbClr w14:val="1C1D1E"/>
                                  </w14:solidFill>
                                </w14:textFill>
                              </w:rPr>
                              <w:t xml:space="preserve">survival or mortality, growth, abundance, and percent cover. </w:t>
                            </w:r>
                          </w:p>
                        </w:txbxContent>
                      </wps:txbx>
                      <wps:bodyPr wrap="square" lIns="91438" tIns="91438" rIns="91438" bIns="91438" numCol="1" anchor="t">
                        <a:noAutofit/>
                      </wps:bodyPr>
                    </wps:wsp>
                  </a:graphicData>
                </a:graphic>
              </wp:anchor>
            </w:drawing>
          </mc:Choice>
          <mc:Fallback>
            <w:pict>
              <v:rect id="_x0000_s1054" style="visibility:visible;position:absolute;margin-left:108.8pt;margin-top:11.7pt;width:402.0pt;height:86.2pt;z-index:25167974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000000" opacity="100.0%" weight="0.8pt" dashstyle="solid" endcap="flat" miterlimit="800.0%" joinstyle="miter" linestyle="single" startarrow="none" startarrowwidth="medium" startarrowlength="medium" endarrow="none" endarrowwidth="medium" endarrowlength="medium"/>
                <v:textbox>
                  <w:txbxContent>
                    <w:p>
                      <w:pPr>
                        <w:pStyle w:val="Body A"/>
                        <w:spacing w:after="0"/>
                        <w:jc w:val="center"/>
                        <w:rPr>
                          <w:rFonts w:ascii="Calibri Light" w:cs="Calibri Light" w:hAnsi="Calibri Light" w:eastAsia="Calibri Light"/>
                        </w:rPr>
                      </w:pPr>
                      <w:r>
                        <w:rPr>
                          <w:rFonts w:ascii="Calibri Light" w:hAnsi="Calibri Light"/>
                          <w:rtl w:val="0"/>
                          <w:lang w:val="en-US"/>
                        </w:rPr>
                        <w:t xml:space="preserve">Extracted data: </w:t>
                      </w:r>
                    </w:p>
                    <w:p>
                      <w:pPr>
                        <w:pStyle w:val="Body A"/>
                        <w:spacing w:after="0"/>
                        <w:jc w:val="center"/>
                        <w:rPr>
                          <w:rFonts w:ascii="Calibri Light" w:cs="Calibri Light" w:hAnsi="Calibri Light" w:eastAsia="Calibri Light"/>
                        </w:rPr>
                      </w:pPr>
                      <w:r>
                        <w:rPr>
                          <w:rFonts w:ascii="Calibri Light" w:hAnsi="Calibri Light"/>
                          <w:rtl w:val="0"/>
                          <w:lang w:val="en-US"/>
                        </w:rPr>
                        <w:t>Location (latitude, longitude), year of study, type of shelter, function/purpose of shelter, taxa of study, and study species.</w:t>
                      </w:r>
                    </w:p>
                    <w:p>
                      <w:pPr>
                        <w:pStyle w:val="Body A"/>
                        <w:spacing w:after="0"/>
                        <w:jc w:val="center"/>
                      </w:pPr>
                      <w:r>
                        <w:rPr>
                          <w:rFonts w:ascii="Calibri Light" w:hAnsi="Calibri Light"/>
                          <w:rtl w:val="0"/>
                          <w:lang w:val="en-US"/>
                        </w:rPr>
                        <w:t xml:space="preserve">If plant, germination/restoration success recorded via </w:t>
                      </w:r>
                      <w:r>
                        <w:rPr>
                          <w:rFonts w:ascii="Calibri Light" w:hAnsi="Calibri Light"/>
                          <w:outline w:val="0"/>
                          <w:color w:val="1c1d1e"/>
                          <w:u w:color="1c1d1e"/>
                          <w:shd w:val="clear" w:color="auto" w:fill="ffffff"/>
                          <w:rtl w:val="0"/>
                          <w:lang w:val="en-US"/>
                          <w14:textFill>
                            <w14:solidFill>
                              <w14:srgbClr w14:val="1C1D1E"/>
                            </w14:solidFill>
                          </w14:textFill>
                        </w:rPr>
                        <w:t xml:space="preserve">survival or mortality, growth, abundance, and percent cover. </w:t>
                      </w:r>
                    </w:p>
                  </w:txbxContent>
                </v:textbox>
                <w10:wrap type="none" side="bothSides" anchorx="page"/>
              </v:rect>
            </w:pict>
          </mc:Fallback>
        </mc:AlternateContent>
      </w:r>
    </w:p>
    <w:p>
      <w:pPr>
        <w:pStyle w:val="Body A"/>
        <w:rPr>
          <w:rFonts w:ascii="Calibri Light" w:cs="Calibri Light" w:hAnsi="Calibri Light" w:eastAsia="Calibri Light"/>
        </w:rPr>
      </w:pPr>
    </w:p>
    <w:p>
      <w:pPr>
        <w:pStyle w:val="Body A"/>
        <w:rPr>
          <w:rFonts w:ascii="Calibri Light" w:cs="Calibri Light" w:hAnsi="Calibri Light" w:eastAsia="Calibri Light"/>
        </w:rPr>
      </w:pPr>
    </w:p>
    <w:p>
      <w:pPr>
        <w:pStyle w:val="Body A"/>
        <w:rPr>
          <w:rFonts w:ascii="Calibri Light" w:cs="Calibri Light" w:hAnsi="Calibri Light" w:eastAsia="Calibri Light"/>
        </w:rPr>
      </w:pPr>
    </w:p>
    <w:p>
      <w:pPr>
        <w:pStyle w:val="Body A"/>
        <w:rPr>
          <w:rFonts w:ascii="Calibri Light" w:cs="Calibri Light" w:hAnsi="Calibri Light" w:eastAsia="Calibri Light"/>
        </w:rPr>
      </w:pPr>
    </w:p>
    <w:p>
      <w:pPr>
        <w:pStyle w:val="Body"/>
        <w:jc w:val="both"/>
        <w:rPr>
          <w:b w:val="1"/>
          <w:bCs w:val="1"/>
          <w:sz w:val="24"/>
          <w:szCs w:val="24"/>
        </w:rPr>
      </w:pPr>
      <w:r>
        <w:rPr>
          <w:b w:val="1"/>
          <w:bCs w:val="1"/>
          <w:sz w:val="24"/>
          <w:szCs w:val="24"/>
          <w:rtl w:val="0"/>
          <w:lang w:val="en-US"/>
        </w:rPr>
        <w:t>Figure 1. PRISMA adapted from Moher et al. (2009)</w:t>
      </w:r>
      <w:del w:id="289" w:date="2021-04-22T19:24:31Z" w:author="zenrunner">
        <w:r>
          <w:rPr>
            <w:b w:val="1"/>
            <w:bCs w:val="1"/>
            <w:sz w:val="24"/>
            <w:szCs w:val="24"/>
            <w:rtl w:val="0"/>
          </w:rPr>
          <w:delText xml:space="preserve">. </w:delText>
        </w:r>
      </w:del>
    </w:p>
    <w:p>
      <w:pPr>
        <w:pStyle w:val="Body"/>
        <w:jc w:val="both"/>
        <w:rPr>
          <w:b w:val="1"/>
          <w:bCs w:val="1"/>
          <w:sz w:val="24"/>
          <w:szCs w:val="24"/>
        </w:rPr>
      </w:pPr>
    </w:p>
    <w:p>
      <w:pPr>
        <w:pStyle w:val="Body"/>
        <w:jc w:val="both"/>
        <w:rPr>
          <w:b w:val="1"/>
          <w:bCs w:val="1"/>
          <w:sz w:val="24"/>
          <w:szCs w:val="24"/>
        </w:rPr>
      </w:pPr>
    </w:p>
    <w:p>
      <w:pPr>
        <w:pStyle w:val="Body"/>
        <w:rPr>
          <w:ins w:id="290" w:date="2021-04-22T19:26:52Z" w:author="zenrunner"/>
        </w:rPr>
      </w:pPr>
    </w:p>
    <w:p>
      <w:pPr>
        <w:pStyle w:val="Body"/>
        <w:rPr>
          <w:ins w:id="291" w:date="2021-04-22T19:26:52Z" w:author="zenrunner"/>
        </w:rPr>
      </w:pPr>
    </w:p>
    <w:p>
      <w:pPr>
        <w:pStyle w:val="Body"/>
        <w:rPr>
          <w:ins w:id="292" w:date="2021-04-22T19:26:52Z" w:author="zenrunner"/>
        </w:rPr>
      </w:pPr>
      <w:ins w:id="293" w:date="2021-04-22T19:26:52Z" w:author="zenrunner">
        <w:r>
          <w:rPr>
            <w:rtl w:val="0"/>
            <w:lang w:val="en-US"/>
          </w:rPr>
          <w:t>BIG PICTURE - GREAT SHAPE - zero issues here however be nice to set yourself up super well for fun and steer them to the ideas you want so</w:t>
        </w:r>
      </w:ins>
    </w:p>
    <w:p>
      <w:pPr>
        <w:pStyle w:val="Body"/>
        <w:rPr>
          <w:ins w:id="294" w:date="2021-04-22T19:26:52Z" w:author="zenrunner"/>
        </w:rPr>
      </w:pPr>
    </w:p>
    <w:p>
      <w:pPr>
        <w:pStyle w:val="Body"/>
        <w:numPr>
          <w:ilvl w:val="0"/>
          <w:numId w:val="15"/>
        </w:numPr>
      </w:pPr>
      <w:ins w:id="295" w:date="2021-04-22T19:26:52Z" w:author="zenrunner">
        <w:r>
          <w:rPr>
            <w:rtl w:val="0"/>
            <w:lang w:val="en-US"/>
          </w:rPr>
          <w:t>Select and highlight the theories you want to tackle</w:t>
        </w:r>
      </w:ins>
    </w:p>
    <w:p>
      <w:pPr>
        <w:pStyle w:val="Body"/>
        <w:numPr>
          <w:ilvl w:val="0"/>
          <w:numId w:val="15"/>
        </w:numPr>
      </w:pPr>
      <w:ins w:id="296" w:date="2021-04-22T19:26:52Z" w:author="zenrunner">
        <w:r>
          <w:rPr>
            <w:rtl w:val="0"/>
            <w:lang w:val="en-US"/>
          </w:rPr>
          <w:t>Need some design visuals here - even one showing design</w:t>
        </w:r>
      </w:ins>
    </w:p>
    <w:p>
      <w:pPr>
        <w:pStyle w:val="Body"/>
        <w:numPr>
          <w:ilvl w:val="0"/>
          <w:numId w:val="15"/>
        </w:numPr>
      </w:pPr>
      <w:ins w:id="297" w:date="2021-04-22T19:26:52Z" w:author="zenrunner">
        <w:r>
          <w:rPr>
            <w:rtl w:val="0"/>
            <w:lang w:val="en-US"/>
          </w:rPr>
          <w:t>Need more specificity in writing and some spots the ideas just to ensure you are nailing it - this is actually easy - just writing refinements and a few more paper citations. That</w:t>
        </w:r>
      </w:ins>
      <w:ins w:id="298" w:date="2021-04-22T19:26:52Z" w:author="zenrunner">
        <w:r>
          <w:rPr>
            <w:rtl w:val="0"/>
            <w:lang w:val="en-US"/>
          </w:rPr>
          <w:t>’</w:t>
        </w:r>
      </w:ins>
      <w:ins w:id="299" w:date="2021-04-22T19:26:52Z" w:author="zenrunner">
        <w:r>
          <w:rPr>
            <w:rtl w:val="0"/>
            <w:lang w:val="en-US"/>
          </w:rPr>
          <w:t>s it.</w:t>
        </w:r>
      </w:ins>
      <w:r>
        <w:rPr>
          <w:rFonts w:ascii="Arial Unicode MS" w:cs="Arial Unicode MS" w:hAnsi="Arial Unicode MS" w:eastAsia="Arial Unicode MS"/>
          <w:b w:val="0"/>
          <w:bCs w:val="0"/>
          <w:i w:val="0"/>
          <w:iCs w:val="0"/>
          <w:sz w:val="24"/>
          <w:szCs w:val="24"/>
        </w:rPr>
        <w:br w:type="page"/>
      </w:r>
    </w:p>
    <w:p>
      <w:pPr>
        <w:pStyle w:val="Body"/>
        <w:spacing w:line="360" w:lineRule="auto"/>
        <w:jc w:val="both"/>
        <w:rPr>
          <w:b w:val="1"/>
          <w:bCs w:val="1"/>
          <w:sz w:val="24"/>
          <w:szCs w:val="24"/>
        </w:rPr>
      </w:pPr>
      <w:r>
        <w:rPr>
          <w:b w:val="1"/>
          <w:bCs w:val="1"/>
          <w:sz w:val="24"/>
          <w:szCs w:val="24"/>
          <w:rtl w:val="0"/>
          <w:lang w:val="en-US"/>
        </w:rPr>
        <w:t>Work Cited</w:t>
      </w:r>
    </w:p>
    <w:p>
      <w:pPr>
        <w:pStyle w:val="Bibliography"/>
        <w:spacing w:line="360" w:lineRule="auto"/>
        <w:rPr>
          <w:sz w:val="24"/>
          <w:szCs w:val="24"/>
        </w:rPr>
      </w:pPr>
      <w:r>
        <w:rPr>
          <w:sz w:val="24"/>
          <w:szCs w:val="24"/>
          <w:rtl w:val="0"/>
          <w:lang w:val="en-US"/>
        </w:rPr>
        <w:t>Athi</w:t>
      </w:r>
      <w:r>
        <w:rPr>
          <w:sz w:val="24"/>
          <w:szCs w:val="24"/>
          <w:rtl w:val="0"/>
          <w:lang w:val="en-US"/>
        </w:rPr>
        <w:t>ê</w:t>
      </w:r>
      <w:r>
        <w:rPr>
          <w:sz w:val="24"/>
          <w:szCs w:val="24"/>
          <w:rtl w:val="0"/>
          <w:lang w:val="en-US"/>
        </w:rPr>
        <w:t xml:space="preserve">, S., and M. M. Dias. 2016. </w:t>
      </w:r>
      <w:r>
        <w:rPr>
          <w:sz w:val="24"/>
          <w:szCs w:val="24"/>
          <w:rtl w:val="0"/>
          <w:lang w:val="en-US"/>
        </w:rPr>
        <w:t>“</w:t>
      </w:r>
      <w:r>
        <w:rPr>
          <w:sz w:val="24"/>
          <w:szCs w:val="24"/>
          <w:rtl w:val="0"/>
          <w:lang w:val="en-US"/>
        </w:rPr>
        <w:t>Use of Perches and Seed Dispersal by Birds in an Abandoned Pasture in the Porto Ferreira State Park, Southeastern Brazil.</w:t>
      </w:r>
      <w:r>
        <w:rPr>
          <w:sz w:val="24"/>
          <w:szCs w:val="24"/>
          <w:rtl w:val="0"/>
          <w:lang w:val="en-US"/>
        </w:rPr>
        <w:t xml:space="preserve">” </w:t>
      </w:r>
      <w:r>
        <w:rPr>
          <w:i w:val="1"/>
          <w:iCs w:val="1"/>
          <w:sz w:val="24"/>
          <w:szCs w:val="24"/>
          <w:rtl w:val="0"/>
          <w:lang w:val="en-US"/>
        </w:rPr>
        <w:t>Brazilian Journal of Biology</w:t>
      </w:r>
      <w:r>
        <w:rPr>
          <w:sz w:val="24"/>
          <w:szCs w:val="24"/>
          <w:rtl w:val="0"/>
          <w:lang w:val="en-US"/>
        </w:rPr>
        <w:t xml:space="preserve"> 76 (1): 80</w:t>
      </w:r>
      <w:r>
        <w:rPr>
          <w:sz w:val="24"/>
          <w:szCs w:val="24"/>
          <w:rtl w:val="0"/>
          <w:lang w:val="en-US"/>
        </w:rPr>
        <w:t>–</w:t>
      </w:r>
      <w:r>
        <w:rPr>
          <w:sz w:val="24"/>
          <w:szCs w:val="24"/>
          <w:rtl w:val="0"/>
          <w:lang w:val="en-US"/>
        </w:rPr>
        <w:t>92. https://doi.org/10.1590/1519-6984.13114.</w:t>
      </w:r>
    </w:p>
    <w:p>
      <w:pPr>
        <w:pStyle w:val="Bibliography"/>
        <w:spacing w:line="360" w:lineRule="auto"/>
        <w:rPr>
          <w:sz w:val="24"/>
          <w:szCs w:val="24"/>
        </w:rPr>
      </w:pPr>
      <w:r>
        <w:rPr>
          <w:sz w:val="24"/>
          <w:szCs w:val="24"/>
          <w:rtl w:val="0"/>
          <w:lang w:val="en-US"/>
        </w:rPr>
        <w:t xml:space="preserve">Elmqvist, Thomas, ed. 2013. </w:t>
      </w:r>
      <w:r>
        <w:rPr>
          <w:i w:val="1"/>
          <w:iCs w:val="1"/>
          <w:sz w:val="24"/>
          <w:szCs w:val="24"/>
          <w:rtl w:val="0"/>
          <w:lang w:val="en-US"/>
        </w:rPr>
        <w:t>Urbanization, Biodiversity and Ecosystem Services: Challenges and Opportunities: A Global Assessment</w:t>
      </w:r>
      <w:r>
        <w:rPr>
          <w:i w:val="1"/>
          <w:iCs w:val="1"/>
          <w:sz w:val="24"/>
          <w:szCs w:val="24"/>
          <w:rtl w:val="0"/>
          <w:lang w:val="en-US"/>
        </w:rPr>
        <w:t> </w:t>
      </w:r>
      <w:r>
        <w:rPr>
          <w:i w:val="1"/>
          <w:iCs w:val="1"/>
          <w:sz w:val="24"/>
          <w:szCs w:val="24"/>
          <w:rtl w:val="0"/>
          <w:lang w:val="en-US"/>
        </w:rPr>
        <w:t>; a Part of the Cities and Biodiversity Outlook Project</w:t>
      </w:r>
      <w:r>
        <w:rPr>
          <w:sz w:val="24"/>
          <w:szCs w:val="24"/>
          <w:rtl w:val="0"/>
          <w:lang w:val="en-US"/>
        </w:rPr>
        <w:t>. Springer Open. Dordrecht: Springer.</w:t>
      </w:r>
    </w:p>
    <w:p>
      <w:pPr>
        <w:pStyle w:val="Bibliography"/>
        <w:spacing w:line="360" w:lineRule="auto"/>
        <w:rPr>
          <w:sz w:val="24"/>
          <w:szCs w:val="24"/>
        </w:rPr>
      </w:pPr>
      <w:r>
        <w:rPr>
          <w:sz w:val="24"/>
          <w:szCs w:val="24"/>
          <w:rtl w:val="0"/>
          <w:lang w:val="en-US"/>
        </w:rPr>
        <w:t xml:space="preserve">Filazzola, Alessandro, Michael Westphal, Michael Powers, Amanda Rae Liczner, Deborah A. (Smith) Woollett, Brent Johnson, and Christopher J. Lortie. 2017. </w:t>
      </w:r>
      <w:r>
        <w:rPr>
          <w:sz w:val="24"/>
          <w:szCs w:val="24"/>
          <w:rtl w:val="0"/>
          <w:lang w:val="en-US"/>
        </w:rPr>
        <w:t>“</w:t>
      </w:r>
      <w:r>
        <w:rPr>
          <w:sz w:val="24"/>
          <w:szCs w:val="24"/>
          <w:rtl w:val="0"/>
          <w:lang w:val="en-US"/>
        </w:rPr>
        <w:t>Non-Trophic Interactions in Deserts: Facilitation, Interference, and an Endangered Lizard Species.</w:t>
      </w:r>
      <w:r>
        <w:rPr>
          <w:sz w:val="24"/>
          <w:szCs w:val="24"/>
          <w:rtl w:val="0"/>
          <w:lang w:val="en-US"/>
        </w:rPr>
        <w:t xml:space="preserve">” </w:t>
      </w:r>
      <w:r>
        <w:rPr>
          <w:i w:val="1"/>
          <w:iCs w:val="1"/>
          <w:sz w:val="24"/>
          <w:szCs w:val="24"/>
          <w:rtl w:val="0"/>
          <w:lang w:val="en-US"/>
        </w:rPr>
        <w:t>Basic and Applied Ecology</w:t>
      </w:r>
      <w:r>
        <w:rPr>
          <w:sz w:val="24"/>
          <w:szCs w:val="24"/>
          <w:rtl w:val="0"/>
          <w:lang w:val="en-US"/>
        </w:rPr>
        <w:t xml:space="preserve"> 20 (May): 51</w:t>
      </w:r>
      <w:r>
        <w:rPr>
          <w:sz w:val="24"/>
          <w:szCs w:val="24"/>
          <w:rtl w:val="0"/>
          <w:lang w:val="en-US"/>
        </w:rPr>
        <w:t>–</w:t>
      </w:r>
      <w:r>
        <w:rPr>
          <w:sz w:val="24"/>
          <w:szCs w:val="24"/>
          <w:rtl w:val="0"/>
          <w:lang w:val="en-US"/>
        </w:rPr>
        <w:t>61. https://doi.org/10.1016/j.baae.2017.01.002.</w:t>
      </w:r>
    </w:p>
    <w:p>
      <w:pPr>
        <w:pStyle w:val="Bibliography"/>
        <w:spacing w:line="360" w:lineRule="auto"/>
        <w:rPr>
          <w:sz w:val="24"/>
          <w:szCs w:val="24"/>
        </w:rPr>
      </w:pPr>
      <w:r>
        <w:rPr>
          <w:sz w:val="24"/>
          <w:szCs w:val="24"/>
          <w:rtl w:val="0"/>
          <w:lang w:val="en-US"/>
        </w:rPr>
        <w:t xml:space="preserve">Germano, David J., Galen B. Rathbun, Lawrence R. Saslaw, Brian L. Cypher, Ellen A. Cypher, and Larry M. Vredenburgh. 2011. </w:t>
      </w:r>
      <w:r>
        <w:rPr>
          <w:sz w:val="24"/>
          <w:szCs w:val="24"/>
          <w:rtl w:val="0"/>
          <w:lang w:val="en-US"/>
        </w:rPr>
        <w:t>“</w:t>
      </w:r>
      <w:r>
        <w:rPr>
          <w:sz w:val="24"/>
          <w:szCs w:val="24"/>
          <w:rtl w:val="0"/>
          <w:lang w:val="en-US"/>
        </w:rPr>
        <w:t>The San Joaquin Desert of California: Ecologically Misunderstood and Overlooked.</w:t>
      </w:r>
      <w:r>
        <w:rPr>
          <w:sz w:val="24"/>
          <w:szCs w:val="24"/>
          <w:rtl w:val="0"/>
          <w:lang w:val="en-US"/>
        </w:rPr>
        <w:t xml:space="preserve">” </w:t>
      </w:r>
      <w:r>
        <w:rPr>
          <w:i w:val="1"/>
          <w:iCs w:val="1"/>
          <w:sz w:val="24"/>
          <w:szCs w:val="24"/>
          <w:rtl w:val="0"/>
          <w:lang w:val="en-US"/>
        </w:rPr>
        <w:t>Natural Areas Journal</w:t>
      </w:r>
      <w:r>
        <w:rPr>
          <w:sz w:val="24"/>
          <w:szCs w:val="24"/>
          <w:rtl w:val="0"/>
          <w:lang w:val="en-US"/>
        </w:rPr>
        <w:t xml:space="preserve"> 31 (2): 138</w:t>
      </w:r>
      <w:r>
        <w:rPr>
          <w:sz w:val="24"/>
          <w:szCs w:val="24"/>
          <w:rtl w:val="0"/>
          <w:lang w:val="en-US"/>
        </w:rPr>
        <w:t>–</w:t>
      </w:r>
      <w:r>
        <w:rPr>
          <w:sz w:val="24"/>
          <w:szCs w:val="24"/>
          <w:rtl w:val="0"/>
          <w:lang w:val="en-US"/>
        </w:rPr>
        <w:t>47. https://doi.org/10.3375/043.031.0206.</w:t>
      </w:r>
    </w:p>
    <w:p>
      <w:pPr>
        <w:pStyle w:val="Bibliography"/>
        <w:spacing w:line="360" w:lineRule="auto"/>
        <w:rPr>
          <w:sz w:val="24"/>
          <w:szCs w:val="24"/>
        </w:rPr>
      </w:pPr>
      <w:r>
        <w:rPr>
          <w:sz w:val="24"/>
          <w:szCs w:val="24"/>
          <w:rtl w:val="0"/>
          <w:lang w:val="en-US"/>
        </w:rPr>
        <w:t xml:space="preserve">Ghazian, Nargol, Mario Zuliani, and Christopher J. Lortie. 2020. </w:t>
      </w:r>
      <w:r>
        <w:rPr>
          <w:sz w:val="24"/>
          <w:szCs w:val="24"/>
          <w:rtl w:val="0"/>
          <w:lang w:val="en-US"/>
        </w:rPr>
        <w:t>“</w:t>
      </w:r>
      <w:r>
        <w:rPr>
          <w:sz w:val="24"/>
          <w:szCs w:val="24"/>
          <w:rtl w:val="0"/>
          <w:lang w:val="en-US"/>
        </w:rPr>
        <w:t>Micro-Climatic Amelioration in a California Desert: Artificial Shelter versus Shrub Canopy.</w:t>
      </w:r>
      <w:r>
        <w:rPr>
          <w:sz w:val="24"/>
          <w:szCs w:val="24"/>
          <w:rtl w:val="0"/>
          <w:lang w:val="en-US"/>
        </w:rPr>
        <w:t xml:space="preserve">” </w:t>
      </w:r>
      <w:r>
        <w:rPr>
          <w:sz w:val="24"/>
          <w:szCs w:val="24"/>
          <w:rtl w:val="0"/>
          <w:lang w:val="en-US"/>
        </w:rPr>
        <w:t>21 (8): In Press.</w:t>
      </w:r>
    </w:p>
    <w:p>
      <w:pPr>
        <w:pStyle w:val="Bibliography"/>
        <w:spacing w:line="360" w:lineRule="auto"/>
        <w:rPr>
          <w:sz w:val="24"/>
          <w:szCs w:val="24"/>
        </w:rPr>
      </w:pPr>
      <w:r>
        <w:rPr>
          <w:sz w:val="24"/>
          <w:szCs w:val="24"/>
          <w:rtl w:val="0"/>
          <w:lang w:val="en-US"/>
        </w:rPr>
        <w:t xml:space="preserve">Hadley, Neil F. 1970. </w:t>
      </w:r>
      <w:r>
        <w:rPr>
          <w:sz w:val="24"/>
          <w:szCs w:val="24"/>
          <w:rtl w:val="0"/>
          <w:lang w:val="en-US"/>
        </w:rPr>
        <w:t>“</w:t>
      </w:r>
      <w:r>
        <w:rPr>
          <w:sz w:val="24"/>
          <w:szCs w:val="24"/>
          <w:rtl w:val="0"/>
          <w:lang w:val="en-US"/>
        </w:rPr>
        <w:t>Micrometeorology and Energy Exchange in Two Desert Arthropods.</w:t>
      </w:r>
      <w:r>
        <w:rPr>
          <w:sz w:val="24"/>
          <w:szCs w:val="24"/>
          <w:rtl w:val="0"/>
          <w:lang w:val="en-US"/>
        </w:rPr>
        <w:t xml:space="preserve">” </w:t>
      </w:r>
      <w:r>
        <w:rPr>
          <w:i w:val="1"/>
          <w:iCs w:val="1"/>
          <w:sz w:val="24"/>
          <w:szCs w:val="24"/>
          <w:rtl w:val="0"/>
          <w:lang w:val="en-US"/>
        </w:rPr>
        <w:t>Ecology</w:t>
      </w:r>
      <w:r>
        <w:rPr>
          <w:sz w:val="24"/>
          <w:szCs w:val="24"/>
          <w:rtl w:val="0"/>
          <w:lang w:val="en-US"/>
        </w:rPr>
        <w:t xml:space="preserve"> 51 (3): 434</w:t>
      </w:r>
      <w:r>
        <w:rPr>
          <w:sz w:val="24"/>
          <w:szCs w:val="24"/>
          <w:rtl w:val="0"/>
          <w:lang w:val="en-US"/>
        </w:rPr>
        <w:t>–</w:t>
      </w:r>
      <w:r>
        <w:rPr>
          <w:sz w:val="24"/>
          <w:szCs w:val="24"/>
          <w:rtl w:val="0"/>
          <w:lang w:val="en-US"/>
        </w:rPr>
        <w:t>44. https://doi.org/10.2307/1935378.</w:t>
      </w:r>
    </w:p>
    <w:p>
      <w:pPr>
        <w:pStyle w:val="Bibliography"/>
        <w:spacing w:line="360" w:lineRule="auto"/>
        <w:rPr>
          <w:sz w:val="24"/>
          <w:szCs w:val="24"/>
        </w:rPr>
      </w:pPr>
      <w:r>
        <w:rPr>
          <w:sz w:val="24"/>
          <w:szCs w:val="24"/>
          <w:rtl w:val="0"/>
          <w:lang w:val="en-US"/>
        </w:rPr>
        <w:t xml:space="preserve">Holzapfel, Claus, and Bruce E. Mahall. 1999. </w:t>
      </w:r>
      <w:r>
        <w:rPr>
          <w:sz w:val="24"/>
          <w:szCs w:val="24"/>
          <w:rtl w:val="0"/>
          <w:lang w:val="en-US"/>
        </w:rPr>
        <w:t>“</w:t>
      </w:r>
      <w:r>
        <w:rPr>
          <w:sz w:val="24"/>
          <w:szCs w:val="24"/>
          <w:rtl w:val="0"/>
          <w:lang w:val="en-US"/>
        </w:rPr>
        <w:t>BIDIRECTIONAL FACILITATION AND INTERFERENCE BETWEEN SHRUBS AND ANNUALS IN THE MOJAVE DESERT.</w:t>
      </w:r>
      <w:r>
        <w:rPr>
          <w:sz w:val="24"/>
          <w:szCs w:val="24"/>
          <w:rtl w:val="0"/>
          <w:lang w:val="en-US"/>
        </w:rPr>
        <w:t xml:space="preserve">” </w:t>
      </w:r>
      <w:r>
        <w:rPr>
          <w:i w:val="1"/>
          <w:iCs w:val="1"/>
          <w:sz w:val="24"/>
          <w:szCs w:val="24"/>
          <w:rtl w:val="0"/>
          <w:lang w:val="en-US"/>
        </w:rPr>
        <w:t>Ecology</w:t>
      </w:r>
      <w:r>
        <w:rPr>
          <w:sz w:val="24"/>
          <w:szCs w:val="24"/>
          <w:rtl w:val="0"/>
          <w:lang w:val="en-US"/>
        </w:rPr>
        <w:t xml:space="preserve"> 80 (5): 1747</w:t>
      </w:r>
      <w:r>
        <w:rPr>
          <w:sz w:val="24"/>
          <w:szCs w:val="24"/>
          <w:rtl w:val="0"/>
          <w:lang w:val="en-US"/>
        </w:rPr>
        <w:t>–</w:t>
      </w:r>
      <w:r>
        <w:rPr>
          <w:sz w:val="24"/>
          <w:szCs w:val="24"/>
          <w:rtl w:val="0"/>
          <w:lang w:val="en-US"/>
        </w:rPr>
        <w:t>61. https://doi.org/10.1890/0012-9658(1999)080[1747:BFAIBS]2.0.CO;2.</w:t>
      </w:r>
    </w:p>
    <w:p>
      <w:pPr>
        <w:pStyle w:val="Bibliography"/>
        <w:spacing w:line="360" w:lineRule="auto"/>
        <w:rPr>
          <w:sz w:val="24"/>
          <w:szCs w:val="24"/>
        </w:rPr>
      </w:pPr>
      <w:r>
        <w:rPr>
          <w:sz w:val="24"/>
          <w:szCs w:val="24"/>
          <w:rtl w:val="0"/>
          <w:lang w:val="en-US"/>
        </w:rPr>
        <w:t xml:space="preserve">Irwin, Mitchell T., Patricia C. Wright, Christopher Birkinshaw, Brian L. Fisher, Charlie J. Gardner, Julian Glos, Steven M. Goodman, et al. 2010. </w:t>
      </w:r>
      <w:r>
        <w:rPr>
          <w:sz w:val="24"/>
          <w:szCs w:val="24"/>
          <w:rtl w:val="0"/>
          <w:lang w:val="en-US"/>
        </w:rPr>
        <w:t>“</w:t>
      </w:r>
      <w:r>
        <w:rPr>
          <w:sz w:val="24"/>
          <w:szCs w:val="24"/>
          <w:rtl w:val="0"/>
          <w:lang w:val="en-US"/>
        </w:rPr>
        <w:t>Patterns of Species Change in Anthropogenically Disturbed Forests of Madagascar.</w:t>
      </w:r>
      <w:r>
        <w:rPr>
          <w:sz w:val="24"/>
          <w:szCs w:val="24"/>
          <w:rtl w:val="0"/>
          <w:lang w:val="en-US"/>
        </w:rPr>
        <w:t xml:space="preserve">” </w:t>
      </w:r>
      <w:r>
        <w:rPr>
          <w:i w:val="1"/>
          <w:iCs w:val="1"/>
          <w:sz w:val="24"/>
          <w:szCs w:val="24"/>
          <w:rtl w:val="0"/>
          <w:lang w:val="en-US"/>
        </w:rPr>
        <w:t>Biological Conservation</w:t>
      </w:r>
      <w:r>
        <w:rPr>
          <w:sz w:val="24"/>
          <w:szCs w:val="24"/>
          <w:rtl w:val="0"/>
          <w:lang w:val="en-US"/>
        </w:rPr>
        <w:t xml:space="preserve"> 143 (10): 2351</w:t>
      </w:r>
      <w:r>
        <w:rPr>
          <w:sz w:val="24"/>
          <w:szCs w:val="24"/>
          <w:rtl w:val="0"/>
          <w:lang w:val="en-US"/>
        </w:rPr>
        <w:t>–</w:t>
      </w:r>
      <w:r>
        <w:rPr>
          <w:sz w:val="24"/>
          <w:szCs w:val="24"/>
          <w:rtl w:val="0"/>
          <w:lang w:val="en-US"/>
        </w:rPr>
        <w:t>62. https://doi.org/10.1016/j.biocon.2010.01.023.</w:t>
      </w:r>
    </w:p>
    <w:p>
      <w:pPr>
        <w:pStyle w:val="Bibliography"/>
        <w:spacing w:line="360" w:lineRule="auto"/>
        <w:rPr>
          <w:sz w:val="24"/>
          <w:szCs w:val="24"/>
        </w:rPr>
      </w:pPr>
      <w:r>
        <w:rPr>
          <w:sz w:val="24"/>
          <w:szCs w:val="24"/>
          <w:rtl w:val="0"/>
          <w:lang w:val="en-US"/>
        </w:rPr>
        <w:t xml:space="preserve">Ivey, Kathleen N, Margaret Cornwall, Hayley Crowell, Nargol Ghazian, Emmeleia Nix, Malory Owen, Mario Zuliani, Christopher J Lortie, Michael Westphal, and Emily Taylor. 2020. </w:t>
      </w:r>
      <w:r>
        <w:rPr>
          <w:sz w:val="24"/>
          <w:szCs w:val="24"/>
          <w:rtl w:val="0"/>
          <w:lang w:val="en-US"/>
        </w:rPr>
        <w:t>“</w:t>
      </w:r>
      <w:r>
        <w:rPr>
          <w:sz w:val="24"/>
          <w:szCs w:val="24"/>
          <w:rtl w:val="0"/>
          <w:lang w:val="en-US"/>
        </w:rPr>
        <w:t>Thermal Ecology of the Federally Endangered Blunt-Nosed Leopard Lizard (Gambelia Sila).</w:t>
      </w:r>
      <w:r>
        <w:rPr>
          <w:sz w:val="24"/>
          <w:szCs w:val="24"/>
          <w:rtl w:val="0"/>
          <w:lang w:val="en-US"/>
        </w:rPr>
        <w:t xml:space="preserve">” </w:t>
      </w:r>
      <w:r>
        <w:rPr>
          <w:sz w:val="24"/>
          <w:szCs w:val="24"/>
          <w:rtl w:val="0"/>
          <w:lang w:val="en-US"/>
        </w:rPr>
        <w:t xml:space="preserve">Edited by Steven Cooke. </w:t>
      </w:r>
      <w:r>
        <w:rPr>
          <w:i w:val="1"/>
          <w:iCs w:val="1"/>
          <w:sz w:val="24"/>
          <w:szCs w:val="24"/>
          <w:rtl w:val="0"/>
          <w:lang w:val="en-US"/>
        </w:rPr>
        <w:t>Conservation Physiology</w:t>
      </w:r>
      <w:r>
        <w:rPr>
          <w:sz w:val="24"/>
          <w:szCs w:val="24"/>
          <w:rtl w:val="0"/>
          <w:lang w:val="en-US"/>
        </w:rPr>
        <w:t xml:space="preserve"> 8 (1): coaa014. https://doi.org/10.1093/conphys/coaa014.</w:t>
      </w:r>
    </w:p>
    <w:p>
      <w:pPr>
        <w:pStyle w:val="Bibliography"/>
        <w:spacing w:line="360" w:lineRule="auto"/>
        <w:rPr>
          <w:sz w:val="24"/>
          <w:szCs w:val="24"/>
        </w:rPr>
      </w:pPr>
      <w:r>
        <w:rPr>
          <w:sz w:val="24"/>
          <w:szCs w:val="24"/>
          <w:rtl w:val="0"/>
          <w:lang w:val="en-US"/>
        </w:rPr>
        <w:t>Kline, Holley N., Timothy E. Fulbright, Eric D. Grahmann, Fidel Hern</w:t>
      </w:r>
      <w:r>
        <w:rPr>
          <w:sz w:val="24"/>
          <w:szCs w:val="24"/>
          <w:rtl w:val="0"/>
          <w:lang w:val="en-US"/>
        </w:rPr>
        <w:t>á</w:t>
      </w:r>
      <w:r>
        <w:rPr>
          <w:sz w:val="24"/>
          <w:szCs w:val="24"/>
          <w:rtl w:val="0"/>
          <w:lang w:val="en-US"/>
        </w:rPr>
        <w:t xml:space="preserve">ndez, David B. Wester, Leonard A. Brennan, and Michael W. Hehman. 2019. </w:t>
      </w:r>
      <w:r>
        <w:rPr>
          <w:sz w:val="24"/>
          <w:szCs w:val="24"/>
          <w:rtl w:val="0"/>
          <w:lang w:val="en-US"/>
        </w:rPr>
        <w:t>“</w:t>
      </w:r>
      <w:r>
        <w:rPr>
          <w:sz w:val="24"/>
          <w:szCs w:val="24"/>
          <w:rtl w:val="0"/>
          <w:lang w:val="en-US"/>
        </w:rPr>
        <w:t>Temperature Influences Resource Use by Chestnut-Bellied Scaled Quail.</w:t>
      </w:r>
      <w:r>
        <w:rPr>
          <w:sz w:val="24"/>
          <w:szCs w:val="24"/>
          <w:rtl w:val="0"/>
          <w:lang w:val="en-US"/>
        </w:rPr>
        <w:t xml:space="preserve">” </w:t>
      </w:r>
      <w:r>
        <w:rPr>
          <w:i w:val="1"/>
          <w:iCs w:val="1"/>
          <w:sz w:val="24"/>
          <w:szCs w:val="24"/>
          <w:rtl w:val="0"/>
          <w:lang w:val="en-US"/>
        </w:rPr>
        <w:t>Ecosphere</w:t>
      </w:r>
      <w:r>
        <w:rPr>
          <w:sz w:val="24"/>
          <w:szCs w:val="24"/>
          <w:rtl w:val="0"/>
          <w:lang w:val="en-US"/>
        </w:rPr>
        <w:t xml:space="preserve"> 10 (2): e02599. https://doi.org/10.1002/ecs2.2599.</w:t>
      </w:r>
    </w:p>
    <w:p>
      <w:pPr>
        <w:pStyle w:val="Bibliography"/>
        <w:spacing w:line="360" w:lineRule="auto"/>
        <w:rPr>
          <w:sz w:val="24"/>
          <w:szCs w:val="24"/>
        </w:rPr>
      </w:pPr>
      <w:r>
        <w:rPr>
          <w:sz w:val="24"/>
          <w:szCs w:val="24"/>
          <w:rtl w:val="0"/>
          <w:lang w:val="fr-FR"/>
        </w:rPr>
        <w:t>Leli</w:t>
      </w:r>
      <w:r>
        <w:rPr>
          <w:sz w:val="24"/>
          <w:szCs w:val="24"/>
          <w:rtl w:val="0"/>
          <w:lang w:val="fr-FR"/>
        </w:rPr>
        <w:t>è</w:t>
      </w:r>
      <w:r>
        <w:rPr>
          <w:sz w:val="24"/>
          <w:szCs w:val="24"/>
          <w:rtl w:val="0"/>
          <w:lang w:val="fr-FR"/>
        </w:rPr>
        <w:t>vre, Herv</w:t>
      </w:r>
      <w:r>
        <w:rPr>
          <w:sz w:val="24"/>
          <w:szCs w:val="24"/>
          <w:rtl w:val="0"/>
          <w:lang w:val="fr-FR"/>
        </w:rPr>
        <w:t>é</w:t>
      </w:r>
      <w:r>
        <w:rPr>
          <w:sz w:val="24"/>
          <w:szCs w:val="24"/>
          <w:rtl w:val="0"/>
          <w:lang w:val="fr-FR"/>
        </w:rPr>
        <w:t xml:space="preserve">, Gabriel Blouin-Demers, Xavier Bonnet, and Olivier Lourdais. </w:t>
      </w:r>
      <w:r>
        <w:rPr>
          <w:sz w:val="24"/>
          <w:szCs w:val="24"/>
          <w:rtl w:val="0"/>
          <w:lang w:val="en-US"/>
        </w:rPr>
        <w:t xml:space="preserve">2010. </w:t>
      </w:r>
      <w:r>
        <w:rPr>
          <w:sz w:val="24"/>
          <w:szCs w:val="24"/>
          <w:rtl w:val="0"/>
          <w:lang w:val="en-US"/>
        </w:rPr>
        <w:t>“</w:t>
      </w:r>
      <w:r>
        <w:rPr>
          <w:sz w:val="24"/>
          <w:szCs w:val="24"/>
          <w:rtl w:val="0"/>
          <w:lang w:val="en-US"/>
        </w:rPr>
        <w:t>Thermal Benefits of Artificial Shelters in Snakes: A Radiotelemetric Study of Two Sympatric Colubrids.</w:t>
      </w:r>
      <w:r>
        <w:rPr>
          <w:sz w:val="24"/>
          <w:szCs w:val="24"/>
          <w:rtl w:val="0"/>
          <w:lang w:val="en-US"/>
        </w:rPr>
        <w:t xml:space="preserve">” </w:t>
      </w:r>
      <w:r>
        <w:rPr>
          <w:i w:val="1"/>
          <w:iCs w:val="1"/>
          <w:sz w:val="24"/>
          <w:szCs w:val="24"/>
          <w:rtl w:val="0"/>
          <w:lang w:val="en-US"/>
        </w:rPr>
        <w:t>Journal of Thermal Biology</w:t>
      </w:r>
      <w:r>
        <w:rPr>
          <w:sz w:val="24"/>
          <w:szCs w:val="24"/>
          <w:rtl w:val="0"/>
          <w:lang w:val="en-US"/>
        </w:rPr>
        <w:t xml:space="preserve"> 35 (7): 324</w:t>
      </w:r>
      <w:r>
        <w:rPr>
          <w:sz w:val="24"/>
          <w:szCs w:val="24"/>
          <w:rtl w:val="0"/>
          <w:lang w:val="en-US"/>
        </w:rPr>
        <w:t>–</w:t>
      </w:r>
      <w:r>
        <w:rPr>
          <w:sz w:val="24"/>
          <w:szCs w:val="24"/>
          <w:rtl w:val="0"/>
          <w:lang w:val="en-US"/>
        </w:rPr>
        <w:t>31. https://doi.org/10.1016/j.jtherbio.2010.06.011.</w:t>
      </w:r>
    </w:p>
    <w:p>
      <w:pPr>
        <w:pStyle w:val="Bibliography"/>
        <w:spacing w:line="360" w:lineRule="auto"/>
        <w:rPr>
          <w:sz w:val="24"/>
          <w:szCs w:val="24"/>
        </w:rPr>
      </w:pPr>
      <w:r>
        <w:rPr>
          <w:sz w:val="24"/>
          <w:szCs w:val="24"/>
          <w:rtl w:val="0"/>
          <w:lang w:val="en-US"/>
        </w:rPr>
        <w:t xml:space="preserve">Lortie, Christopher J., Eva Gruber, Alex Filazzola, Taylor Noble, and Michael Westphal. 2018. </w:t>
      </w:r>
      <w:r>
        <w:rPr>
          <w:sz w:val="24"/>
          <w:szCs w:val="24"/>
          <w:rtl w:val="0"/>
          <w:lang w:val="en-US"/>
        </w:rPr>
        <w:t>“</w:t>
      </w:r>
      <w:r>
        <w:rPr>
          <w:sz w:val="24"/>
          <w:szCs w:val="24"/>
          <w:rtl w:val="0"/>
          <w:lang w:val="en-US"/>
        </w:rPr>
        <w:t>The Groot Effect: Plant Facilitation and Desert Shrub Regrowth Following Extensive Damage.</w:t>
      </w:r>
      <w:r>
        <w:rPr>
          <w:sz w:val="24"/>
          <w:szCs w:val="24"/>
          <w:rtl w:val="0"/>
          <w:lang w:val="en-US"/>
        </w:rPr>
        <w:t xml:space="preserve">” </w:t>
      </w:r>
      <w:r>
        <w:rPr>
          <w:i w:val="1"/>
          <w:iCs w:val="1"/>
          <w:sz w:val="24"/>
          <w:szCs w:val="24"/>
          <w:rtl w:val="0"/>
          <w:lang w:val="en-US"/>
        </w:rPr>
        <w:t>Ecology and Evolution</w:t>
      </w:r>
      <w:r>
        <w:rPr>
          <w:sz w:val="24"/>
          <w:szCs w:val="24"/>
          <w:rtl w:val="0"/>
          <w:lang w:val="en-US"/>
        </w:rPr>
        <w:t xml:space="preserve"> 8 (1): 706</w:t>
      </w:r>
      <w:r>
        <w:rPr>
          <w:sz w:val="24"/>
          <w:szCs w:val="24"/>
          <w:rtl w:val="0"/>
          <w:lang w:val="en-US"/>
        </w:rPr>
        <w:t>–</w:t>
      </w:r>
      <w:r>
        <w:rPr>
          <w:sz w:val="24"/>
          <w:szCs w:val="24"/>
          <w:rtl w:val="0"/>
          <w:lang w:val="en-US"/>
        </w:rPr>
        <w:t>15. https://doi.org/10.1002/ece3.3671.</w:t>
      </w:r>
    </w:p>
    <w:p>
      <w:pPr>
        <w:pStyle w:val="Bibliography"/>
        <w:spacing w:line="360" w:lineRule="auto"/>
        <w:rPr>
          <w:sz w:val="24"/>
          <w:szCs w:val="24"/>
        </w:rPr>
      </w:pPr>
      <w:r>
        <w:rPr>
          <w:sz w:val="24"/>
          <w:szCs w:val="24"/>
          <w:rtl w:val="0"/>
          <w:lang w:val="en-US"/>
        </w:rPr>
        <w:t xml:space="preserve">Meyer, Susan E., and Burton K. Pendleton. 2005. </w:t>
      </w:r>
      <w:r>
        <w:rPr>
          <w:sz w:val="24"/>
          <w:szCs w:val="24"/>
          <w:rtl w:val="0"/>
          <w:lang w:val="en-US"/>
        </w:rPr>
        <w:t>“</w:t>
      </w:r>
      <w:r>
        <w:rPr>
          <w:sz w:val="24"/>
          <w:szCs w:val="24"/>
          <w:rtl w:val="0"/>
          <w:lang w:val="en-US"/>
        </w:rPr>
        <w:t>Factors Affecting Seed Germination and Seedling Establishment of a Long-Lived Desert Shrub (Coleogyne Ramosissima: Rosaceae).</w:t>
      </w:r>
      <w:r>
        <w:rPr>
          <w:sz w:val="24"/>
          <w:szCs w:val="24"/>
          <w:rtl w:val="0"/>
          <w:lang w:val="en-US"/>
        </w:rPr>
        <w:t xml:space="preserve">” </w:t>
      </w:r>
      <w:r>
        <w:rPr>
          <w:i w:val="1"/>
          <w:iCs w:val="1"/>
          <w:sz w:val="24"/>
          <w:szCs w:val="24"/>
          <w:rtl w:val="0"/>
          <w:lang w:val="en-US"/>
        </w:rPr>
        <w:t>Plant Ecology</w:t>
      </w:r>
      <w:r>
        <w:rPr>
          <w:sz w:val="24"/>
          <w:szCs w:val="24"/>
          <w:rtl w:val="0"/>
          <w:lang w:val="en-US"/>
        </w:rPr>
        <w:t xml:space="preserve"> 178 (2): 171</w:t>
      </w:r>
      <w:r>
        <w:rPr>
          <w:sz w:val="24"/>
          <w:szCs w:val="24"/>
          <w:rtl w:val="0"/>
          <w:lang w:val="en-US"/>
        </w:rPr>
        <w:t>–</w:t>
      </w:r>
      <w:r>
        <w:rPr>
          <w:sz w:val="24"/>
          <w:szCs w:val="24"/>
          <w:rtl w:val="0"/>
          <w:lang w:val="en-US"/>
        </w:rPr>
        <w:t>87. https://doi.org/10.1007/s11258-004-3038-x.</w:t>
      </w:r>
    </w:p>
    <w:p>
      <w:pPr>
        <w:pStyle w:val="Bibliography"/>
        <w:spacing w:line="360" w:lineRule="auto"/>
        <w:rPr>
          <w:sz w:val="24"/>
          <w:szCs w:val="24"/>
        </w:rPr>
      </w:pPr>
      <w:r>
        <w:rPr>
          <w:sz w:val="24"/>
          <w:szCs w:val="24"/>
          <w:rtl w:val="0"/>
          <w:lang w:val="en-US"/>
        </w:rPr>
        <w:t xml:space="preserve">Miriti, Maria N., S. Joseph Wright, and Henry F. Howe. 2001. </w:t>
      </w:r>
      <w:r>
        <w:rPr>
          <w:sz w:val="24"/>
          <w:szCs w:val="24"/>
          <w:rtl w:val="0"/>
          <w:lang w:val="en-US"/>
        </w:rPr>
        <w:t>“</w:t>
      </w:r>
      <w:r>
        <w:rPr>
          <w:sz w:val="24"/>
          <w:szCs w:val="24"/>
          <w:rtl w:val="0"/>
          <w:lang w:val="en-US"/>
        </w:rPr>
        <w:t xml:space="preserve">THE EFFECTS OF NEIGHBORS ON THE DEMOGRAPHY OF A DOMINANT DESERT SHRUB ( </w:t>
      </w:r>
      <w:r>
        <w:rPr>
          <w:i w:val="1"/>
          <w:iCs w:val="1"/>
          <w:sz w:val="24"/>
          <w:szCs w:val="24"/>
          <w:rtl w:val="0"/>
          <w:lang w:val="en-US"/>
        </w:rPr>
        <w:t>AMBROSIA DUMOSA</w:t>
      </w:r>
      <w:r>
        <w:rPr>
          <w:sz w:val="24"/>
          <w:szCs w:val="24"/>
          <w:rtl w:val="0"/>
          <w:lang w:val="en-US"/>
        </w:rPr>
        <w:t xml:space="preserve"> ).</w:t>
      </w:r>
      <w:r>
        <w:rPr>
          <w:sz w:val="24"/>
          <w:szCs w:val="24"/>
          <w:rtl w:val="0"/>
          <w:lang w:val="en-US"/>
        </w:rPr>
        <w:t xml:space="preserve">” </w:t>
      </w:r>
      <w:r>
        <w:rPr>
          <w:i w:val="1"/>
          <w:iCs w:val="1"/>
          <w:sz w:val="24"/>
          <w:szCs w:val="24"/>
          <w:rtl w:val="0"/>
          <w:lang w:val="en-US"/>
        </w:rPr>
        <w:t>Ecological Monographs</w:t>
      </w:r>
      <w:r>
        <w:rPr>
          <w:sz w:val="24"/>
          <w:szCs w:val="24"/>
          <w:rtl w:val="0"/>
          <w:lang w:val="en-US"/>
        </w:rPr>
        <w:t xml:space="preserve"> 71 (4): 491</w:t>
      </w:r>
      <w:r>
        <w:rPr>
          <w:sz w:val="24"/>
          <w:szCs w:val="24"/>
          <w:rtl w:val="0"/>
          <w:lang w:val="en-US"/>
        </w:rPr>
        <w:t>–</w:t>
      </w:r>
      <w:r>
        <w:rPr>
          <w:sz w:val="24"/>
          <w:szCs w:val="24"/>
          <w:rtl w:val="0"/>
          <w:lang w:val="en-US"/>
        </w:rPr>
        <w:t>509. https://doi.org/10.1890/0012-9615(2001)071[0491:TEONOT]2.0.CO;2.</w:t>
      </w:r>
    </w:p>
    <w:p>
      <w:pPr>
        <w:pStyle w:val="Bibliography"/>
        <w:spacing w:line="360" w:lineRule="auto"/>
        <w:rPr>
          <w:sz w:val="24"/>
          <w:szCs w:val="24"/>
        </w:rPr>
      </w:pPr>
      <w:r>
        <w:rPr>
          <w:sz w:val="24"/>
          <w:szCs w:val="24"/>
          <w:rtl w:val="0"/>
          <w:lang w:val="en-US"/>
        </w:rPr>
        <w:t>Nopper, Joachim, Jana C. Riemann, Katja Brinkmann, Mark-Oliver R</w:t>
      </w:r>
      <w:r>
        <w:rPr>
          <w:sz w:val="24"/>
          <w:szCs w:val="24"/>
          <w:rtl w:val="0"/>
          <w:lang w:val="en-US"/>
        </w:rPr>
        <w:t>ö</w:t>
      </w:r>
      <w:r>
        <w:rPr>
          <w:sz w:val="24"/>
          <w:szCs w:val="24"/>
          <w:rtl w:val="0"/>
          <w:lang w:val="en-US"/>
        </w:rPr>
        <w:t>del, and J</w:t>
      </w:r>
      <w:r>
        <w:rPr>
          <w:sz w:val="24"/>
          <w:szCs w:val="24"/>
          <w:rtl w:val="0"/>
          <w:lang w:val="en-US"/>
        </w:rPr>
        <w:t>ö</w:t>
      </w:r>
      <w:r>
        <w:rPr>
          <w:sz w:val="24"/>
          <w:szCs w:val="24"/>
          <w:rtl w:val="0"/>
          <w:lang w:val="en-US"/>
        </w:rPr>
        <w:t xml:space="preserve">rg U. Ganzhorn. 2018. </w:t>
      </w:r>
      <w:r>
        <w:rPr>
          <w:sz w:val="24"/>
          <w:szCs w:val="24"/>
          <w:rtl w:val="0"/>
          <w:lang w:val="en-US"/>
        </w:rPr>
        <w:t>“</w:t>
      </w:r>
      <w:r>
        <w:rPr>
          <w:sz w:val="24"/>
          <w:szCs w:val="24"/>
          <w:rtl w:val="0"/>
          <w:lang w:val="en-US"/>
        </w:rPr>
        <w:t xml:space="preserve">Differences in Land Cover </w:t>
      </w:r>
      <w:r>
        <w:rPr>
          <w:sz w:val="24"/>
          <w:szCs w:val="24"/>
          <w:rtl w:val="0"/>
          <w:lang w:val="en-US"/>
        </w:rPr>
        <w:t xml:space="preserve">– </w:t>
      </w:r>
      <w:r>
        <w:rPr>
          <w:sz w:val="24"/>
          <w:szCs w:val="24"/>
          <w:rtl w:val="0"/>
          <w:lang w:val="en-US"/>
        </w:rPr>
        <w:t>Biodiversity Relationships Complicate the Assignment of Conservation Values in Human-Used Landscapes.</w:t>
      </w:r>
      <w:r>
        <w:rPr>
          <w:sz w:val="24"/>
          <w:szCs w:val="24"/>
          <w:rtl w:val="0"/>
          <w:lang w:val="en-US"/>
        </w:rPr>
        <w:t xml:space="preserve">” </w:t>
      </w:r>
      <w:r>
        <w:rPr>
          <w:i w:val="1"/>
          <w:iCs w:val="1"/>
          <w:sz w:val="24"/>
          <w:szCs w:val="24"/>
          <w:rtl w:val="0"/>
          <w:lang w:val="en-US"/>
        </w:rPr>
        <w:t>Ecological Indicators</w:t>
      </w:r>
      <w:r>
        <w:rPr>
          <w:sz w:val="24"/>
          <w:szCs w:val="24"/>
          <w:rtl w:val="0"/>
          <w:lang w:val="en-US"/>
        </w:rPr>
        <w:t xml:space="preserve"> 90 (July): 112</w:t>
      </w:r>
      <w:r>
        <w:rPr>
          <w:sz w:val="24"/>
          <w:szCs w:val="24"/>
          <w:rtl w:val="0"/>
          <w:lang w:val="en-US"/>
        </w:rPr>
        <w:t>–</w:t>
      </w:r>
      <w:r>
        <w:rPr>
          <w:sz w:val="24"/>
          <w:szCs w:val="24"/>
          <w:rtl w:val="0"/>
          <w:lang w:val="en-US"/>
        </w:rPr>
        <w:t>19. https://doi.org/10.1016/j.ecolind.2018.02.004.</w:t>
      </w:r>
    </w:p>
    <w:p>
      <w:pPr>
        <w:pStyle w:val="Bibliography"/>
        <w:spacing w:line="360" w:lineRule="auto"/>
        <w:rPr>
          <w:sz w:val="24"/>
          <w:szCs w:val="24"/>
        </w:rPr>
      </w:pPr>
      <w:r>
        <w:rPr>
          <w:sz w:val="24"/>
          <w:szCs w:val="24"/>
          <w:rtl w:val="0"/>
          <w:lang w:val="en-US"/>
        </w:rPr>
        <w:t xml:space="preserve">Sawyer, John O, Todd Keeler-Wolf, and Julie Evens. 2009. </w:t>
      </w:r>
      <w:r>
        <w:rPr>
          <w:i w:val="1"/>
          <w:iCs w:val="1"/>
          <w:sz w:val="24"/>
          <w:szCs w:val="24"/>
          <w:rtl w:val="0"/>
          <w:lang w:val="en-US"/>
        </w:rPr>
        <w:t>A Manual of California Vegetation</w:t>
      </w:r>
      <w:r>
        <w:rPr>
          <w:sz w:val="24"/>
          <w:szCs w:val="24"/>
          <w:rtl w:val="0"/>
          <w:lang w:val="en-US"/>
        </w:rPr>
        <w:t>. Sacramento, Calif.: California Native Plant Society Press. http://books.google.com/books?id=y40lAQAAMAAJ.</w:t>
      </w:r>
    </w:p>
    <w:p>
      <w:pPr>
        <w:pStyle w:val="Bibliography"/>
        <w:spacing w:line="360" w:lineRule="auto"/>
        <w:rPr>
          <w:sz w:val="24"/>
          <w:szCs w:val="24"/>
        </w:rPr>
      </w:pPr>
      <w:r>
        <w:rPr>
          <w:sz w:val="24"/>
          <w:szCs w:val="24"/>
          <w:rtl w:val="0"/>
          <w:lang w:val="en-US"/>
        </w:rPr>
        <w:t xml:space="preserve">Shrode, Joy B., and Shelby D. Gerking. 1977. </w:t>
      </w:r>
      <w:r>
        <w:rPr>
          <w:sz w:val="24"/>
          <w:szCs w:val="24"/>
          <w:rtl w:val="0"/>
          <w:lang w:val="en-US"/>
        </w:rPr>
        <w:t>“</w:t>
      </w:r>
      <w:r>
        <w:rPr>
          <w:sz w:val="24"/>
          <w:szCs w:val="24"/>
          <w:rtl w:val="0"/>
          <w:lang w:val="en-US"/>
        </w:rPr>
        <w:t>Effects of Constant and Fluctuating Temperatures on Reproductive Performance of a Desert Pupfish, Cyprinodon n. Nevadensis.</w:t>
      </w:r>
      <w:r>
        <w:rPr>
          <w:sz w:val="24"/>
          <w:szCs w:val="24"/>
          <w:rtl w:val="0"/>
          <w:lang w:val="en-US"/>
        </w:rPr>
        <w:t xml:space="preserve">” </w:t>
      </w:r>
      <w:r>
        <w:rPr>
          <w:i w:val="1"/>
          <w:iCs w:val="1"/>
          <w:sz w:val="24"/>
          <w:szCs w:val="24"/>
          <w:rtl w:val="0"/>
          <w:lang w:val="en-US"/>
        </w:rPr>
        <w:t>Physiological Zoology</w:t>
      </w:r>
      <w:r>
        <w:rPr>
          <w:sz w:val="24"/>
          <w:szCs w:val="24"/>
          <w:rtl w:val="0"/>
          <w:lang w:val="en-US"/>
        </w:rPr>
        <w:t xml:space="preserve"> 50 (1): 1</w:t>
      </w:r>
      <w:r>
        <w:rPr>
          <w:sz w:val="24"/>
          <w:szCs w:val="24"/>
          <w:rtl w:val="0"/>
          <w:lang w:val="en-US"/>
        </w:rPr>
        <w:t>–</w:t>
      </w:r>
      <w:r>
        <w:rPr>
          <w:sz w:val="24"/>
          <w:szCs w:val="24"/>
          <w:rtl w:val="0"/>
          <w:lang w:val="en-US"/>
        </w:rPr>
        <w:t>10. https://doi.org/10.1086/physzool.50.1.30155710.</w:t>
      </w:r>
    </w:p>
    <w:p>
      <w:pPr>
        <w:pStyle w:val="Bibliography"/>
        <w:spacing w:line="360" w:lineRule="auto"/>
        <w:rPr>
          <w:sz w:val="24"/>
          <w:szCs w:val="24"/>
        </w:rPr>
      </w:pPr>
      <w:r>
        <w:rPr>
          <w:sz w:val="24"/>
          <w:szCs w:val="24"/>
          <w:rtl w:val="0"/>
          <w:lang w:val="en-US"/>
        </w:rPr>
        <w:t xml:space="preserve">Sudmeyer, R. A., M. C. Crawford, H. Meinke, P. L. Poulton, and M. J. Robertson. 2002. </w:t>
      </w:r>
      <w:r>
        <w:rPr>
          <w:sz w:val="24"/>
          <w:szCs w:val="24"/>
          <w:rtl w:val="0"/>
          <w:lang w:val="en-US"/>
        </w:rPr>
        <w:t>“</w:t>
      </w:r>
      <w:r>
        <w:rPr>
          <w:sz w:val="24"/>
          <w:szCs w:val="24"/>
          <w:rtl w:val="0"/>
          <w:lang w:val="en-US"/>
        </w:rPr>
        <w:t>Effect of Artificial Wind Shelters on the Growth and Yield of Rainfed Crops.</w:t>
      </w:r>
      <w:r>
        <w:rPr>
          <w:sz w:val="24"/>
          <w:szCs w:val="24"/>
          <w:rtl w:val="0"/>
          <w:lang w:val="en-US"/>
        </w:rPr>
        <w:t xml:space="preserve">” </w:t>
      </w:r>
      <w:r>
        <w:rPr>
          <w:i w:val="1"/>
          <w:iCs w:val="1"/>
          <w:sz w:val="24"/>
          <w:szCs w:val="24"/>
          <w:rtl w:val="0"/>
          <w:lang w:val="en-US"/>
        </w:rPr>
        <w:t>Australian Journal of Experimental Agriculture</w:t>
      </w:r>
      <w:r>
        <w:rPr>
          <w:sz w:val="24"/>
          <w:szCs w:val="24"/>
          <w:rtl w:val="0"/>
          <w:lang w:val="en-US"/>
        </w:rPr>
        <w:t xml:space="preserve"> 42 (6): 841. https://doi.org/10.1071/EA02018.</w:t>
      </w:r>
    </w:p>
    <w:p>
      <w:pPr>
        <w:pStyle w:val="Bibliography"/>
        <w:spacing w:line="360" w:lineRule="auto"/>
        <w:rPr>
          <w:sz w:val="24"/>
          <w:szCs w:val="24"/>
        </w:rPr>
      </w:pPr>
      <w:r>
        <w:rPr>
          <w:sz w:val="24"/>
          <w:szCs w:val="24"/>
          <w:rtl w:val="0"/>
          <w:lang w:val="en-US"/>
        </w:rPr>
        <w:t xml:space="preserve">Throop, Heather L., Lara G. Reichmann, Osvaldo E. Sala, and Steven R. Archer. 2012. </w:t>
      </w:r>
      <w:r>
        <w:rPr>
          <w:sz w:val="24"/>
          <w:szCs w:val="24"/>
          <w:rtl w:val="0"/>
          <w:lang w:val="en-US"/>
        </w:rPr>
        <w:t>“</w:t>
      </w:r>
      <w:r>
        <w:rPr>
          <w:sz w:val="24"/>
          <w:szCs w:val="24"/>
          <w:rtl w:val="0"/>
          <w:lang w:val="en-US"/>
        </w:rPr>
        <w:t>Response of Dominant Grass and Shrub Species to Water Manipulation: An Ecophysiological Basis for Shrub Invasion in a Chihuahuan Desert Grassland.</w:t>
      </w:r>
      <w:r>
        <w:rPr>
          <w:sz w:val="24"/>
          <w:szCs w:val="24"/>
          <w:rtl w:val="0"/>
          <w:lang w:val="en-US"/>
        </w:rPr>
        <w:t xml:space="preserve">” </w:t>
      </w:r>
      <w:r>
        <w:rPr>
          <w:i w:val="1"/>
          <w:iCs w:val="1"/>
          <w:sz w:val="24"/>
          <w:szCs w:val="24"/>
          <w:rtl w:val="0"/>
          <w:lang w:val="en-US"/>
        </w:rPr>
        <w:t>Oecologia</w:t>
      </w:r>
      <w:r>
        <w:rPr>
          <w:sz w:val="24"/>
          <w:szCs w:val="24"/>
          <w:rtl w:val="0"/>
          <w:lang w:val="en-US"/>
        </w:rPr>
        <w:t xml:space="preserve"> 169 (2): 373</w:t>
      </w:r>
      <w:r>
        <w:rPr>
          <w:sz w:val="24"/>
          <w:szCs w:val="24"/>
          <w:rtl w:val="0"/>
          <w:lang w:val="en-US"/>
        </w:rPr>
        <w:t>–</w:t>
      </w:r>
      <w:r>
        <w:rPr>
          <w:sz w:val="24"/>
          <w:szCs w:val="24"/>
          <w:rtl w:val="0"/>
          <w:lang w:val="en-US"/>
        </w:rPr>
        <w:t>83. https://doi.org/10.1007/s00442-011-2217-4.</w:t>
      </w:r>
    </w:p>
    <w:p>
      <w:pPr>
        <w:pStyle w:val="Bibliography"/>
        <w:spacing w:line="360" w:lineRule="auto"/>
        <w:rPr>
          <w:sz w:val="24"/>
          <w:szCs w:val="24"/>
        </w:rPr>
      </w:pPr>
      <w:r>
        <w:rPr>
          <w:sz w:val="24"/>
          <w:szCs w:val="24"/>
          <w:rtl w:val="0"/>
          <w:lang w:val="en-US"/>
        </w:rPr>
        <w:t xml:space="preserve">Webb, Robert H., and Steven S. Stielstra. 1979. </w:t>
      </w:r>
      <w:r>
        <w:rPr>
          <w:sz w:val="24"/>
          <w:szCs w:val="24"/>
          <w:rtl w:val="0"/>
          <w:lang w:val="en-US"/>
        </w:rPr>
        <w:t>“</w:t>
      </w:r>
      <w:r>
        <w:rPr>
          <w:sz w:val="24"/>
          <w:szCs w:val="24"/>
          <w:rtl w:val="0"/>
          <w:lang w:val="en-US"/>
        </w:rPr>
        <w:t>Sheep Grazing Effects on Mojave Desert Vegetation and Soils.</w:t>
      </w:r>
      <w:r>
        <w:rPr>
          <w:sz w:val="24"/>
          <w:szCs w:val="24"/>
          <w:rtl w:val="0"/>
          <w:lang w:val="en-US"/>
        </w:rPr>
        <w:t xml:space="preserve">” </w:t>
      </w:r>
      <w:r>
        <w:rPr>
          <w:i w:val="1"/>
          <w:iCs w:val="1"/>
          <w:sz w:val="24"/>
          <w:szCs w:val="24"/>
          <w:rtl w:val="0"/>
          <w:lang w:val="en-US"/>
        </w:rPr>
        <w:t>Environmental Management</w:t>
      </w:r>
      <w:r>
        <w:rPr>
          <w:sz w:val="24"/>
          <w:szCs w:val="24"/>
          <w:rtl w:val="0"/>
          <w:lang w:val="en-US"/>
        </w:rPr>
        <w:t xml:space="preserve"> 3 (6): 517</w:t>
      </w:r>
      <w:r>
        <w:rPr>
          <w:sz w:val="24"/>
          <w:szCs w:val="24"/>
          <w:rtl w:val="0"/>
          <w:lang w:val="en-US"/>
        </w:rPr>
        <w:t>–</w:t>
      </w:r>
      <w:r>
        <w:rPr>
          <w:sz w:val="24"/>
          <w:szCs w:val="24"/>
          <w:rtl w:val="0"/>
          <w:lang w:val="en-US"/>
        </w:rPr>
        <w:t>29. https://doi.org/10.1007/BF01866321.</w:t>
      </w:r>
    </w:p>
    <w:p>
      <w:pPr>
        <w:pStyle w:val="Body"/>
        <w:spacing w:line="360" w:lineRule="auto"/>
        <w:jc w:val="both"/>
        <w:rPr>
          <w:b w:val="1"/>
          <w:bCs w:val="1"/>
          <w:sz w:val="24"/>
          <w:szCs w:val="24"/>
        </w:rPr>
      </w:pPr>
    </w:p>
    <w:p>
      <w:pPr>
        <w:pStyle w:val="Body"/>
        <w:jc w:val="both"/>
      </w:pPr>
      <w:r>
        <w:rPr>
          <w:b w:val="1"/>
          <w:bCs w:val="1"/>
          <w:sz w:val="24"/>
          <w:szCs w:val="24"/>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tabs>
          <w:tab w:val="num" w:pos="952"/>
        </w:tabs>
        <w:ind w:left="232" w:firstLine="4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752"/>
        </w:tabs>
        <w:ind w:left="1032" w:firstLine="48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2552"/>
        </w:tabs>
        <w:ind w:left="1832" w:firstLine="48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3352"/>
        </w:tabs>
        <w:ind w:left="2632" w:firstLine="48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4152"/>
        </w:tabs>
        <w:ind w:left="3432" w:firstLine="48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4952"/>
        </w:tabs>
        <w:ind w:left="4232" w:firstLine="48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752"/>
        </w:tabs>
        <w:ind w:left="5032" w:firstLine="48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6552"/>
        </w:tabs>
        <w:ind w:left="5832" w:firstLine="48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7352"/>
        </w:tabs>
        <w:ind w:left="6632" w:firstLine="48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Lettered"/>
  </w:abstractNum>
  <w:abstractNum w:abstractNumId="13">
    <w:multiLevelType w:val="hybridMultilevel"/>
    <w:styleLink w:val="Lettered"/>
    <w:lvl w:ilvl="0">
      <w:start w:val="1"/>
      <w:numFmt w:val="low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4"/>
    <w:lvlOverride w:ilvl="0">
      <w:startOverride w:val="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it-IT"/>
      <w14:textOutline>
        <w14:noFill/>
      </w14:textOutline>
      <w14:textFill>
        <w14:solidFill>
          <w14:srgbClr w14:val="000000"/>
        </w14:solidFill>
      </w14:textFill>
    </w:rPr>
  </w:style>
  <w:style w:type="character" w:styleId="Header Char">
    <w:name w:val="Header Char"/>
    <w:rPr>
      <w:lang w:val="it-I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Numbered">
    <w:name w:val="Numbered"/>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fr-FR"/>
      <w14:textOutline w14:w="12700" w14:cap="flat">
        <w14:noFill/>
        <w14:miter w14:lim="400000"/>
      </w14:textOutline>
      <w14:textFill>
        <w14:solidFill>
          <w14:srgbClr w14:val="2E74B5"/>
        </w14:solidFill>
      </w14:textFill>
    </w:rPr>
  </w:style>
  <w:style w:type="numbering" w:styleId="Lettered">
    <w:name w:val="Lettered"/>
    <w:pPr>
      <w:numPr>
        <w:numId w:val="14"/>
      </w:numPr>
    </w:pPr>
  </w:style>
  <w:style w:type="paragraph" w:styleId="Bibliography">
    <w:name w:val="Bibliography"/>
    <w:next w:val="Body"/>
    <w:pPr>
      <w:keepNext w:val="0"/>
      <w:keepLines w:val="0"/>
      <w:pageBreakBefore w:val="0"/>
      <w:widowControl w:val="1"/>
      <w:shd w:val="clear" w:color="auto" w:fill="auto"/>
      <w:suppressAutoHyphens w:val="0"/>
      <w:bidi w:val="0"/>
      <w:spacing w:before="0" w:after="0" w:line="240" w:lineRule="auto"/>
      <w:ind w:left="720" w:right="0" w:hanging="72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