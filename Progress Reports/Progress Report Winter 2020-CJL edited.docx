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BB290" w14:textId="77777777" w:rsidR="00CE00FC" w:rsidRPr="0083221C" w:rsidRDefault="002954D6">
      <w:pPr>
        <w:rPr>
          <w:rFonts w:cstheme="minorHAnsi"/>
        </w:rPr>
      </w:pPr>
      <w:r w:rsidRPr="0083221C">
        <w:rPr>
          <w:rFonts w:cstheme="minorHAnsi"/>
        </w:rPr>
        <w:t>Ghazian Progress Report</w:t>
      </w:r>
      <w:bookmarkStart w:id="0" w:name="_GoBack"/>
      <w:bookmarkEnd w:id="0"/>
    </w:p>
    <w:p w14:paraId="664DEDBD" w14:textId="77777777" w:rsidR="002954D6" w:rsidRPr="0083221C" w:rsidRDefault="002954D6" w:rsidP="002954D6">
      <w:pPr>
        <w:rPr>
          <w:rFonts w:cstheme="minorHAnsi"/>
        </w:rPr>
      </w:pPr>
      <w:r w:rsidRPr="0083221C">
        <w:rPr>
          <w:rFonts w:cstheme="minorHAnsi"/>
        </w:rPr>
        <w:t>York University, Toronto, ON</w:t>
      </w:r>
    </w:p>
    <w:p w14:paraId="56A66B0A" w14:textId="77777777" w:rsidR="002954D6" w:rsidRPr="0083221C" w:rsidRDefault="002954D6" w:rsidP="002954D6">
      <w:pPr>
        <w:rPr>
          <w:rFonts w:cstheme="minorHAnsi"/>
        </w:rPr>
      </w:pPr>
      <w:r w:rsidRPr="0083221C">
        <w:rPr>
          <w:rFonts w:cstheme="minorHAnsi"/>
        </w:rPr>
        <w:t>Winter 2020</w:t>
      </w:r>
    </w:p>
    <w:p w14:paraId="49653061" w14:textId="77777777" w:rsidR="002954D6" w:rsidRPr="0083221C" w:rsidRDefault="002954D6" w:rsidP="002954D6">
      <w:pPr>
        <w:rPr>
          <w:rFonts w:cstheme="minorHAnsi"/>
          <w:b/>
          <w:bCs/>
        </w:rPr>
      </w:pPr>
    </w:p>
    <w:p w14:paraId="49FDD999" w14:textId="77777777" w:rsidR="00AF46D5" w:rsidRPr="0083221C" w:rsidRDefault="00AF46D5" w:rsidP="002954D6">
      <w:pPr>
        <w:rPr>
          <w:rFonts w:cstheme="minorHAnsi"/>
          <w:b/>
          <w:bCs/>
        </w:rPr>
      </w:pPr>
    </w:p>
    <w:p w14:paraId="2A918CB0" w14:textId="77777777" w:rsidR="00AF46D5" w:rsidRPr="0083221C" w:rsidRDefault="00AF46D5" w:rsidP="002954D6">
      <w:pPr>
        <w:rPr>
          <w:rFonts w:cstheme="minorHAnsi"/>
          <w:b/>
          <w:bCs/>
        </w:rPr>
      </w:pPr>
    </w:p>
    <w:p w14:paraId="2CCF0811" w14:textId="77777777" w:rsidR="00AF46D5" w:rsidRPr="0083221C" w:rsidRDefault="00AF46D5" w:rsidP="002954D6">
      <w:pPr>
        <w:rPr>
          <w:rFonts w:cstheme="minorHAnsi"/>
          <w:b/>
          <w:bCs/>
        </w:rPr>
      </w:pPr>
    </w:p>
    <w:p w14:paraId="1D753CA2" w14:textId="77777777" w:rsidR="00AF46D5" w:rsidRPr="0083221C" w:rsidRDefault="00AF46D5" w:rsidP="002954D6">
      <w:pPr>
        <w:rPr>
          <w:rFonts w:cstheme="minorHAnsi"/>
          <w:b/>
          <w:bCs/>
        </w:rPr>
      </w:pPr>
    </w:p>
    <w:p w14:paraId="35A3DF21" w14:textId="77777777" w:rsidR="002954D6" w:rsidRPr="0083221C" w:rsidRDefault="00AE4CB6" w:rsidP="00AE4CB6">
      <w:pPr>
        <w:rPr>
          <w:rFonts w:cstheme="minorHAnsi"/>
          <w:sz w:val="28"/>
          <w:szCs w:val="28"/>
        </w:rPr>
      </w:pPr>
      <w:r>
        <w:rPr>
          <w:rFonts w:cstheme="minorHAnsi"/>
          <w:b/>
          <w:bCs/>
          <w:sz w:val="28"/>
          <w:szCs w:val="28"/>
        </w:rPr>
        <w:t xml:space="preserve">Exploring the effects of artificial deploys on dryland communities in California. </w:t>
      </w:r>
    </w:p>
    <w:p w14:paraId="6AB3CB61" w14:textId="77777777" w:rsidR="002954D6" w:rsidRPr="0083221C" w:rsidRDefault="002954D6" w:rsidP="002954D6">
      <w:pPr>
        <w:rPr>
          <w:rFonts w:cstheme="minorHAnsi"/>
        </w:rPr>
      </w:pPr>
    </w:p>
    <w:p w14:paraId="0E8E32A4" w14:textId="77777777" w:rsidR="002954D6" w:rsidRPr="0083221C" w:rsidRDefault="002954D6" w:rsidP="002954D6">
      <w:pPr>
        <w:rPr>
          <w:rFonts w:cstheme="minorHAnsi"/>
        </w:rPr>
      </w:pPr>
    </w:p>
    <w:p w14:paraId="00396E5C" w14:textId="77777777" w:rsidR="002954D6" w:rsidRPr="0083221C" w:rsidRDefault="002954D6" w:rsidP="002954D6">
      <w:pPr>
        <w:rPr>
          <w:rFonts w:cstheme="minorHAnsi"/>
        </w:rPr>
      </w:pPr>
    </w:p>
    <w:p w14:paraId="364B7C6A" w14:textId="77777777" w:rsidR="002954D6" w:rsidRPr="0083221C" w:rsidRDefault="002954D6" w:rsidP="002954D6">
      <w:pPr>
        <w:rPr>
          <w:rFonts w:cstheme="minorHAnsi"/>
        </w:rPr>
      </w:pPr>
    </w:p>
    <w:p w14:paraId="08F0C2CF" w14:textId="77777777" w:rsidR="002954D6" w:rsidRPr="0083221C" w:rsidRDefault="002954D6" w:rsidP="002954D6">
      <w:pPr>
        <w:rPr>
          <w:rFonts w:cstheme="minorHAnsi"/>
        </w:rPr>
      </w:pPr>
    </w:p>
    <w:p w14:paraId="176E27F7" w14:textId="77777777" w:rsidR="002954D6" w:rsidRPr="0083221C" w:rsidRDefault="002954D6" w:rsidP="002954D6">
      <w:pPr>
        <w:rPr>
          <w:rFonts w:cstheme="minorHAnsi"/>
        </w:rPr>
      </w:pPr>
    </w:p>
    <w:p w14:paraId="77FFDB03" w14:textId="77777777" w:rsidR="002954D6" w:rsidRPr="0083221C" w:rsidRDefault="002954D6" w:rsidP="002954D6">
      <w:pPr>
        <w:rPr>
          <w:rFonts w:cstheme="minorHAnsi"/>
        </w:rPr>
      </w:pPr>
    </w:p>
    <w:p w14:paraId="2D81E958" w14:textId="77777777" w:rsidR="002954D6" w:rsidRPr="0083221C" w:rsidRDefault="002954D6" w:rsidP="002954D6">
      <w:pPr>
        <w:rPr>
          <w:rFonts w:cstheme="minorHAnsi"/>
        </w:rPr>
      </w:pPr>
    </w:p>
    <w:p w14:paraId="6BE19422" w14:textId="77777777" w:rsidR="002954D6" w:rsidRPr="0083221C" w:rsidRDefault="002954D6" w:rsidP="002954D6">
      <w:pPr>
        <w:rPr>
          <w:rFonts w:cstheme="minorHAnsi"/>
        </w:rPr>
      </w:pPr>
    </w:p>
    <w:p w14:paraId="47FCBAE9" w14:textId="77777777" w:rsidR="002954D6" w:rsidRPr="0083221C" w:rsidRDefault="002954D6" w:rsidP="002954D6">
      <w:pPr>
        <w:rPr>
          <w:rFonts w:cstheme="minorHAnsi"/>
        </w:rPr>
      </w:pPr>
    </w:p>
    <w:p w14:paraId="459B5F7A" w14:textId="77777777" w:rsidR="002954D6" w:rsidRPr="0083221C" w:rsidRDefault="002954D6" w:rsidP="002954D6">
      <w:pPr>
        <w:rPr>
          <w:rFonts w:cstheme="minorHAnsi"/>
        </w:rPr>
      </w:pPr>
    </w:p>
    <w:p w14:paraId="74AA9532" w14:textId="77777777" w:rsidR="002954D6" w:rsidRPr="0083221C" w:rsidRDefault="002954D6" w:rsidP="002954D6">
      <w:pPr>
        <w:rPr>
          <w:rFonts w:cstheme="minorHAnsi"/>
        </w:rPr>
      </w:pPr>
    </w:p>
    <w:p w14:paraId="4F2AA31D" w14:textId="77777777" w:rsidR="002954D6" w:rsidRPr="0083221C" w:rsidRDefault="002954D6" w:rsidP="002954D6">
      <w:pPr>
        <w:rPr>
          <w:rFonts w:cstheme="minorHAnsi"/>
        </w:rPr>
      </w:pPr>
    </w:p>
    <w:p w14:paraId="31C0646E" w14:textId="77777777" w:rsidR="002954D6" w:rsidRPr="0083221C" w:rsidRDefault="002954D6" w:rsidP="0083221C">
      <w:pPr>
        <w:rPr>
          <w:rFonts w:cstheme="minorHAnsi"/>
          <w:b/>
          <w:bCs/>
        </w:rPr>
      </w:pPr>
      <w:r w:rsidRPr="0083221C">
        <w:rPr>
          <w:rFonts w:cstheme="minorHAnsi"/>
          <w:b/>
          <w:bCs/>
        </w:rPr>
        <w:t>Examination Committee:</w:t>
      </w:r>
    </w:p>
    <w:p w14:paraId="3CD9A215" w14:textId="77777777" w:rsidR="002954D6" w:rsidRPr="0083221C" w:rsidRDefault="002954D6" w:rsidP="002954D6">
      <w:pPr>
        <w:rPr>
          <w:rFonts w:cstheme="minorHAnsi"/>
        </w:rPr>
      </w:pPr>
      <w:r w:rsidRPr="0083221C">
        <w:rPr>
          <w:rFonts w:cstheme="minorHAnsi"/>
        </w:rPr>
        <w:t>Dr. Suzanne MacDonald</w:t>
      </w:r>
    </w:p>
    <w:p w14:paraId="042BDC78" w14:textId="77777777" w:rsidR="002954D6" w:rsidRPr="0083221C" w:rsidRDefault="002954D6" w:rsidP="002954D6">
      <w:pPr>
        <w:rPr>
          <w:rFonts w:cstheme="minorHAnsi"/>
        </w:rPr>
      </w:pPr>
      <w:r w:rsidRPr="0083221C">
        <w:rPr>
          <w:rFonts w:cstheme="minorHAnsi"/>
        </w:rPr>
        <w:t>Dr. Christopher Lortie</w:t>
      </w:r>
    </w:p>
    <w:p w14:paraId="21B59D18" w14:textId="77777777" w:rsidR="002954D6" w:rsidRDefault="002954D6" w:rsidP="002954D6">
      <w:pPr>
        <w:rPr>
          <w:rFonts w:cstheme="minorHAnsi"/>
        </w:rPr>
      </w:pPr>
      <w:r w:rsidRPr="0083221C">
        <w:rPr>
          <w:rFonts w:cstheme="minorHAnsi"/>
        </w:rPr>
        <w:t xml:space="preserve">Dr. Laura McKinnon </w:t>
      </w:r>
    </w:p>
    <w:p w14:paraId="4F586FB8" w14:textId="77777777" w:rsidR="00AE4CB6" w:rsidRDefault="00AE4CB6" w:rsidP="002954D6">
      <w:pPr>
        <w:rPr>
          <w:rFonts w:cstheme="minorHAnsi"/>
        </w:rPr>
      </w:pPr>
    </w:p>
    <w:p w14:paraId="0EC2C30F" w14:textId="77777777" w:rsidR="00AE4CB6" w:rsidRDefault="00AE4CB6" w:rsidP="002954D6">
      <w:pPr>
        <w:rPr>
          <w:rFonts w:cstheme="minorHAnsi"/>
        </w:rPr>
      </w:pPr>
    </w:p>
    <w:p w14:paraId="60C1C86D" w14:textId="77777777" w:rsidR="00AE4CB6" w:rsidRDefault="00AE4CB6" w:rsidP="002954D6">
      <w:pPr>
        <w:rPr>
          <w:rFonts w:cstheme="minorHAnsi"/>
        </w:rPr>
      </w:pPr>
    </w:p>
    <w:p w14:paraId="0532DD5C" w14:textId="77777777" w:rsidR="007439EE" w:rsidRPr="0083221C" w:rsidRDefault="007439EE" w:rsidP="007439EE">
      <w:pPr>
        <w:rPr>
          <w:rFonts w:cstheme="minorHAnsi"/>
        </w:rPr>
      </w:pPr>
      <w:r>
        <w:rPr>
          <w:rFonts w:cstheme="minorHAnsi"/>
        </w:rPr>
        <w:lastRenderedPageBreak/>
        <w:t xml:space="preserve">Table 1. Ph.D. Research Timeline. </w:t>
      </w:r>
    </w:p>
    <w:tbl>
      <w:tblPr>
        <w:tblStyle w:val="TableGrid"/>
        <w:tblW w:w="0" w:type="auto"/>
        <w:tblLook w:val="04A0" w:firstRow="1" w:lastRow="0" w:firstColumn="1" w:lastColumn="0" w:noHBand="0" w:noVBand="1"/>
      </w:tblPr>
      <w:tblGrid>
        <w:gridCol w:w="3116"/>
        <w:gridCol w:w="3117"/>
        <w:gridCol w:w="3117"/>
      </w:tblGrid>
      <w:tr w:rsidR="007439EE" w14:paraId="0526B74A" w14:textId="77777777" w:rsidTr="007439EE">
        <w:tc>
          <w:tcPr>
            <w:tcW w:w="3116" w:type="dxa"/>
          </w:tcPr>
          <w:p w14:paraId="0B62CB25" w14:textId="77777777" w:rsidR="007439EE" w:rsidRDefault="007439EE" w:rsidP="007439EE">
            <w:pPr>
              <w:jc w:val="center"/>
              <w:rPr>
                <w:rFonts w:cstheme="minorHAnsi"/>
                <w:b/>
                <w:bCs/>
                <w:sz w:val="24"/>
                <w:szCs w:val="24"/>
              </w:rPr>
            </w:pPr>
            <w:r>
              <w:rPr>
                <w:rFonts w:cstheme="minorHAnsi"/>
                <w:b/>
                <w:bCs/>
                <w:sz w:val="24"/>
                <w:szCs w:val="24"/>
              </w:rPr>
              <w:t>Chapter</w:t>
            </w:r>
          </w:p>
        </w:tc>
        <w:tc>
          <w:tcPr>
            <w:tcW w:w="3117" w:type="dxa"/>
          </w:tcPr>
          <w:p w14:paraId="6818112C" w14:textId="77777777" w:rsidR="007439EE" w:rsidRDefault="007439EE" w:rsidP="00DD5E6A">
            <w:pPr>
              <w:jc w:val="center"/>
              <w:rPr>
                <w:rFonts w:cstheme="minorHAnsi"/>
                <w:b/>
                <w:bCs/>
                <w:sz w:val="24"/>
                <w:szCs w:val="24"/>
              </w:rPr>
            </w:pPr>
            <w:r>
              <w:rPr>
                <w:rFonts w:cstheme="minorHAnsi"/>
                <w:b/>
                <w:bCs/>
                <w:sz w:val="24"/>
                <w:szCs w:val="24"/>
              </w:rPr>
              <w:t>Title</w:t>
            </w:r>
          </w:p>
        </w:tc>
        <w:tc>
          <w:tcPr>
            <w:tcW w:w="3117" w:type="dxa"/>
          </w:tcPr>
          <w:p w14:paraId="7E57B0CD" w14:textId="77777777" w:rsidR="007439EE" w:rsidRDefault="007439EE" w:rsidP="007439EE">
            <w:pPr>
              <w:jc w:val="center"/>
              <w:rPr>
                <w:rFonts w:cstheme="minorHAnsi"/>
                <w:b/>
                <w:bCs/>
                <w:sz w:val="24"/>
                <w:szCs w:val="24"/>
              </w:rPr>
            </w:pPr>
            <w:r>
              <w:rPr>
                <w:rFonts w:cstheme="minorHAnsi"/>
                <w:b/>
                <w:bCs/>
                <w:sz w:val="24"/>
                <w:szCs w:val="24"/>
              </w:rPr>
              <w:t>Estimated Timeline</w:t>
            </w:r>
          </w:p>
        </w:tc>
      </w:tr>
      <w:tr w:rsidR="007439EE" w14:paraId="4BC1CEA9" w14:textId="77777777" w:rsidTr="007439EE">
        <w:tc>
          <w:tcPr>
            <w:tcW w:w="3116" w:type="dxa"/>
          </w:tcPr>
          <w:p w14:paraId="39524D74" w14:textId="77777777" w:rsidR="007439EE" w:rsidRDefault="007439EE" w:rsidP="007439EE">
            <w:pPr>
              <w:jc w:val="center"/>
              <w:rPr>
                <w:rFonts w:cstheme="minorHAnsi"/>
                <w:b/>
                <w:bCs/>
                <w:sz w:val="24"/>
                <w:szCs w:val="24"/>
              </w:rPr>
            </w:pPr>
            <w:r>
              <w:rPr>
                <w:rFonts w:cstheme="minorHAnsi"/>
                <w:b/>
                <w:bCs/>
                <w:sz w:val="24"/>
                <w:szCs w:val="24"/>
              </w:rPr>
              <w:t>1</w:t>
            </w:r>
          </w:p>
        </w:tc>
        <w:tc>
          <w:tcPr>
            <w:tcW w:w="3117" w:type="dxa"/>
          </w:tcPr>
          <w:p w14:paraId="25721E21" w14:textId="77777777" w:rsidR="007439EE" w:rsidRDefault="007439EE" w:rsidP="00DD5E6A">
            <w:pPr>
              <w:rPr>
                <w:b/>
                <w:bCs/>
                <w:sz w:val="24"/>
                <w:szCs w:val="24"/>
              </w:rPr>
            </w:pPr>
            <w:r w:rsidRPr="003B5683">
              <w:rPr>
                <w:b/>
                <w:bCs/>
                <w:sz w:val="24"/>
                <w:szCs w:val="24"/>
              </w:rPr>
              <w:t>Effects of shelter</w:t>
            </w:r>
            <w:r w:rsidR="00DD5E6A">
              <w:rPr>
                <w:b/>
                <w:bCs/>
                <w:sz w:val="24"/>
                <w:szCs w:val="24"/>
              </w:rPr>
              <w:t>s</w:t>
            </w:r>
            <w:r w:rsidRPr="003B5683">
              <w:rPr>
                <w:b/>
                <w:bCs/>
                <w:sz w:val="24"/>
                <w:szCs w:val="24"/>
              </w:rPr>
              <w:t xml:space="preserve"> on understory plant growth. </w:t>
            </w:r>
          </w:p>
          <w:p w14:paraId="25FA9A4D" w14:textId="77777777" w:rsidR="007439EE" w:rsidRDefault="007439EE" w:rsidP="00DD5E6A">
            <w:pPr>
              <w:rPr>
                <w:rFonts w:cstheme="minorHAnsi"/>
                <w:b/>
                <w:bCs/>
                <w:sz w:val="24"/>
                <w:szCs w:val="24"/>
              </w:rPr>
            </w:pPr>
          </w:p>
        </w:tc>
        <w:tc>
          <w:tcPr>
            <w:tcW w:w="3117" w:type="dxa"/>
          </w:tcPr>
          <w:p w14:paraId="19FE4C4C" w14:textId="77777777" w:rsidR="007439EE" w:rsidRPr="007439EE" w:rsidRDefault="007439EE">
            <w:pPr>
              <w:rPr>
                <w:rFonts w:cstheme="minorHAnsi"/>
                <w:sz w:val="24"/>
                <w:szCs w:val="24"/>
              </w:rPr>
            </w:pPr>
            <w:r>
              <w:rPr>
                <w:rFonts w:cstheme="minorHAnsi"/>
                <w:sz w:val="24"/>
                <w:szCs w:val="24"/>
              </w:rPr>
              <w:t>Conduct research during the field season Winter-Spring of 2022.</w:t>
            </w:r>
          </w:p>
        </w:tc>
      </w:tr>
      <w:tr w:rsidR="007439EE" w14:paraId="212715F2" w14:textId="77777777" w:rsidTr="007439EE">
        <w:tc>
          <w:tcPr>
            <w:tcW w:w="3116" w:type="dxa"/>
          </w:tcPr>
          <w:p w14:paraId="6521F512" w14:textId="77777777" w:rsidR="007439EE" w:rsidRDefault="007439EE" w:rsidP="007439EE">
            <w:pPr>
              <w:jc w:val="center"/>
              <w:rPr>
                <w:rFonts w:cstheme="minorHAnsi"/>
                <w:b/>
                <w:bCs/>
                <w:sz w:val="24"/>
                <w:szCs w:val="24"/>
              </w:rPr>
            </w:pPr>
            <w:r>
              <w:rPr>
                <w:rFonts w:cstheme="minorHAnsi"/>
                <w:b/>
                <w:bCs/>
                <w:sz w:val="24"/>
                <w:szCs w:val="24"/>
              </w:rPr>
              <w:t>2</w:t>
            </w:r>
          </w:p>
        </w:tc>
        <w:tc>
          <w:tcPr>
            <w:tcW w:w="3117" w:type="dxa"/>
          </w:tcPr>
          <w:p w14:paraId="62C39EE9" w14:textId="77777777" w:rsidR="007439EE" w:rsidRDefault="00DA46D0" w:rsidP="00DD5E6A">
            <w:pPr>
              <w:rPr>
                <w:b/>
                <w:bCs/>
                <w:sz w:val="24"/>
                <w:szCs w:val="24"/>
              </w:rPr>
            </w:pPr>
            <w:r>
              <w:rPr>
                <w:b/>
                <w:bCs/>
                <w:sz w:val="24"/>
                <w:szCs w:val="24"/>
              </w:rPr>
              <w:t>Mega chapt</w:t>
            </w:r>
            <w:r w:rsidR="00AE4CB6">
              <w:rPr>
                <w:b/>
                <w:bCs/>
                <w:sz w:val="24"/>
                <w:szCs w:val="24"/>
              </w:rPr>
              <w:t xml:space="preserve">er: </w:t>
            </w:r>
            <w:r>
              <w:rPr>
                <w:b/>
                <w:bCs/>
                <w:sz w:val="24"/>
                <w:szCs w:val="24"/>
              </w:rPr>
              <w:t>Animal-shelter</w:t>
            </w:r>
            <w:r w:rsidR="00F067FB">
              <w:rPr>
                <w:b/>
                <w:bCs/>
                <w:sz w:val="24"/>
                <w:szCs w:val="24"/>
              </w:rPr>
              <w:t xml:space="preserve">/artificial deploy </w:t>
            </w:r>
            <w:r w:rsidR="007439EE">
              <w:rPr>
                <w:b/>
                <w:bCs/>
                <w:sz w:val="24"/>
                <w:szCs w:val="24"/>
              </w:rPr>
              <w:t>Interactions.</w:t>
            </w:r>
          </w:p>
          <w:p w14:paraId="05B435A7" w14:textId="77777777" w:rsidR="007439EE" w:rsidRDefault="007439EE" w:rsidP="00DD5E6A">
            <w:pPr>
              <w:rPr>
                <w:rFonts w:cstheme="minorHAnsi"/>
                <w:b/>
                <w:bCs/>
                <w:sz w:val="24"/>
                <w:szCs w:val="24"/>
              </w:rPr>
            </w:pPr>
          </w:p>
        </w:tc>
        <w:tc>
          <w:tcPr>
            <w:tcW w:w="3117" w:type="dxa"/>
          </w:tcPr>
          <w:p w14:paraId="6D7AF572" w14:textId="77777777" w:rsidR="007439EE" w:rsidRPr="007439EE" w:rsidRDefault="007439EE">
            <w:pPr>
              <w:rPr>
                <w:rFonts w:cstheme="minorHAnsi"/>
                <w:sz w:val="24"/>
                <w:szCs w:val="24"/>
              </w:rPr>
            </w:pPr>
            <w:r>
              <w:rPr>
                <w:rFonts w:cstheme="minorHAnsi"/>
                <w:sz w:val="24"/>
                <w:szCs w:val="24"/>
              </w:rPr>
              <w:t xml:space="preserve">Conduct research possibly spring-summer of 2021 (COVID-19 dependent). </w:t>
            </w:r>
          </w:p>
        </w:tc>
      </w:tr>
      <w:tr w:rsidR="00DD5E6A" w14:paraId="290E2585" w14:textId="77777777" w:rsidTr="007439EE">
        <w:tc>
          <w:tcPr>
            <w:tcW w:w="3116" w:type="dxa"/>
          </w:tcPr>
          <w:p w14:paraId="73819E62" w14:textId="77777777" w:rsidR="00DD5E6A" w:rsidRDefault="00DD5E6A" w:rsidP="007439EE">
            <w:pPr>
              <w:jc w:val="center"/>
              <w:rPr>
                <w:rFonts w:cstheme="minorHAnsi"/>
                <w:b/>
                <w:bCs/>
                <w:sz w:val="24"/>
                <w:szCs w:val="24"/>
              </w:rPr>
            </w:pPr>
            <w:r>
              <w:rPr>
                <w:rFonts w:cstheme="minorHAnsi"/>
                <w:b/>
                <w:bCs/>
                <w:sz w:val="24"/>
                <w:szCs w:val="24"/>
              </w:rPr>
              <w:t>Bonus Idea 1</w:t>
            </w:r>
          </w:p>
        </w:tc>
        <w:tc>
          <w:tcPr>
            <w:tcW w:w="3117" w:type="dxa"/>
          </w:tcPr>
          <w:p w14:paraId="4EA5FBA7" w14:textId="77777777" w:rsidR="00DD5E6A" w:rsidRPr="00DF0279" w:rsidRDefault="00DD5E6A" w:rsidP="00DD5E6A">
            <w:pPr>
              <w:rPr>
                <w:rFonts w:cstheme="minorHAnsi"/>
                <w:b/>
                <w:bCs/>
                <w:sz w:val="24"/>
                <w:szCs w:val="24"/>
              </w:rPr>
            </w:pPr>
            <w:r>
              <w:rPr>
                <w:rFonts w:cstheme="minorHAnsi"/>
                <w:b/>
                <w:bCs/>
                <w:sz w:val="24"/>
                <w:szCs w:val="24"/>
              </w:rPr>
              <w:t>International Shelter Protocol.</w:t>
            </w:r>
          </w:p>
        </w:tc>
        <w:tc>
          <w:tcPr>
            <w:tcW w:w="3117" w:type="dxa"/>
          </w:tcPr>
          <w:p w14:paraId="50B41ECB" w14:textId="77777777" w:rsidR="00DD5E6A" w:rsidRDefault="00DD5E6A">
            <w:pPr>
              <w:rPr>
                <w:rFonts w:cstheme="minorHAnsi"/>
                <w:b/>
                <w:bCs/>
                <w:sz w:val="24"/>
                <w:szCs w:val="24"/>
              </w:rPr>
            </w:pPr>
          </w:p>
        </w:tc>
      </w:tr>
      <w:tr w:rsidR="00DD5E6A" w14:paraId="0D4B1946" w14:textId="77777777" w:rsidTr="007439EE">
        <w:tc>
          <w:tcPr>
            <w:tcW w:w="3116" w:type="dxa"/>
          </w:tcPr>
          <w:p w14:paraId="1EC215A4" w14:textId="77777777" w:rsidR="00DD5E6A" w:rsidRDefault="00DD5E6A" w:rsidP="007439EE">
            <w:pPr>
              <w:jc w:val="center"/>
              <w:rPr>
                <w:rFonts w:cstheme="minorHAnsi"/>
                <w:b/>
                <w:bCs/>
                <w:sz w:val="24"/>
                <w:szCs w:val="24"/>
              </w:rPr>
            </w:pPr>
            <w:r>
              <w:rPr>
                <w:rFonts w:cstheme="minorHAnsi"/>
                <w:b/>
                <w:bCs/>
                <w:sz w:val="24"/>
                <w:szCs w:val="24"/>
              </w:rPr>
              <w:t>Bonus Idea 2</w:t>
            </w:r>
          </w:p>
        </w:tc>
        <w:tc>
          <w:tcPr>
            <w:tcW w:w="3117" w:type="dxa"/>
          </w:tcPr>
          <w:p w14:paraId="16C50282" w14:textId="77777777" w:rsidR="00DD5E6A" w:rsidRDefault="00DD5E6A" w:rsidP="00DD5E6A">
            <w:pPr>
              <w:rPr>
                <w:rFonts w:cstheme="minorHAnsi"/>
                <w:b/>
                <w:bCs/>
                <w:sz w:val="24"/>
                <w:szCs w:val="24"/>
              </w:rPr>
            </w:pPr>
            <w:r>
              <w:rPr>
                <w:rFonts w:cstheme="minorHAnsi"/>
                <w:b/>
                <w:bCs/>
                <w:sz w:val="24"/>
                <w:szCs w:val="24"/>
              </w:rPr>
              <w:t>Wildlife Study</w:t>
            </w:r>
            <w:r w:rsidR="00F067FB">
              <w:rPr>
                <w:rFonts w:cstheme="minorHAnsi"/>
                <w:b/>
                <w:bCs/>
                <w:sz w:val="24"/>
                <w:szCs w:val="24"/>
              </w:rPr>
              <w:t xml:space="preserve"> in a different dryland system (</w:t>
            </w:r>
            <w:r>
              <w:rPr>
                <w:rFonts w:cstheme="minorHAnsi"/>
                <w:b/>
                <w:bCs/>
                <w:sz w:val="24"/>
                <w:szCs w:val="24"/>
              </w:rPr>
              <w:t xml:space="preserve">Kenya or </w:t>
            </w:r>
            <w:r w:rsidR="00F067FB">
              <w:rPr>
                <w:rFonts w:cstheme="minorHAnsi"/>
                <w:b/>
                <w:bCs/>
                <w:sz w:val="24"/>
                <w:szCs w:val="24"/>
              </w:rPr>
              <w:t xml:space="preserve">Israel). </w:t>
            </w:r>
          </w:p>
        </w:tc>
        <w:tc>
          <w:tcPr>
            <w:tcW w:w="3117" w:type="dxa"/>
          </w:tcPr>
          <w:p w14:paraId="1EFDE51C" w14:textId="77777777" w:rsidR="00DD5E6A" w:rsidRDefault="00DD5E6A">
            <w:pPr>
              <w:rPr>
                <w:rFonts w:cstheme="minorHAnsi"/>
                <w:b/>
                <w:bCs/>
                <w:sz w:val="24"/>
                <w:szCs w:val="24"/>
              </w:rPr>
            </w:pPr>
          </w:p>
        </w:tc>
      </w:tr>
    </w:tbl>
    <w:p w14:paraId="15154B74" w14:textId="77777777" w:rsidR="007439EE" w:rsidRDefault="007439EE">
      <w:pPr>
        <w:rPr>
          <w:rFonts w:cstheme="minorHAnsi"/>
          <w:b/>
          <w:bCs/>
          <w:sz w:val="24"/>
          <w:szCs w:val="24"/>
        </w:rPr>
      </w:pPr>
      <w:r>
        <w:rPr>
          <w:rFonts w:cstheme="minorHAnsi"/>
          <w:b/>
          <w:bCs/>
          <w:sz w:val="24"/>
          <w:szCs w:val="24"/>
        </w:rPr>
        <w:br w:type="page"/>
      </w:r>
    </w:p>
    <w:p w14:paraId="6CFC5D61" w14:textId="77777777" w:rsidR="002954D6" w:rsidRPr="00180806" w:rsidRDefault="00AF46D5" w:rsidP="00FF54A8">
      <w:pPr>
        <w:spacing w:after="0" w:line="360" w:lineRule="auto"/>
        <w:rPr>
          <w:rFonts w:cstheme="minorHAnsi"/>
          <w:b/>
          <w:bCs/>
          <w:sz w:val="24"/>
          <w:szCs w:val="24"/>
        </w:rPr>
      </w:pPr>
      <w:r w:rsidRPr="00180806">
        <w:rPr>
          <w:rFonts w:cstheme="minorHAnsi"/>
          <w:b/>
          <w:bCs/>
          <w:sz w:val="24"/>
          <w:szCs w:val="24"/>
        </w:rPr>
        <w:lastRenderedPageBreak/>
        <w:t>Background</w:t>
      </w:r>
    </w:p>
    <w:p w14:paraId="289753F1" w14:textId="7A887876" w:rsidR="00E029E6" w:rsidRPr="00180806" w:rsidRDefault="00E029E6" w:rsidP="00FF54A8">
      <w:pPr>
        <w:spacing w:after="0" w:line="360" w:lineRule="auto"/>
        <w:ind w:firstLine="720"/>
        <w:contextualSpacing/>
        <w:jc w:val="both"/>
        <w:rPr>
          <w:rFonts w:cstheme="minorHAnsi"/>
          <w:sz w:val="24"/>
          <w:szCs w:val="24"/>
        </w:rPr>
      </w:pPr>
      <w:r w:rsidRPr="00180806">
        <w:rPr>
          <w:rFonts w:cstheme="minorHAnsi"/>
          <w:sz w:val="24"/>
          <w:szCs w:val="24"/>
        </w:rPr>
        <w:t xml:space="preserve">The frequency and intensity of anthropogenic disturbances are increasing in all systems globally. desertification is a growing issue in arid and semi-arid regions that compromise approximately 40% of the global land surface </w:t>
      </w:r>
      <w:r w:rsidRPr="00180806">
        <w:rPr>
          <w:rFonts w:cstheme="minorHAnsi"/>
          <w:sz w:val="24"/>
          <w:szCs w:val="24"/>
        </w:rPr>
        <w:fldChar w:fldCharType="begin"/>
      </w:r>
      <w:r w:rsidRPr="00180806">
        <w:rPr>
          <w:rFonts w:cstheme="minorHAnsi"/>
          <w:sz w:val="24"/>
          <w:szCs w:val="24"/>
        </w:rPr>
        <w:instrText xml:space="preserve"> ADDIN ZOTERO_ITEM CSL_CITATION {"citationID":"oco1JirG","properties":{"formattedCitation":"(Ver\\uc0\\u243{}n, Paruelo, and Oesterheld 2006)","plainCitation":"(Verón, Paruelo, and Oesterheld 2006)","noteIndex":0},"citationItems":[{"id":213,"uris":["http://zotero.org/users/local/vcRA7dFA/items/7IZZAKQ8"],"uri":["http://zotero.org/users/local/vcRA7dFA/items/7IZZAKQ8"],"itemData":{"id":213,"type":"article-journal","container-title":"Journal of Arid Environments","DOI":"10.1016/j.jaridenv.2006.01.021","ISSN":"01401963","issue":"4","journalAbbreviation":"Journal of Arid Environments","language":"en","page":"751-763","source":"DOI.org (Crossref)","title":"Assessing desertification","volume":"66","author":[{"family":"Verón","given":"S.R."},{"family":"Paruelo","given":"J.M."},{"family":"Oesterheld","given":"M."}],"issued":{"date-parts":[["2006",9]]}}}],"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(Verón, Paruelo, and Oesterheld 2006)</w:t>
      </w:r>
      <w:r w:rsidRPr="00180806">
        <w:rPr>
          <w:rFonts w:cstheme="minorHAnsi"/>
          <w:sz w:val="24"/>
          <w:szCs w:val="24"/>
        </w:rPr>
        <w:fldChar w:fldCharType="end"/>
      </w:r>
      <w:r w:rsidRPr="00180806">
        <w:rPr>
          <w:rFonts w:cstheme="minorHAnsi"/>
          <w:sz w:val="24"/>
          <w:szCs w:val="24"/>
        </w:rPr>
        <w:t xml:space="preserve">. Deserts are not only becoming hotter </w:t>
      </w:r>
      <w:r w:rsidRPr="00180806">
        <w:rPr>
          <w:rFonts w:cstheme="minorHAnsi"/>
          <w:sz w:val="24"/>
          <w:szCs w:val="24"/>
        </w:rPr>
        <w:fldChar w:fldCharType="begin"/>
      </w:r>
      <w:r w:rsidRPr="00180806">
        <w:rPr>
          <w:rFonts w:cstheme="minorHAnsi"/>
          <w:sz w:val="24"/>
          <w:szCs w:val="24"/>
        </w:rPr>
        <w:instrText xml:space="preserve"> ADDIN ZOTERO_ITEM CSL_CITATION {"citationID":"tb1rsKs0","properties":{"formattedCitation":"(Nabhan 2013; Allen et al. 2014)","plainCitation":"(Nabhan 2013; Allen et al. 2014)","noteIndex":0},"citationItems":[{"id":160,"uris":["http://zotero.org/users/local/vcRA7dFA/items/VHM9FSZC"],"uri":["http://zotero.org/users/local/vcRA7dFA/items/VHM9FSZC"],"itemData":{"id":160,"type":"book","call-number":"S613 .N33 2013","event-place":"White River Junction, Vt","ISBN":"978-1-60358-453-1","number-of-pages":"256","publisher":"Chelsea Green Pub","publisher-place":"White River Junction, Vt","source":"Library of Congress ISBN","title":"Growing food in a hotter, drier land: lessons from desert farmers on adapting to climate uncertainty","title-short":"Growing food in a hotter, drier land","author":[{"family":"Nabhan","given":"Gary Paul"}],"issued":{"date-parts":[["2013"]]}}},{"id":159,"uris":["http://zotero.org/users/local/vcRA7dFA/items/DGLQ8LQY"],"uri":["http://zotero.org/users/local/vcRA7dFA/items/DGLQ8LQY"],"itemData":{"id":159,"type":"article-journal","issue":"2","journalAbbreviation":"Fremontia","title":"Threats to California's Desert Ecosystems.","volume":"42","author":[{"family":"Allen","given":"Michael F."},{"family":"Barrows","given":"C.W."},{"family":"Bell","given":"Michael D."},{"family":"Darrel Jenerette","given":"G"},{"family":"Johnson","given":"Robert F."},{"family":"Allen","given":"Edith B."}],"issued":{"date-parts":[["2014"]]}}}],"schema":"https://github.com/citation-style-language/schema/raw/master/csl-citation.json"}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(Nabhan 2013; Allen et al. 2014)</w:t>
      </w:r>
      <w:r w:rsidRPr="00180806">
        <w:rPr>
          <w:rFonts w:cstheme="minorHAnsi"/>
          <w:sz w:val="24"/>
          <w:szCs w:val="24"/>
        </w:rPr>
        <w:fldChar w:fldCharType="end"/>
      </w:r>
      <w:r w:rsidRPr="00180806">
        <w:rPr>
          <w:rFonts w:cstheme="minorHAnsi"/>
          <w:sz w:val="24"/>
          <w:szCs w:val="24"/>
        </w:rPr>
        <w:t xml:space="preserve">, but the duration and frequency of mega-droughts in these regions are also increasing </w:t>
      </w:r>
      <w:r w:rsidRPr="00180806">
        <w:rPr>
          <w:rFonts w:cstheme="minorHAnsi"/>
          <w:sz w:val="24"/>
          <w:szCs w:val="24"/>
        </w:rPr>
        <w:fldChar w:fldCharType="begin"/>
      </w:r>
      <w:r w:rsidRPr="00180806">
        <w:rPr>
          <w:rFonts w:cstheme="minorHAnsi"/>
          <w:sz w:val="24"/>
          <w:szCs w:val="24"/>
        </w:rPr>
        <w:instrText xml:space="preserve"> ADDIN ZOTERO_ITEM CSL_CITATION {"citationID":"ddXcLYBz","properties":{"formattedCitation":"(Guerreiro, Kilsby, and Fowler 2017; Kogan and Guo 2015)","plainCitation":"(Guerreiro, Kilsby, and Fowler 2017; Kogan and Guo 2015)","noteIndex":0},"citationItems":[{"id":157,"uris":["http://zotero.org/users/local/vcRA7dFA/items/4ARMYKV4"],"uri":["http://zotero.org/users/local/vcRA7dFA/items/4ARMYKV4"],"itemData":{"id":157,"type":"article-journal","container-title":"International Journal of Climatology","DOI":"10.1002/joc.5140","ISSN":"08998418","issue":"15","journalAbbreviation":"Int. J. Climatol","language":"en","page":"5024-5034","source":"DOI.org (Crossref)","title":"Assessing the threat of future megadrought in Iberia: ASSESSING THE THREAT OF FUTURE MEGADROUGHT IN IBERIA","title-short":"Assessing the threat of future megadrought in Iberia","volume":"37","author":[{"family":"Guerreiro","given":"Selma B."},{"family":"Kilsby","given":"Chris"},{"family":"Fowler","given":"Hayley J."}],"issued":{"date-parts":[["2017",12]]}}},{"id":108,"uris":["http://zotero.org/users/local/vcRA7dFA/items/AVCV8R6I"],"uri":["http://zotero.org/users/local/vcRA7dFA/items/AVCV8R6I"],"itemData":{"id":108,"type":"article-journal","container-title":"Geomatics, Natural Hazards and Risk","DOI":"10.1080/19475705.2015.1079265","ISSN":"1947-5705, 1947-5713","issue":"8","journalAbbreviation":"Geomatics, Natural Hazards and Risk","language":"en","page":"651-668","source":"DOI.org (Crossref)","title":"2006–2015 mega-drought in the western USA and its monitoring from space data","volume":"6","author":[{"family":"Kogan","given":"Felix"},{"family":"Guo","given":"Wei"}],"issued":{"date-parts":[["2015",11,17]]}}}],"schema":"https://github.com/citation-style-language/schema/raw/master/csl-citation.json"}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(Guerreiro, Kilsby, and Fowler 2017; Kogan and Guo 2015)</w:t>
      </w:r>
      <w:r w:rsidRPr="00180806">
        <w:rPr>
          <w:rFonts w:cstheme="minorHAnsi"/>
          <w:sz w:val="24"/>
          <w:szCs w:val="24"/>
        </w:rPr>
        <w:fldChar w:fldCharType="end"/>
      </w:r>
      <w:r w:rsidRPr="00180806">
        <w:rPr>
          <w:rFonts w:cstheme="minorHAnsi"/>
          <w:sz w:val="24"/>
          <w:szCs w:val="24"/>
        </w:rPr>
        <w:t xml:space="preserve">. These changes decrease biodiversity by reducing the available terrestrial habitat for both plants and animals </w:t>
      </w:r>
      <w:r w:rsidRPr="00180806">
        <w:rPr>
          <w:rFonts w:cstheme="minorHAnsi"/>
          <w:sz w:val="24"/>
          <w:szCs w:val="24"/>
        </w:rPr>
        <w:fldChar w:fldCharType="begin"/>
      </w:r>
      <w:r w:rsidRPr="00180806">
        <w:rPr>
          <w:rFonts w:cstheme="minorHAnsi"/>
          <w:sz w:val="24"/>
          <w:szCs w:val="24"/>
        </w:rPr>
        <w:instrText xml:space="preserve"> ADDIN ZOTERO_ITEM CSL_CITATION {"citationID":"pm8fYa9U","properties":{"formattedCitation":"(Nopper et al. 2018; Irwin et al. 2010; Elmqvist 2013)","plainCitation":"(Nopper et al. 2018; Irwin et al. 2010; Elmqvist 2013)","noteIndex":0},"citationItems":[{"id":6,"uris":["http://zotero.org/users/local/vcRA7dFA/items/Q4R2744X"],"uri":["http://zotero.org/users/local/vcRA7dFA/items/Q4R2744X"],"itemData":{"id":6,"type":"article-journal","container-title":"Ecological Indicators","DOI":"10.1016/j.ecolind.2018.02.004","ISSN":"1470160X","journalAbbreviation":"Ecological Indicators","language":"en","page":"112-119","source":"DOI.org (Crossref)","title":"Differences in land cover – biodiversity relationships complicate the assignment of conservation values in human-used landscapes","volume":"90","author":[{"family":"Nopper","given":"Joachim"},{"family":"Riemann","given":"Jana C."},{"family":"Brinkmann","given":"Katja"},{"family":"Rödel","given":"Mark-Oliver"},{"family":"Ganzhorn","given":"Jörg U."}],"issued":{"date-parts":[["2018",7]]}}},{"id":7,"uris":["http://zotero.org/users/local/vcRA7dFA/items/7AWAX9JN"],"uri":["http://zotero.org/users/local/vcRA7dFA/items/7AWAX9JN"],"itemData":{"id":7,"type":"article-journal","container-title":"Biological Conservation","DOI":"10.1016/j.biocon.2010.01.023","ISSN":"00063207","issue":"10","journalAbbreviation":"Biological Conservation","language":"en","page":"2351-2362","source":"DOI.org (Crossref)","title":"Patterns of species change in anthropogenically disturbed forests of Madagascar","volume":"143","author":[{"family":"Irwin","given":"Mitchell T."},{"family":"Wright","given":"Patricia C."},{"family":"Birkinshaw","given":"Christopher"},{"family":"Fisher","given":"Brian L."},{"family":"Gardner","given":"Charlie J."},{"family":"Glos","given":"Julian"},{"family":"Goodman","given":"Steven M."},{"family":"Loiselle","given":"Paul"},{"family":"Rabeson","given":"Pascal"},{"family":"Raharison","given":"Jean-Luc"},{"family":"Raherilalao","given":"Marie Jeanne"},{"family":"Rakotondravony","given":"Daniel"},{"family":"Raselimanana","given":"Achille"},{"family":"Ratsimbazafy","given":"Jonah"},{"family":"Sparks","given":"John S."},{"family":"Wilmé","given":"Lucienne"},{"family":"Ganzhorn","given":"Jörg U."}],"issued":{"date-parts":[["2010",10]]}}},{"id":12,"uris":["http://zotero.org/users/local/vcRA7dFA/items/6NDWY2N5"],"uri":["http://zotero.org/users/local/vcRA7dFA/items/6NDWY2N5"],"itemData":{"id":12,"type":"book","collection-title":"Springer open","event-place":"Dordrecht","ISBN":"978-94-007-7088-1","language":"eng","note":"OCLC: 863153955","number-of-pages":"755","publisher":"Springer","publisher-place":"Dordrecht","source":"Gemeinsamer Bibliotheksverbund ISBN","title":"Urbanization, biodiversity and ecosystem services: challenges and opportunities: a global assessment ; a part of the cities and biodiversity outlook project","title-short":"Urbanization, biodiversity and ecosystem services","editor":[{"family":"Elmqvist","given":"Thomas"}],"issued":{"date-parts":[["2013"]]}}}],"schema":"https://github.com/citation-style-language/schema/raw/master/csl-citation.json"}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(Nopper et al. 2018; Irwin et al. 2010; Elmqvist 2013)</w:t>
      </w:r>
      <w:r w:rsidRPr="00180806">
        <w:rPr>
          <w:rFonts w:cstheme="minorHAnsi"/>
          <w:sz w:val="24"/>
          <w:szCs w:val="24"/>
        </w:rPr>
        <w:fldChar w:fldCharType="end"/>
      </w:r>
      <w:r w:rsidRPr="00180806">
        <w:rPr>
          <w:rFonts w:cstheme="minorHAnsi"/>
          <w:sz w:val="24"/>
          <w:szCs w:val="24"/>
        </w:rPr>
        <w:t>. If we extrapolate th</w:t>
      </w:r>
      <w:r w:rsidR="00F0512A">
        <w:rPr>
          <w:rFonts w:cstheme="minorHAnsi"/>
          <w:sz w:val="24"/>
          <w:szCs w:val="24"/>
        </w:rPr>
        <w:t>is</w:t>
      </w:r>
      <w:r w:rsidRPr="00180806">
        <w:rPr>
          <w:rFonts w:cstheme="minorHAnsi"/>
          <w:sz w:val="24"/>
          <w:szCs w:val="24"/>
        </w:rPr>
        <w:t xml:space="preserve"> current trends, it will not be long before resident animals can no longer behaviourally mitigate climate and land-use changes</w:t>
      </w:r>
      <w:r w:rsidR="000A1331" w:rsidRPr="00180806">
        <w:rPr>
          <w:rFonts w:cstheme="minorHAnsi"/>
          <w:sz w:val="24"/>
          <w:szCs w:val="24"/>
        </w:rPr>
        <w:t>,</w:t>
      </w:r>
      <w:r w:rsidRPr="00180806">
        <w:rPr>
          <w:rFonts w:cstheme="minorHAnsi"/>
          <w:sz w:val="24"/>
          <w:szCs w:val="24"/>
        </w:rPr>
        <w:t xml:space="preserve"> such as urbanization and agriculture in drylands </w:t>
      </w:r>
      <w:r w:rsidRPr="00180806">
        <w:rPr>
          <w:rFonts w:cstheme="minorHAnsi"/>
          <w:sz w:val="24"/>
          <w:szCs w:val="24"/>
        </w:rPr>
        <w:fldChar w:fldCharType="begin"/>
      </w:r>
      <w:r w:rsidRPr="00180806">
        <w:rPr>
          <w:rFonts w:cstheme="minorHAnsi"/>
          <w:sz w:val="24"/>
          <w:szCs w:val="24"/>
        </w:rPr>
        <w:instrText xml:space="preserve"> ADDIN ZOTERO_ITEM CSL_CITATION {"citationID":"2s7U1Xf0","properties":{"formattedCitation":"(Germano et al. 2011)","plainCitation":"(Germano et al. 2011)","noteIndex":0},"citationItems":[{"id":22,"uris":["http://zotero.org/users/local/vcRA7dFA/items/4U9IW7RH"],"uri":["http://zotero.org/users/local/vcRA7dFA/items/4U9IW7RH"],"itemData":{"id":22,"type":"article-journal","container-title":"Natural Areas Journal","DOI":"10.3375/043.031.0206","ISSN":"0885-8608","issue":"2","journalAbbreviation":"Natural Areas Journal","language":"en","page":"138-147","source":"DOI.org (Crossref)","title":"The San Joaquin Desert of California: Ecologically Misunderstood and Overlooked","title-short":"The San Joaquin Desert of California","volume":"31","author":[{"family":"Germano","given":"David J."},{"family":"Rathbun","given":"Galen B."},{"family":"Saslaw","given":"Lawrence R."},{"family":"Cypher","given":"Brian L."},{"family":"Cypher","given":"Ellen A."},{"family":"Vredenburgh","given":"Larry M."}],"issued":{"date-parts":[["2011",4]]}}}],"schema":"https://github.com/citation-style-language/schema/raw/master/csl-citation.json"}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(Germano et al. 2011)</w:t>
      </w:r>
      <w:r w:rsidRPr="00180806">
        <w:rPr>
          <w:rFonts w:cstheme="minorHAnsi"/>
          <w:sz w:val="24"/>
          <w:szCs w:val="24"/>
        </w:rPr>
        <w:fldChar w:fldCharType="end"/>
      </w:r>
      <w:r w:rsidRPr="00180806">
        <w:rPr>
          <w:rFonts w:cstheme="minorHAnsi"/>
          <w:sz w:val="24"/>
          <w:szCs w:val="24"/>
        </w:rPr>
        <w:t xml:space="preserve">. Many organisms in drylands are not only sensitive to large-scale changes, but also small, fine-scale fluctuations </w:t>
      </w:r>
      <w:r w:rsidRPr="00180806">
        <w:rPr>
          <w:rFonts w:cstheme="minorHAnsi"/>
          <w:sz w:val="24"/>
          <w:szCs w:val="24"/>
        </w:rPr>
        <w:fldChar w:fldCharType="begin"/>
      </w:r>
      <w:r w:rsidRPr="00180806">
        <w:rPr>
          <w:rFonts w:cstheme="minorHAnsi"/>
          <w:sz w:val="24"/>
          <w:szCs w:val="24"/>
        </w:rPr>
        <w:instrText xml:space="preserve"> ADDIN ZOTERO_ITEM CSL_CITATION {"citationID":"3YKXVyjo","properties":{"formattedCitation":"(Shrode and Gerking 1977; Hadley 1970)","plainCitation":"(Shrode and Gerking 1977; Hadley 1970)","noteIndex":0},"citationItems":[{"id":195,"uris":["http://zotero.org/users/local/vcRA7dFA/items/C8ZW8Q65"],"uri":["http://zotero.org/users/local/vcRA7dFA/items/C8ZW8Q65"],"itemData":{"id":195,"type":"article-journal","container-title":"Physiological Zoology","DOI":"10.1086/physzool.50.1.30155710","ISSN":"0031-935X","issue":"1","journalAbbreviation":"Physiological Zoology","language":"en","page":"1-10","source":"DOI.org (Crossref)","title":"Effects of Constant and Fluctuating Temperatures on Reproductive Performance of a Desert Pupfish, Cyprinodon n. nevadensis","volume":"50","author":[{"family":"Shrode","given":"Joy B."},{"family":"Gerking","given":"Shelby D."}],"issued":{"date-parts":[["1977",1]]}}},{"id":196,"uris":["http://zotero.org/users/local/vcRA7dFA/items/JEC8AAYN"],"uri":["http://zotero.org/users/local/vcRA7dFA/items/JEC8AAYN"],"itemData":{"id":196,"type":"article-journal","container-title":"Ecology","DOI":"10.2307/1935378","ISSN":"00129658","issue":"3","language":"en","page":"434-444","source":"DOI.org (Crossref)","title":"Micrometeorology and Energy Exchange in Two Desert Arthropods","volume":"51","author":[{"family":"Hadley","given":"Neil F."}],"issued":{"date-parts":[["1970",5]]}}}],"schema":"https://github.com/citation-style-language/schema/raw/master/csl-citation.json"}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(Shrode and Gerking 1977; Hadley 1970)</w:t>
      </w:r>
      <w:r w:rsidRPr="00180806">
        <w:rPr>
          <w:rFonts w:cstheme="minorHAnsi"/>
          <w:sz w:val="24"/>
          <w:szCs w:val="24"/>
        </w:rPr>
        <w:fldChar w:fldCharType="end"/>
      </w:r>
      <w:r w:rsidRPr="00180806">
        <w:rPr>
          <w:rFonts w:cstheme="minorHAnsi"/>
          <w:sz w:val="24"/>
          <w:szCs w:val="24"/>
        </w:rPr>
        <w:t>, which can further push species beyond the point of no return. At th</w:t>
      </w:r>
      <w:ins w:id="1" w:author="Mario Zuliani" w:date="2020-12-02T13:31:00Z">
        <w:r w:rsidR="00912CAB">
          <w:rPr>
            <w:rFonts w:cstheme="minorHAnsi"/>
            <w:sz w:val="24"/>
            <w:szCs w:val="24"/>
          </w:rPr>
          <w:t>is</w:t>
        </w:r>
      </w:ins>
      <w:del w:id="2" w:author="Mario Zuliani" w:date="2020-12-02T13:31:00Z">
        <w:r w:rsidRPr="00180806" w:rsidDel="00912CAB">
          <w:rPr>
            <w:rFonts w:cstheme="minorHAnsi"/>
            <w:sz w:val="24"/>
            <w:szCs w:val="24"/>
          </w:rPr>
          <w:delText>e</w:delText>
        </w:r>
      </w:del>
      <w:r w:rsidRPr="00180806">
        <w:rPr>
          <w:rFonts w:cstheme="minorHAnsi"/>
          <w:sz w:val="24"/>
          <w:szCs w:val="24"/>
        </w:rPr>
        <w:t xml:space="preserve"> current rate</w:t>
      </w:r>
      <w:del w:id="3" w:author="Mario Zuliani" w:date="2020-12-02T13:31:00Z">
        <w:r w:rsidRPr="00180806" w:rsidDel="00912CAB">
          <w:rPr>
            <w:rFonts w:cstheme="minorHAnsi"/>
            <w:sz w:val="24"/>
            <w:szCs w:val="24"/>
          </w:rPr>
          <w:delText>s</w:delText>
        </w:r>
      </w:del>
      <w:r w:rsidRPr="00180806">
        <w:rPr>
          <w:rFonts w:cstheme="minorHAnsi"/>
          <w:sz w:val="24"/>
          <w:szCs w:val="24"/>
        </w:rPr>
        <w:t xml:space="preserve">, it is simply unrealistic to rely on </w:t>
      </w:r>
      <w:r w:rsidR="0096186D" w:rsidRPr="00180806">
        <w:rPr>
          <w:rFonts w:cstheme="minorHAnsi"/>
          <w:sz w:val="24"/>
          <w:szCs w:val="24"/>
        </w:rPr>
        <w:t xml:space="preserve">the ecosystem </w:t>
      </w:r>
      <w:r w:rsidRPr="00180806">
        <w:rPr>
          <w:rFonts w:cstheme="minorHAnsi"/>
          <w:sz w:val="24"/>
          <w:szCs w:val="24"/>
        </w:rPr>
        <w:t xml:space="preserve">to restore </w:t>
      </w:r>
      <w:r w:rsidR="0096186D" w:rsidRPr="00180806">
        <w:rPr>
          <w:rFonts w:cstheme="minorHAnsi"/>
          <w:sz w:val="24"/>
          <w:szCs w:val="24"/>
        </w:rPr>
        <w:t>itself to its original equilibrium. Hence, we must actively examine restoration strategies that function as a buffer to lower post-disturbance stress, including artificial refuges that lower the amplitude of micro-climatic variation.</w:t>
      </w:r>
    </w:p>
    <w:p w14:paraId="507C0836" w14:textId="7E2A2F19" w:rsidR="00E029E6" w:rsidRDefault="0083221C" w:rsidP="00DF0279">
      <w:pPr>
        <w:spacing w:after="0" w:line="360" w:lineRule="auto"/>
        <w:ind w:firstLine="720"/>
        <w:contextualSpacing/>
        <w:jc w:val="both"/>
        <w:rPr>
          <w:rFonts w:cstheme="minorHAnsi"/>
          <w:sz w:val="24"/>
          <w:szCs w:val="24"/>
        </w:rPr>
      </w:pPr>
      <w:r w:rsidRPr="00180806">
        <w:rPr>
          <w:rFonts w:cstheme="minorHAnsi"/>
          <w:sz w:val="24"/>
          <w:szCs w:val="24"/>
        </w:rPr>
        <w:t xml:space="preserve">Terrestrial vegetation is one of the most dominant forms of life on earth. In deserts, shrubs are the dominant vegetation </w:t>
      </w:r>
      <w:r w:rsidRPr="00180806">
        <w:rPr>
          <w:rFonts w:cstheme="minorHAnsi"/>
          <w:sz w:val="24"/>
          <w:szCs w:val="24"/>
        </w:rPr>
        <w:fldChar w:fldCharType="begin"/>
      </w:r>
      <w:r w:rsidRPr="00180806">
        <w:rPr>
          <w:rFonts w:cstheme="minorHAnsi"/>
          <w:sz w:val="24"/>
          <w:szCs w:val="24"/>
        </w:rPr>
        <w:instrText xml:space="preserve"> ADDIN ZOTERO_ITEM CSL_CITATION {"citationID":"2w5AQlMp","properties":{"formattedCitation":"(Miriti, Joseph Wright, and Howe 2001; Throop et al. 2012)","plainCitation":"(Miriti, Joseph Wright, and Howe 2001; Throop et al. 2012)","noteIndex":0},"citationItems":[{"id":133,"uris":["http://zotero.org/users/local/vcRA7dFA/items/7NFBVPW3"],"uri":["http://zotero.org/users/local/vcRA7dFA/items/7NFBVPW3"],"itemData":{"id":133,"type":"article-journal","container-title":"Ecological Monographs","DOI":"10.1890/0012-9615(2001)071[0491:TEONOT]2.0.CO;2","ISSN":"0012-9615","issue":"4","journalAbbreviation":"Ecological Monographs","language":"en","page":"491-509","source":"DOI.org (Crossref)","title":"THE EFFECTS OF NEIGHBORS ON THE DEMOGRAPHY OF A DOMINANT DESERT SHRUB ( &lt;i&gt;AMBROSIA DUMOSA&lt;/i&gt; )","volume":"71","author":[{"family":"Miriti","given":"Maria N."},{"family":"Joseph Wright","given":"S."},{"family":"Howe","given":"Henry F."}],"issued":{"date-parts":[["2001",11]]}}},{"id":134,"uris":["http://zotero.org/users/local/vcRA7dFA/items/M964NRSG"],"uri":["http://zotero.org/users/local/vcRA7dFA/items/M964NRSG"],"itemData":{"id":134,"type":"article-journal","container-title":"Oecologia","DOI":"10.1007/s00442-011-2217-4","ISSN":"0029-8549, 1432-1939","issue":"2","journalAbbreviation":"Oecologia","language":"en","page":"373-383","source":"DOI.org (Crossref)","title":"Response of dominant grass and shrub species to water manipulation: an ecophysiological basis for shrub invasion in a Chihuahuan Desert Grassland","title-short":"Response of dominant grass and shrub species to water manipulation","volume":"169","author":[{"family":"Throop","given":"Heather L."},{"family":"Reichmann","given":"Lara G."},{"family":"Sala","given":"Osvaldo E."},{"family":"Archer","given":"Steven R."}],"issued":{"date-parts":[["2012",6]]}}}],"schema":"https://github.com/citation-style-language/schema/raw/master/csl-citation.json"}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(Miriti, Joseph Wright, and Howe 2001; Throop et al. 2012)</w:t>
      </w:r>
      <w:r w:rsidRPr="00180806">
        <w:rPr>
          <w:rFonts w:cstheme="minorHAnsi"/>
          <w:sz w:val="24"/>
          <w:szCs w:val="24"/>
        </w:rPr>
        <w:fldChar w:fldCharType="end"/>
      </w:r>
      <w:r w:rsidRPr="00180806">
        <w:rPr>
          <w:rFonts w:cstheme="minorHAnsi"/>
          <w:sz w:val="24"/>
          <w:szCs w:val="24"/>
        </w:rPr>
        <w:t xml:space="preserve">. Foundation shrubs can structurally facilitate other taxa through their canopy </w:t>
      </w:r>
      <w:r w:rsidRPr="00180806">
        <w:rPr>
          <w:rFonts w:cstheme="minorHAnsi"/>
          <w:sz w:val="24"/>
          <w:szCs w:val="24"/>
        </w:rPr>
        <w:fldChar w:fldCharType="begin"/>
      </w:r>
      <w:r w:rsidRPr="00180806">
        <w:rPr>
          <w:rFonts w:cstheme="minorHAnsi"/>
          <w:sz w:val="24"/>
          <w:szCs w:val="24"/>
        </w:rPr>
        <w:instrText xml:space="preserve"> ADDIN ZOTERO_ITEM CSL_CITATION {"citationID":"qpBmR6Fp","properties":{"formattedCitation":"(Filazzola et al. 2017)","plainCitation":"(Filazzola et al. 2017)","noteIndex":0},"citationItems":[{"id":16,"uris":["http://zotero.org/users/local/vcRA7dFA/items/46FP2L3K"],"uri":["http://zotero.org/users/local/vcRA7dFA/items/46FP2L3K"],"itemData":{"id":16,"type":"article-journal","container-title":"Basic and Applied Ecology","DOI":"10.1016/j.baae.2017.01.002","ISSN":"14391791","journalAbbreviation":"Basic and Applied Ecology","language":"en","page":"51-61","source":"DOI.org (Crossref)","title":"Non-trophic interactions in deserts: Facilitation, interference, and an endangered lizard species","title-short":"Non-trophic interactions in deserts","volume":"20","author":[{"family":"Filazzola","given":"Alessandro"},{"family":"Westphal","given":"Michael"},{"family":"Powers","given":"Michael"},{"family":"Liczner","given":"Amanda Rae"},{"family":"(Smith) Woollett","given":"Deborah A."},{"family":"Johnson","given":"Brent"},{"family":"Lortie","given":"Christopher J."}],"issued":{"date-parts":[["2017",5]]}}}],"schema":"https://github.com/citation-style-language/schema/raw/master/csl-citation.json"}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(Filazzola et al. 2017)</w:t>
      </w:r>
      <w:r w:rsidRPr="00180806">
        <w:rPr>
          <w:rFonts w:cstheme="minorHAnsi"/>
          <w:sz w:val="24"/>
          <w:szCs w:val="24"/>
        </w:rPr>
        <w:fldChar w:fldCharType="end"/>
      </w:r>
      <w:r w:rsidRPr="00180806">
        <w:rPr>
          <w:rFonts w:cstheme="minorHAnsi"/>
          <w:sz w:val="24"/>
          <w:szCs w:val="24"/>
        </w:rPr>
        <w:t xml:space="preserve"> by providing a cooler, more humid microhabitat that experiences less direct solar radiation </w:t>
      </w:r>
      <w:r w:rsidRPr="00180806">
        <w:rPr>
          <w:rFonts w:cstheme="minorHAnsi"/>
          <w:sz w:val="24"/>
          <w:szCs w:val="24"/>
        </w:rPr>
        <w:fldChar w:fldCharType="begin"/>
      </w:r>
      <w:r w:rsidRPr="00180806">
        <w:rPr>
          <w:rFonts w:cstheme="minorHAnsi"/>
          <w:sz w:val="24"/>
          <w:szCs w:val="24"/>
        </w:rPr>
        <w:instrText xml:space="preserve"> ADDIN ZOTERO_ITEM CSL_CITATION {"citationID":"Qz9Wl4WU","properties":{"formattedCitation":"(Filazzola et al. 2017; Holzapfel and Mahall 1999)","plainCitation":"(Filazzola et al. 2017; Holzapfel and Mahall 1999)","noteIndex":0},"citationItems":[{"id":16,"uris":["http://zotero.org/users/local/vcRA7dFA/items/46FP2L3K"],"uri":["http://zotero.org/users/local/vcRA7dFA/items/46FP2L3K"],"itemData":{"id":16,"type":"article-journal","container-title":"Basic and Applied Ecology","DOI":"10.1016/j.baae.2017.01.002","ISSN":"14391791","journalAbbreviation":"Basic and Applied Ecology","language":"en","page":"51-61","source":"DOI.org (Crossref)","title":"Non-trophic interactions in deserts: Facilitation, interference, and an endangered lizard species","title-short":"Non-trophic interactions in deserts","volume":"20","author":[{"family":"Filazzola","given":"Alessandro"},{"family":"Westphal","given":"Michael"},{"family":"Powers","given":"Michael"},{"family":"Liczner","given":"Amanda Rae"},{"family":"(Smith) Woollett","given":"Deborah A."},{"family":"Johnson","given":"Brent"},{"family":"Lortie","given":"Christopher J."}],"issued":{"date-parts":[["2017",5]]}}},{"id":25,"uris":["http://zotero.org/users/local/vcRA7dFA/items/PH3V7BA3"],"uri":["http://zotero.org/users/local/vcRA7dFA/items/PH3V7BA3"],"itemData":{"id":25,"type":"article-journal","container-title":"Ecology","DOI":"10.1890/0012-9658(1999)080[1747:BFAIBS]2.0.CO;2","ISSN":"0012-9658","issue":"5","journalAbbreviation":"Ecology","language":"en","page":"1747-1761","source":"DOI.org (Crossref)","title":"BIDIRECTIONAL FACILITATION AND INTERFERENCE BETWEEN SHRUBS AND ANNUALS IN THE MOJAVE DESERT","volume":"80","author":[{"family":"Holzapfel","given":"Claus"},{"family":"Mahall","given":"Bruce E."}],"issued":{"date-parts":[["1999",7]]}}}],"schema":"https://github.com/citation-style-language/schema/raw/master/csl-citation.json"}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(Filazzola et al. 2017; Holzapfel and Mahall 1999)</w:t>
      </w:r>
      <w:r w:rsidRPr="00180806">
        <w:rPr>
          <w:rFonts w:cstheme="minorHAnsi"/>
          <w:sz w:val="24"/>
          <w:szCs w:val="24"/>
        </w:rPr>
        <w:fldChar w:fldCharType="end"/>
      </w:r>
      <w:r w:rsidRPr="00180806">
        <w:rPr>
          <w:rFonts w:cstheme="minorHAnsi"/>
          <w:sz w:val="24"/>
          <w:szCs w:val="24"/>
        </w:rPr>
        <w:t>. Facilitation is defined as an interaction where one or more spec</w:t>
      </w:r>
      <w:r w:rsidR="000A1331" w:rsidRPr="00180806">
        <w:rPr>
          <w:rFonts w:cstheme="minorHAnsi"/>
          <w:sz w:val="24"/>
          <w:szCs w:val="24"/>
        </w:rPr>
        <w:t>ies (beneficiary</w:t>
      </w:r>
      <w:r w:rsidRPr="00180806">
        <w:rPr>
          <w:rFonts w:cstheme="minorHAnsi"/>
          <w:sz w:val="24"/>
          <w:szCs w:val="24"/>
        </w:rPr>
        <w:t xml:space="preserve">) benefit from a benefactor, whilst none are harmed (+/0) </w:t>
      </w:r>
      <w:r w:rsidRPr="00180806">
        <w:rPr>
          <w:rFonts w:cstheme="minorHAnsi"/>
          <w:sz w:val="24"/>
          <w:szCs w:val="24"/>
        </w:rPr>
        <w:fldChar w:fldCharType="begin"/>
      </w:r>
      <w:r w:rsidRPr="00180806">
        <w:rPr>
          <w:rFonts w:cstheme="minorHAnsi"/>
          <w:sz w:val="24"/>
          <w:szCs w:val="24"/>
        </w:rPr>
        <w:instrText xml:space="preserve"> ADDIN ZOTERO_ITEM CSL_CITATION {"citationID":"b9XVMI3G","properties":{"formattedCitation":"(Bertness and Leonard 1997)","plainCitation":"(Bertness and Leonard 1997)","noteIndex":0},"citationItems":[{"id":90,"uris":["http://zotero.org/users/local/vcRA7dFA/items/EB92NCMS"],"uri":["http://zotero.org/users/local/vcRA7dFA/items/EB92NCMS"],"itemData":{"id":90,"type":"article-journal","container-title":"Ecology","DOI":"10.1890/0012-9658(1997)078[1976:TROPII]2.0.CO;2","ISSN":"0012-9658","issue":"7","journalAbbreviation":"Ecology","language":"en","page":"1976-1989","source":"DOI.org (Crossref)","title":"The Role of Positive Interactions in Communities: Lessons from intertidal habitats","title-short":"THE ROLE OF POSITIVE INTERACTIONS IN COMMUNITIES","volume":"78","author":[{"family":"Bertness","given":"Mark D."},{"family":"Leonard","given":"George H."}],"issued":{"date-parts":[["1997",10]]}}}],"schema":"https://github.com/citation-style-language/schema/raw/master/csl-citation.json"} </w:instrText>
      </w:r>
      <w:r w:rsidRPr="00180806">
        <w:rPr>
          <w:rFonts w:cstheme="minorHAnsi"/>
          <w:sz w:val="24"/>
          <w:szCs w:val="24"/>
        </w:rPr>
        <w:fldChar w:fldCharType="separate"/>
      </w:r>
      <w:r w:rsidRPr="00180806">
        <w:rPr>
          <w:rFonts w:ascii="Calibri" w:hAnsi="Calibri" w:cs="Calibri"/>
          <w:sz w:val="24"/>
          <w:szCs w:val="24"/>
        </w:rPr>
        <w:t>(Bertness and Leonard 1997)</w:t>
      </w:r>
      <w:r w:rsidRPr="00180806">
        <w:rPr>
          <w:rFonts w:cstheme="minorHAnsi"/>
          <w:sz w:val="24"/>
          <w:szCs w:val="24"/>
        </w:rPr>
        <w:fldChar w:fldCharType="end"/>
      </w:r>
      <w:r w:rsidRPr="00180806">
        <w:rPr>
          <w:rFonts w:cstheme="minorHAnsi"/>
          <w:sz w:val="24"/>
          <w:szCs w:val="24"/>
        </w:rPr>
        <w:t xml:space="preserve">. With an increase in stress in a system, the direction of competitive interactions often </w:t>
      </w:r>
      <w:r w:rsidR="00880792" w:rsidRPr="00180806">
        <w:rPr>
          <w:rFonts w:cstheme="minorHAnsi"/>
          <w:sz w:val="24"/>
          <w:szCs w:val="24"/>
        </w:rPr>
        <w:t>switches</w:t>
      </w:r>
      <w:r w:rsidRPr="00180806">
        <w:rPr>
          <w:rFonts w:cstheme="minorHAnsi"/>
          <w:sz w:val="24"/>
          <w:szCs w:val="24"/>
        </w:rPr>
        <w:t xml:space="preserve"> to facilitation – Generally, the magnitude of this interaction also increases</w:t>
      </w:r>
      <w:r w:rsidR="003129DE" w:rsidRPr="00180806">
        <w:rPr>
          <w:rFonts w:cstheme="minorHAnsi"/>
          <w:sz w:val="24"/>
          <w:szCs w:val="24"/>
        </w:rPr>
        <w:t xml:space="preserve"> </w:t>
      </w:r>
      <w:r w:rsidR="00D22574" w:rsidRPr="00180806">
        <w:rPr>
          <w:rFonts w:cstheme="minorHAnsi"/>
          <w:sz w:val="24"/>
          <w:szCs w:val="24"/>
        </w:rPr>
        <w:t>with increase in</w:t>
      </w:r>
      <w:r w:rsidR="006A7479" w:rsidRPr="00180806">
        <w:rPr>
          <w:rFonts w:cstheme="minorHAnsi"/>
          <w:sz w:val="24"/>
          <w:szCs w:val="24"/>
        </w:rPr>
        <w:t xml:space="preserve"> </w:t>
      </w:r>
      <w:r w:rsidR="003129DE" w:rsidRPr="00180806">
        <w:rPr>
          <w:rFonts w:cstheme="minorHAnsi"/>
          <w:sz w:val="24"/>
          <w:szCs w:val="24"/>
        </w:rPr>
        <w:t>abiotic pressures</w:t>
      </w:r>
      <w:r w:rsidRPr="00180806">
        <w:rPr>
          <w:rFonts w:cstheme="minorHAnsi"/>
          <w:sz w:val="24"/>
          <w:szCs w:val="24"/>
        </w:rPr>
        <w:t>. This is formally known as the Stress Gradient Hypothesis</w:t>
      </w:r>
      <w:r w:rsidR="003129DE" w:rsidRPr="00180806">
        <w:rPr>
          <w:rFonts w:cstheme="minorHAnsi"/>
          <w:sz w:val="24"/>
          <w:szCs w:val="24"/>
        </w:rPr>
        <w:t xml:space="preserve"> (SGH)</w:t>
      </w:r>
      <w:r w:rsidRPr="00180806">
        <w:rPr>
          <w:rFonts w:cstheme="minorHAnsi"/>
          <w:sz w:val="24"/>
          <w:szCs w:val="24"/>
        </w:rPr>
        <w:t xml:space="preserve"> first described </w:t>
      </w:r>
      <w:r w:rsidR="003129DE" w:rsidRPr="00180806">
        <w:rPr>
          <w:rFonts w:cstheme="minorHAnsi"/>
          <w:sz w:val="24"/>
          <w:szCs w:val="24"/>
        </w:rPr>
        <w:t xml:space="preserve">by </w:t>
      </w:r>
      <w:r w:rsidR="003129DE" w:rsidRPr="00180806">
        <w:rPr>
          <w:rFonts w:cstheme="minorHAnsi"/>
          <w:sz w:val="24"/>
          <w:szCs w:val="24"/>
        </w:rPr>
        <w:fldChar w:fldCharType="begin"/>
      </w:r>
      <w:r w:rsidR="000A1331" w:rsidRPr="00180806">
        <w:rPr>
          <w:rFonts w:cstheme="minorHAnsi"/>
          <w:sz w:val="24"/>
          <w:szCs w:val="24"/>
        </w:rPr>
        <w:instrText xml:space="preserve"> ADDIN ZOTERO_ITEM CSL_CITATION {"citationID":"5foXBMEP","properties":{"formattedCitation":"(Bertness and Callaway 1994)","plainCitation":"(Bertness and Callaway 1994)","dontUpdate":true,"noteIndex":0},"citationItems":[{"id":88,"uris":["http://zotero.org/users/local/vcRA7dFA/items/XMR3EPQW"],"uri":["http://zotero.org/users/local/vcRA7dFA/items/XMR3EPQW"],"itemData":{"id":88,"type":"article-journal","container-title":"Trends in Ecology &amp; Evolution","DOI":"10.1016/0169-5347(94)90088-4","ISSN":"01695347","issue":"5","journalAbbreviation":"Trends in Ecology &amp; Evolution","language":"en","page":"191-193","source":"DOI.org (Crossref)","title":"Positive interactions in communities","volume":"9","author":[{"family":"Bertness","given":"Mark D."},{"family":"Callaway","given":"Ragan"}],"issued":{"date-parts":[["1994",5]]}}}],"schema":"https://github.com/citation-style-language/schema/raw/master/csl-citation.json"} </w:instrText>
      </w:r>
      <w:r w:rsidR="003129DE" w:rsidRPr="00180806">
        <w:rPr>
          <w:rFonts w:cstheme="minorHAnsi"/>
          <w:sz w:val="24"/>
          <w:szCs w:val="24"/>
        </w:rPr>
        <w:fldChar w:fldCharType="separate"/>
      </w:r>
      <w:r w:rsidR="003129DE" w:rsidRPr="00180806">
        <w:rPr>
          <w:rFonts w:ascii="Calibri" w:hAnsi="Calibri" w:cs="Calibri"/>
          <w:sz w:val="24"/>
          <w:szCs w:val="24"/>
        </w:rPr>
        <w:t>Bertness and Callaway (1994)</w:t>
      </w:r>
      <w:r w:rsidR="003129DE" w:rsidRPr="00180806">
        <w:rPr>
          <w:rFonts w:cstheme="minorHAnsi"/>
          <w:sz w:val="24"/>
          <w:szCs w:val="24"/>
        </w:rPr>
        <w:fldChar w:fldCharType="end"/>
      </w:r>
      <w:r w:rsidR="003129DE" w:rsidRPr="00180806">
        <w:rPr>
          <w:rFonts w:cstheme="minorHAnsi"/>
          <w:sz w:val="24"/>
          <w:szCs w:val="24"/>
        </w:rPr>
        <w:t>.</w:t>
      </w:r>
      <w:r w:rsidRPr="00180806">
        <w:rPr>
          <w:rFonts w:cstheme="minorHAnsi"/>
          <w:sz w:val="24"/>
          <w:szCs w:val="24"/>
        </w:rPr>
        <w:t xml:space="preserve"> </w:t>
      </w:r>
      <w:r w:rsidRPr="00180806">
        <w:rPr>
          <w:rFonts w:cstheme="minorHAnsi"/>
          <w:i/>
          <w:iCs/>
          <w:sz w:val="24"/>
          <w:szCs w:val="24"/>
        </w:rPr>
        <w:t>Ephedra Californica</w:t>
      </w:r>
      <w:r w:rsidRPr="00180806">
        <w:rPr>
          <w:rFonts w:cstheme="minorHAnsi"/>
          <w:sz w:val="24"/>
          <w:szCs w:val="24"/>
        </w:rPr>
        <w:t xml:space="preserve"> (Mormon Tea) is a common foundation shrub, native to the Southwestern regions of California </w:t>
      </w:r>
      <w:r w:rsidRPr="00180806">
        <w:rPr>
          <w:rFonts w:cstheme="minorHAnsi"/>
          <w:sz w:val="24"/>
          <w:szCs w:val="24"/>
        </w:rPr>
        <w:fldChar w:fldCharType="begin"/>
      </w:r>
      <w:r w:rsidRPr="00180806">
        <w:rPr>
          <w:rFonts w:cstheme="minorHAnsi"/>
          <w:sz w:val="24"/>
          <w:szCs w:val="24"/>
        </w:rPr>
        <w:instrText xml:space="preserve"> ADDIN ZOTERO_ITEM CSL_CITATION {"citationID":"XP5yWkUz","properties":{"formattedCitation":"(Sawyer, Keeler-Wolf, and Evens 2009)","plainCitation":"(Sawyer, Keeler-Wolf, and Evens 2009)","noteIndex":0},"citationItems":[{"id":104,"uris":["http://zotero.org/users/local/vcRA7dFA/items/STM7W62L"],"uri":["http://zotero.org/users/local/vcRA7dFA/items/STM7W62L"],"itemData":{"id":104,"type":"book","event-place":"Sacramento, Calif.","language":"English","note":"OCLC: 742325319","publisher":"California Native Plant Society Press","publisher-place":"Sacramento, Calif.","source":"Open WorldCat","title":"A manual of California vegetation","URL":"http://books.google.com/books?id=y40lAQAAMAAJ","author":[{"family":"Sawyer","given":"John O"},{"family":"Keeler-Wolf","given":"Todd"},{"family":"Evens","given":"Julie"}],"accessed":{"date-parts":[["2020",5,10]]},"issued":{"date-parts":[["2009"]]}}}],"schema":"https://github.com/citation-style-language/schema/raw/master/csl-citation.json"}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(Sawyer, Keeler-Wolf, and Evens 2009)</w:t>
      </w:r>
      <w:r w:rsidRPr="00180806">
        <w:rPr>
          <w:rFonts w:cstheme="minorHAnsi"/>
          <w:sz w:val="24"/>
          <w:szCs w:val="24"/>
        </w:rPr>
        <w:fldChar w:fldCharType="end"/>
      </w:r>
      <w:r w:rsidRPr="00180806">
        <w:rPr>
          <w:rFonts w:cstheme="minorHAnsi"/>
          <w:sz w:val="24"/>
          <w:szCs w:val="24"/>
        </w:rPr>
        <w:t xml:space="preserve">, able to benefits other plants </w:t>
      </w:r>
      <w:r w:rsidRPr="00180806">
        <w:rPr>
          <w:rFonts w:cstheme="minorHAnsi"/>
          <w:sz w:val="24"/>
          <w:szCs w:val="24"/>
        </w:rPr>
        <w:fldChar w:fldCharType="begin"/>
      </w:r>
      <w:r w:rsidRPr="00180806">
        <w:rPr>
          <w:rFonts w:cstheme="minorHAnsi"/>
          <w:sz w:val="24"/>
          <w:szCs w:val="24"/>
        </w:rPr>
        <w:instrText xml:space="preserve"> ADDIN ZOTERO_ITEM CSL_CITATION {"citationID":"cgSlkro7","properties":{"formattedCitation":"(Lortie et al. 2018)","plainCitation":"(Lortie et al. 2018)","noteIndex":0},"citationItems":[{"id":96,"uris":["http://zotero.org/users/local/vcRA7dFA/items/GFB7UYFU"],"uri":["http://zotero.org/users/local/vcRA7dFA/items/GFB7UYFU"],"itemData":{"id":96,"type":"article-journal","container-title":"Ecology and Evolution","DOI":"10.1002/ece3.3671","ISSN":"2045-7758, 2045-7758","issue":"1","journalAbbreviation":"Ecol Evol","language":"en","page":"706-715","source":"DOI.org (Crossref)","title":"The Groot Effect: Plant facilitation and desert shrub regrowth following extensive damage","title-short":"The Groot Effect","volume":"8","author":[{"family":"Lortie","given":"Christopher J."},{"family":"Gruber","given":"Eva"},{"family":"Filazzola","given":"Alex"},{"family":"Noble","given":"Taylor"},{"family":"Westphal","given":"Michael"}],"issued":{"date-parts":[["2018",1]]}}}],"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(Lortie et al. 2018)</w:t>
      </w:r>
      <w:r w:rsidRPr="00180806">
        <w:rPr>
          <w:rFonts w:cstheme="minorHAnsi"/>
          <w:sz w:val="24"/>
          <w:szCs w:val="24"/>
        </w:rPr>
        <w:fldChar w:fldCharType="end"/>
      </w:r>
      <w:r w:rsidRPr="00180806">
        <w:rPr>
          <w:rFonts w:cstheme="minorHAnsi"/>
          <w:sz w:val="24"/>
          <w:szCs w:val="24"/>
        </w:rPr>
        <w:t xml:space="preserve"> and animals </w:t>
      </w:r>
      <w:r w:rsidRPr="00180806">
        <w:rPr>
          <w:rFonts w:cstheme="minorHAnsi"/>
          <w:sz w:val="24"/>
          <w:szCs w:val="24"/>
        </w:rPr>
        <w:fldChar w:fldCharType="begin"/>
      </w:r>
      <w:r w:rsidRPr="00180806">
        <w:rPr>
          <w:rFonts w:cstheme="minorHAnsi"/>
          <w:sz w:val="24"/>
          <w:szCs w:val="24"/>
        </w:rPr>
        <w:instrText xml:space="preserve"> ADDIN ZOTERO_ITEM CSL_CITATION {"citationID":"TWIPkZgu","properties":{"formattedCitation":"(Ivey et al. 2020)","plainCitation":"(Ivey et al. 2020)","noteIndex":0},"citationItems":[{"id":56,"uris":["http://zotero.org/users/local/vcRA7dFA/items/L6XF9G2N"],"uri":["http://zotero.org/users/local/vcRA7dFA/items/L6XF9G2N"],"itemData":{"id":56,"type":"article-journal","abstract":"Abstract\n            Recognizing how climate change will impact populations can aid in making decisions about approaches for conservation of endangered species. The blunt-nosed leopard lizard (Gambelia sila) is a federally endangered species that, despite protection, remains in extremely arid, hot areas and may be at risk of extirpation due to climate change. We collected data on the field-active body temperatures, preferred body temperatures and upper thermal tolerance of G. sila. We then described available thermal habitat using biophysical models, which allowed us to (i) describe patterns in lizard body temperatures, microhabitat temperatures and lizard microhabitat use; (ii) quantify the lizards’ thermoregulatory accuracy; (iii) calculate the number of hours they are currently thermally restricted in microhabitat use; (iv) project how the number of restricted hours will change in the future as ambient temperatures rise; and (v) assess the importance of giant kangaroo rat burrows and shade-providing shrubs in the current and projected future thermal ecology of G. sila. Lizards maintained fairly consistent daytime body temperatures over the course of the active season, and use of burrows and shrubs increased as the season progressed and ambient temperatures rose. During the hottest part of the year, lizards shuttled among kangaroo rat burrows, shrubs, and open habitat to maintain body temperatures below their upper thermal tolerance, but, occasionally, higher than their preferred body temperature range. Lizards are restricted from staying in the open habitat for 75% of daylight hours and are forced to seek refuge under shrubs or burrows to avoid surpassing their upper thermal threshold. After applying climatic projections of 1 and 2°C increases to 2018 ambient temperatures, G. sila will lose additional hours of activity time that could compound stressors faced by this population, potentially leading to extirpation.","container-title":"Conservation Physiology","DOI":"10.1093/conphys/coaa014","ISSN":"2051-1434","issue":"1","language":"en","page":"coaa014","source":"DOI.org (Crossref)","title":"Thermal ecology of the federally endangered blunt-nosed leopard lizard (Gambelia sila)","volume":"8","author":[{"family":"Ivey","given":"Kathleen N"},{"family":"Cornwall","given":"Margaret"},{"family":"Crowell","given":"Hayley"},{"family":"Ghazian","given":"Nargol"},{"family":"Nix","given":"Emmeleia"},{"family":"Owen","given":"Malory"},{"family":"Zuliani","given":"Mario"},{"family":"Lortie","given":"Christopher J"},{"family":"Westphal","given":"Michael"},{"family":"Taylor","given":"Emily"}],"editor":[{"family":"Cooke","given":"Steven"}],"issued":{"date-parts":[["2020",1,1]]}}}],"schema":"https://github.com/citation-style-language/schema/raw/master/csl-citation.json"}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(Ivey et al. 2020)</w:t>
      </w:r>
      <w:r w:rsidRPr="00180806">
        <w:rPr>
          <w:rFonts w:cstheme="minorHAnsi"/>
          <w:sz w:val="24"/>
          <w:szCs w:val="24"/>
        </w:rPr>
        <w:fldChar w:fldCharType="end"/>
      </w:r>
      <w:r w:rsidRPr="00180806">
        <w:rPr>
          <w:rFonts w:cstheme="minorHAnsi"/>
          <w:sz w:val="24"/>
          <w:szCs w:val="24"/>
        </w:rPr>
        <w:t xml:space="preserve">. Foundation shrubs in dryland systems are typically slow-growing </w:t>
      </w:r>
      <w:r w:rsidRPr="00180806">
        <w:rPr>
          <w:rFonts w:cstheme="minorHAnsi"/>
          <w:sz w:val="24"/>
          <w:szCs w:val="24"/>
        </w:rPr>
        <w:fldChar w:fldCharType="begin"/>
      </w:r>
      <w:r w:rsidRPr="00180806">
        <w:rPr>
          <w:rFonts w:cstheme="minorHAnsi"/>
          <w:sz w:val="24"/>
          <w:szCs w:val="24"/>
        </w:rPr>
        <w:instrText xml:space="preserve"> ADDIN ZOTERO_ITEM CSL_CITATION {"citationID":"VOXTMt5n","properties":{"formattedCitation":"(Sawyer, Keeler-Wolf, and Evens 2009)","plainCitation":"(Sawyer, Keeler-Wolf, and Evens 2009)","noteIndex":0},"citationItems":[{"id":104,"uris":["http://zotero.org/users/local/vcRA7dFA/items/STM7W62L"],"uri":["http://zotero.org/users/local/vcRA7dFA/items/STM7W62L"],"itemData":{"id":104,"type":"book","event-place":"Sacramento, Calif.","language":"English","note":"OCLC: 742325319","publisher":"California Native Plant Society Press","publisher-place":"Sacramento, Calif.","source":"Open WorldCat","title":"A manual of California vegetation","URL":"http://books.google.com/books?id=y40lAQAAMAAJ","author":[{"family":"Sawyer","given":"John O"},{"family":"Keeler-Wolf","given":"Todd"},{"family":"Evens","given":"Julie"}],"accessed":{"date-parts":[["2020",5,10]]},"issued":{"date-parts":[["2009"]]}}}],"schema":"https://github.com/citation-style-language/schema/raw/master/csl-citation.json"}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(Sawyer, Keeler-</w:t>
      </w:r>
      <w:r w:rsidRPr="00180806">
        <w:rPr>
          <w:rFonts w:cstheme="minorHAnsi"/>
          <w:sz w:val="24"/>
          <w:szCs w:val="24"/>
        </w:rPr>
        <w:lastRenderedPageBreak/>
        <w:t>Wolf, and Evens 2009)</w:t>
      </w:r>
      <w:r w:rsidRPr="00180806">
        <w:rPr>
          <w:rFonts w:cstheme="minorHAnsi"/>
          <w:sz w:val="24"/>
          <w:szCs w:val="24"/>
        </w:rPr>
        <w:fldChar w:fldCharType="end"/>
      </w:r>
      <w:r w:rsidRPr="00180806">
        <w:rPr>
          <w:rFonts w:cstheme="minorHAnsi"/>
          <w:sz w:val="24"/>
          <w:szCs w:val="24"/>
        </w:rPr>
        <w:t xml:space="preserve">, difficult to establish in areas impacted by climate change </w:t>
      </w:r>
      <w:r w:rsidRPr="00180806">
        <w:rPr>
          <w:rFonts w:cstheme="minorHAnsi"/>
          <w:sz w:val="24"/>
          <w:szCs w:val="24"/>
        </w:rPr>
        <w:fldChar w:fldCharType="begin"/>
      </w:r>
      <w:r w:rsidRPr="00180806">
        <w:rPr>
          <w:rFonts w:cstheme="minorHAnsi"/>
          <w:sz w:val="24"/>
          <w:szCs w:val="24"/>
        </w:rPr>
        <w:instrText xml:space="preserve"> ADDIN ZOTERO_ITEM CSL_CITATION {"citationID":"kdCvPZmm","properties":{"formattedCitation":"(Meyer and Pendleton 2005)","plainCitation":"(Meyer and Pendleton 2005)","noteIndex":0},"citationItems":[{"id":136,"uris":["http://zotero.org/users/local/vcRA7dFA/items/KW22MNMW"],"uri":["http://zotero.org/users/local/vcRA7dFA/items/KW22MNMW"],"itemData":{"id":136,"type":"article-journal","container-title":"Plant Ecology","DOI":"10.1007/s11258-004-3038-x","ISSN":"1385-0237, 1573-5052","issue":"2","journalAbbreviation":"Plant Ecol","language":"en","page":"171-187","source":"DOI.org (Crossref)","title":"Factors affecting seed germination and seedling establishment of a long-lived desert shrub (Coleogyne ramosissima: Rosaceae)","title-short":"Factors affecting seed germination and seedling establishment of a long-lived desert shrub (Coleogyne ramosissima","volume":"178","author":[{"family":"Meyer","given":"Susan E."},{"family":"Pendleton","given":"Burton K."}],"issued":{"date-parts":[["2005",6]]}}}],"schema":"https://github.com/citation-style-language/schema/raw/master/csl-citation.json"}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(Meyer and Pendleton 2005)</w:t>
      </w:r>
      <w:r w:rsidRPr="00180806">
        <w:rPr>
          <w:rFonts w:cstheme="minorHAnsi"/>
          <w:sz w:val="24"/>
          <w:szCs w:val="24"/>
        </w:rPr>
        <w:fldChar w:fldCharType="end"/>
      </w:r>
      <w:r w:rsidRPr="00180806">
        <w:rPr>
          <w:rFonts w:cstheme="minorHAnsi"/>
          <w:sz w:val="24"/>
          <w:szCs w:val="24"/>
        </w:rPr>
        <w:t xml:space="preserve">, and frequently cleared by ranchers for livestock farming </w:t>
      </w:r>
      <w:r w:rsidRPr="00180806">
        <w:rPr>
          <w:rFonts w:cstheme="minorHAnsi"/>
          <w:sz w:val="24"/>
          <w:szCs w:val="24"/>
        </w:rPr>
        <w:fldChar w:fldCharType="begin"/>
      </w:r>
      <w:r w:rsidRPr="00180806">
        <w:rPr>
          <w:rFonts w:cstheme="minorHAnsi"/>
          <w:sz w:val="24"/>
          <w:szCs w:val="24"/>
        </w:rPr>
        <w:instrText xml:space="preserve"> ADDIN ZOTERO_ITEM CSL_CITATION {"citationID":"z9Szvk3Z","properties":{"formattedCitation":"(Webb and Stielstra 1979)","plainCitation":"(Webb and Stielstra 1979)","noteIndex":0},"citationItems":[{"id":138,"uris":["http://zotero.org/users/local/vcRA7dFA/items/48RQEDJY"],"uri":["http://zotero.org/users/local/vcRA7dFA/items/48RQEDJY"],"itemData":{"id":138,"type":"article-journal","container-title":"Environmental Management","DOI":"10.1007/BF01866321","ISSN":"0364-152X, 1432-1009","issue":"6","journalAbbreviation":"Environmental Management","language":"en","page":"517-529","source":"DOI.org (Crossref)","title":"Sheep grazing effects on Mojave Desert vegetation and soils","volume":"3","author":[{"family":"Webb","given":"Robert H."},{"family":"Stielstra","given":"Steven S."}],"issued":{"date-parts":[["1979",11]]}}}],"schema":"https://github.com/citation-style-language/schema/raw/master/csl-citation.json"} </w:instrText>
      </w:r>
      <w:r w:rsidRPr="00180806">
        <w:rPr>
          <w:rFonts w:cstheme="minorHAnsi"/>
          <w:sz w:val="24"/>
          <w:szCs w:val="24"/>
        </w:rPr>
        <w:fldChar w:fldCharType="separate"/>
      </w:r>
      <w:r w:rsidRPr="00180806">
        <w:rPr>
          <w:rFonts w:cstheme="minorHAnsi"/>
          <w:sz w:val="24"/>
          <w:szCs w:val="24"/>
        </w:rPr>
        <w:t>(Webb and Stielstra 1979)</w:t>
      </w:r>
      <w:r w:rsidRPr="00180806">
        <w:rPr>
          <w:rFonts w:cstheme="minorHAnsi"/>
          <w:sz w:val="24"/>
          <w:szCs w:val="24"/>
        </w:rPr>
        <w:fldChar w:fldCharType="end"/>
      </w:r>
      <w:r w:rsidRPr="00180806">
        <w:rPr>
          <w:rFonts w:cstheme="minorHAnsi"/>
          <w:sz w:val="24"/>
          <w:szCs w:val="24"/>
        </w:rPr>
        <w:t xml:space="preserve">. </w:t>
      </w:r>
      <w:r w:rsidR="000A1331" w:rsidRPr="00180806">
        <w:rPr>
          <w:rFonts w:cstheme="minorHAnsi"/>
          <w:sz w:val="24"/>
          <w:szCs w:val="24"/>
        </w:rPr>
        <w:t xml:space="preserve">One way to replicate the ameliorating effects of shrubs canopies is through UV permeable artificial shelters </w:t>
      </w:r>
      <w:r w:rsidR="000A1331" w:rsidRPr="00180806">
        <w:rPr>
          <w:rFonts w:cstheme="minorHAnsi"/>
          <w:sz w:val="24"/>
          <w:szCs w:val="24"/>
        </w:rPr>
        <w:fldChar w:fldCharType="begin"/>
      </w:r>
      <w:r w:rsidR="000A1331" w:rsidRPr="00180806">
        <w:rPr>
          <w:rFonts w:cstheme="minorHAnsi"/>
          <w:sz w:val="24"/>
          <w:szCs w:val="24"/>
        </w:rPr>
        <w:instrText xml:space="preserve"> ADDIN ZOTERO_ITEM CSL_CITATION {"citationID":"qGhnLYN4","properties":{"formattedCitation":"(Ghazian, Zuliani, and Lortie 2020)","plainCitation":"(Ghazian, Zuliani, and Lortie 2020)","noteIndex":0},"citationItems":[{"id":217,"uris":["http://zotero.org/users/local/vcRA7dFA/items/Y43K477Y"],"uri":["http://zotero.org/users/local/vcRA7dFA/items/Y43K477Y"],"itemData":{"id":217,"type":"article","abstract":"Micro-climatic data for solar radiation and temperature recorded in Panoche Hills Managament Area in Califronia, U.S.A. The study was conducted Spring-Summer 2019 (May 20th- June 12th). Micro-climate was recorded using in situ loggers under the shrubs Ephedra californica, artificial shelters, and the open to test for differences. Macro-site level data was retrieved from the nearby weather station and all data were compiled into one dataset.","language":"en","note":"type: dataset\nDOI: 10.6073/PASTA/A97A2785A17AFBA922CCB9E2229E0F83","publisher":"Environmental Data Initiative","source":"DOI.org (Datacite)","title":"Micro-macro Climate Data for shrubs and artificial shelters in Panoche Hills, California, USA, 2019","URL":"https://portal.edirepository.org/nis/mapbrowse?packageid=edi.617.1","author":[{"family":"Ghazian","given":"Nargol"},{"family":"Zuliani","given":"Mario"},{"family":"Lortie","given":"Christopher J."}],"accessed":{"date-parts":[["2020",10,1]]},"issued":{"date-parts":[["2020"]]}}}],"schema":"https://github.com/citation-style-language/schema/raw/master/csl-citation.json"} </w:instrText>
      </w:r>
      <w:r w:rsidR="000A1331" w:rsidRPr="00180806">
        <w:rPr>
          <w:rFonts w:cstheme="minorHAnsi"/>
          <w:sz w:val="24"/>
          <w:szCs w:val="24"/>
        </w:rPr>
        <w:fldChar w:fldCharType="separate"/>
      </w:r>
      <w:r w:rsidR="000A1331" w:rsidRPr="00180806">
        <w:rPr>
          <w:rFonts w:ascii="Calibri" w:hAnsi="Calibri" w:cs="Calibri"/>
          <w:sz w:val="24"/>
          <w:szCs w:val="24"/>
        </w:rPr>
        <w:t>(Ghazian, Zuliani, and Lortie 2020)</w:t>
      </w:r>
      <w:r w:rsidR="000A1331" w:rsidRPr="00180806">
        <w:rPr>
          <w:rFonts w:cstheme="minorHAnsi"/>
          <w:sz w:val="24"/>
          <w:szCs w:val="24"/>
        </w:rPr>
        <w:fldChar w:fldCharType="end"/>
      </w:r>
      <w:r w:rsidR="000A1331" w:rsidRPr="00180806">
        <w:rPr>
          <w:rFonts w:cstheme="minorHAnsi"/>
          <w:sz w:val="24"/>
          <w:szCs w:val="24"/>
        </w:rPr>
        <w:t xml:space="preserve">. Artificial shelters have been incorporated into ecological studies for a relatively long time </w:t>
      </w:r>
      <w:r w:rsidR="000A1331" w:rsidRPr="00180806">
        <w:rPr>
          <w:rFonts w:cstheme="minorHAnsi"/>
          <w:sz w:val="24"/>
          <w:szCs w:val="24"/>
        </w:rPr>
        <w:fldChar w:fldCharType="begin"/>
      </w:r>
      <w:r w:rsidR="000A1331" w:rsidRPr="00180806">
        <w:rPr>
          <w:rFonts w:cstheme="minorHAnsi"/>
          <w:sz w:val="24"/>
          <w:szCs w:val="24"/>
        </w:rPr>
        <w:instrText xml:space="preserve"> ADDIN ZOTERO_ITEM CSL_CITATION {"citationID":"uLETlB3j","properties":{"formattedCitation":"(Yahdjian and Sala 2002; Marion et al. 1997; Leli\\uc0\\u232{}vre et al. 2010)","plainCitation":"(Yahdjian and Sala 2002; Marion et al. 1997; Lelièvre et al. 2010)","noteIndex":0},"citationItems":[{"id":26,"uris":["http://zotero.org/users/local/vcRA7dFA/items/7YIJYCXR"],"uri":["http://zotero.org/users/local/vcRA7dFA/items/7YIJYCXR"],"itemData":{"id":26,"type":"article-journal","container-title":"Oecologia","DOI":"10.1007/s00442-002-1024-3","ISSN":"0029-8549, 1432-1939","issue":"2","journalAbbreviation":"Oecologia","language":"en","page":"95-101","source":"DOI.org (Crossref)","title":"A rainout shelter design for intercepting different amounts of rainfall","volume":"133","author":[{"family":"Yahdjian","given":"Laura"},{"family":"Sala","given":"Osvaldo E."}],"issued":{"date-parts":[["2002",10]]}}},{"id":68,"uris":["http://zotero.org/users/local/vcRA7dFA/items/MHGBCE93"],"uri":["http://zotero.org/users/local/vcRA7dFA/items/MHGBCE93"],"itemData":{"id":68,"type":"article-journal","container-title":"Global Change Biology","DOI":"10.1111/j.1365-2486.1997.gcb136.x","ISSN":"13541013","issue":"S1","language":"en","page":"20-32","source":"DOI.org (Crossref)","title":"Open-top designs for manipulating field temperature in high-latitude ecosystems","volume":"3","author":[{"family":"Marion","given":"G.M."},{"family":"Henry","given":"G.H.R."},{"family":"Freckman","given":"D.W."},{"family":"Johnstone","given":"J."},{"family":"Jones","given":"G."},{"family":"Jones","given":"M.H."},{"family":"Lévesque","given":"E."},{"family":"Molau","given":"U."},{"family":"Mølgaard","given":"P."},{"family":"Parsons","given":"A.N."},{"literal":"J. Svoboda"},{"family":"Virginia","given":"R.A."}],"issued":{"date-parts":[["1997",12]]}}},{"id":218,"uris":["http://zotero.org/users/local/vcRA7dFA/items/Q573DFY4"],"uri":["http://zotero.org/users/local/vcRA7dFA/items/Q573DFY4"],"itemData":{"id":218,"type":"article-journal","container-title":"Journal of Thermal Biology","DOI":"10.1016/j.jtherbio.2010.06.011","ISSN":"03064565","issue":"7","journalAbbreviation":"Journal of Thermal Biology","language":"en","page":"324-331","source":"DOI.org (Crossref)","title":"Thermal benefits of artificial shelters in snakes: A radiotelemetric study of two sympatric colubrids","title-short":"Thermal benefits of artificial shelters in snakes","volume":"35","author":[{"family":"Lelièvre","given":"Hervé"},{"family":"Blouin-Demers","given":"Gabriel"},{"family":"Bonnet","given":"Xavier"},{"family":"Lourdais","given":"Olivier"}],"issued":{"date-parts":[["2010",10]]}}}],"schema":"https://github.com/citation-style-language/schema/raw/master/csl-citation.json"} </w:instrText>
      </w:r>
      <w:r w:rsidR="000A1331" w:rsidRPr="00180806">
        <w:rPr>
          <w:rFonts w:cstheme="minorHAnsi"/>
          <w:sz w:val="24"/>
          <w:szCs w:val="24"/>
        </w:rPr>
        <w:fldChar w:fldCharType="separate"/>
      </w:r>
      <w:r w:rsidR="000A1331" w:rsidRPr="00180806">
        <w:rPr>
          <w:rFonts w:ascii="Calibri" w:hAnsi="Calibri" w:cs="Calibri"/>
          <w:sz w:val="24"/>
          <w:szCs w:val="24"/>
        </w:rPr>
        <w:t>(Yahdjian and Sala 2002; Marion et al. 1997; Lelièvre et al. 2010)</w:t>
      </w:r>
      <w:r w:rsidR="000A1331" w:rsidRPr="00180806">
        <w:rPr>
          <w:rFonts w:cstheme="minorHAnsi"/>
          <w:sz w:val="24"/>
          <w:szCs w:val="24"/>
        </w:rPr>
        <w:fldChar w:fldCharType="end"/>
      </w:r>
      <w:r w:rsidR="000A1331" w:rsidRPr="00180806">
        <w:rPr>
          <w:rFonts w:cstheme="minorHAnsi"/>
          <w:sz w:val="24"/>
          <w:szCs w:val="24"/>
        </w:rPr>
        <w:t xml:space="preserve"> and </w:t>
      </w:r>
      <w:r w:rsidR="00DF0279">
        <w:rPr>
          <w:rFonts w:cstheme="minorHAnsi"/>
          <w:sz w:val="24"/>
          <w:szCs w:val="24"/>
        </w:rPr>
        <w:t>can</w:t>
      </w:r>
      <w:r w:rsidR="000A1331" w:rsidRPr="00180806">
        <w:rPr>
          <w:rFonts w:cstheme="minorHAnsi"/>
          <w:sz w:val="24"/>
          <w:szCs w:val="24"/>
        </w:rPr>
        <w:t xml:space="preserve"> provide micro-climatic heterogeneity at fine-scales</w:t>
      </w:r>
      <w:ins w:id="4" w:author="Mario Zuliani" w:date="2020-12-02T13:34:00Z">
        <w:r w:rsidR="00880792">
          <w:rPr>
            <w:rFonts w:cstheme="minorHAnsi"/>
            <w:sz w:val="24"/>
            <w:szCs w:val="24"/>
          </w:rPr>
          <w:t>,</w:t>
        </w:r>
      </w:ins>
      <w:r w:rsidR="000A1331" w:rsidRPr="00180806">
        <w:rPr>
          <w:rFonts w:cstheme="minorHAnsi"/>
          <w:sz w:val="24"/>
          <w:szCs w:val="24"/>
        </w:rPr>
        <w:t xml:space="preserve"> by offering more stable temperatures and less direct solar radiation compared to the open gaps </w:t>
      </w:r>
      <w:r w:rsidR="000A1331" w:rsidRPr="00180806">
        <w:rPr>
          <w:rFonts w:cstheme="minorHAnsi"/>
          <w:sz w:val="24"/>
          <w:szCs w:val="24"/>
        </w:rPr>
        <w:fldChar w:fldCharType="begin"/>
      </w:r>
      <w:r w:rsidR="000A1331" w:rsidRPr="00180806">
        <w:rPr>
          <w:rFonts w:cstheme="minorHAnsi"/>
          <w:sz w:val="24"/>
          <w:szCs w:val="24"/>
        </w:rPr>
        <w:instrText xml:space="preserve"> ADDIN ZOTERO_ITEM CSL_CITATION {"citationID":"7hkSJVuA","properties":{"formattedCitation":"(Ghazian, Zuliani, and Lortie 2020)","plainCitation":"(Ghazian, Zuliani, and Lortie 2020)","noteIndex":0},"citationItems":[{"id":217,"uris":["http://zotero.org/users/local/vcRA7dFA/items/Y43K477Y"],"uri":["http://zotero.org/users/local/vcRA7dFA/items/Y43K477Y"],"itemData":{"id":217,"type":"article","abstract":"Micro-climatic data for solar radiation and temperature recorded in Panoche Hills Managament Area in Califronia, U.S.A. The study was conducted Spring-Summer 2019 (May 20th- June 12th). Micro-climate was recorded using in situ loggers under the shrubs Ephedra californica, artificial shelters, and the open to test for differences. Macro-site level data was retrieved from the nearby weather station and all data were compiled into one dataset.","language":"en","note":"type: dataset\nDOI: 10.6073/PASTA/A97A2785A17AFBA922CCB9E2229E0F83","publisher":"Environmental Data Initiative","source":"DOI.org (Datacite)","title":"Micro-macro Climate Data for shrubs and artificial shelters in Panoche Hills, California, USA, 2019","URL":"https://portal.edirepository.org/nis/mapbrowse?packageid=edi.617.1","author":[{"family":"Ghazian","given":"Nargol"},{"family":"Zuliani","given":"Mario"},{"family":"Lortie","given":"Christopher J."}],"accessed":{"date-parts":[["2020",10,1]]},"issued":{"date-parts":[["2020"]]}}}],"schema":"https://github.com/citation-style-language/schema/raw/master/csl-citation.json"} </w:instrText>
      </w:r>
      <w:r w:rsidR="000A1331" w:rsidRPr="00180806">
        <w:rPr>
          <w:rFonts w:cstheme="minorHAnsi"/>
          <w:sz w:val="24"/>
          <w:szCs w:val="24"/>
        </w:rPr>
        <w:fldChar w:fldCharType="separate"/>
      </w:r>
      <w:r w:rsidR="000A1331" w:rsidRPr="00180806">
        <w:rPr>
          <w:rFonts w:ascii="Calibri" w:hAnsi="Calibri" w:cs="Calibri"/>
          <w:sz w:val="24"/>
          <w:szCs w:val="24"/>
        </w:rPr>
        <w:t>(Ghazian, Zuliani, and Lortie 2020)</w:t>
      </w:r>
      <w:r w:rsidR="000A1331" w:rsidRPr="00180806">
        <w:rPr>
          <w:rFonts w:cstheme="minorHAnsi"/>
          <w:sz w:val="24"/>
          <w:szCs w:val="24"/>
        </w:rPr>
        <w:fldChar w:fldCharType="end"/>
      </w:r>
      <w:r w:rsidR="000A1331" w:rsidRPr="00180806">
        <w:rPr>
          <w:rFonts w:cstheme="minorHAnsi"/>
          <w:sz w:val="24"/>
          <w:szCs w:val="24"/>
        </w:rPr>
        <w:t xml:space="preserve">. Structural heterogeneity is important for biodiversity and community dynamics </w:t>
      </w:r>
      <w:r w:rsidR="000A1331" w:rsidRPr="00180806">
        <w:rPr>
          <w:rFonts w:cstheme="minorHAnsi"/>
          <w:sz w:val="24"/>
          <w:szCs w:val="24"/>
        </w:rPr>
        <w:fldChar w:fldCharType="begin"/>
      </w:r>
      <w:r w:rsidR="000A1331" w:rsidRPr="00180806">
        <w:rPr>
          <w:rFonts w:cstheme="minorHAnsi"/>
          <w:sz w:val="24"/>
          <w:szCs w:val="24"/>
        </w:rPr>
        <w:instrText xml:space="preserve"> ADDIN ZOTERO_ITEM CSL_CITATION {"citationID":"euBAlNfe","properties":{"formattedCitation":"(Yang et al. 2015)","plainCitation":"(Yang et al. 2015)","noteIndex":0},"citationItems":[{"id":151,"uris":["http://zotero.org/users/local/vcRA7dFA/items/BAP4DAAL"],"uri":["http://zotero.org/users/local/vcRA7dFA/items/BAP4DAAL"],"itemData":{"id":151,"type":"article-journal","container-title":"Scientific Reports","DOI":"10.1038/srep15723","ISSN":"2045-2322","issue":"1","journalAbbreviation":"Sci Rep","language":"en","page":"15723","source":"DOI.org (Crossref)","title":"The effect of environmental heterogeneity on species richness depends on community position along the environmental gradient","volume":"5","author":[{"family":"Yang","given":"Zhiyong"},{"family":"Liu","given":"Xueqi"},{"family":"Zhou","given":"Mohua"},{"family":"Ai","given":"Dexiecuo"},{"family":"Wang","given":"Gang"},{"family":"Wang","given":"Youshi"},{"family":"Chu","given":"Chengjin"},{"family":"Lundholm","given":"Jeremy T."}],"issued":{"date-parts":[["2015",12]]}}}],"schema":"https://github.com/citation-style-language/schema/raw/master/csl-citation.json"} </w:instrText>
      </w:r>
      <w:r w:rsidR="000A1331" w:rsidRPr="00180806">
        <w:rPr>
          <w:rFonts w:cstheme="minorHAnsi"/>
          <w:sz w:val="24"/>
          <w:szCs w:val="24"/>
        </w:rPr>
        <w:fldChar w:fldCharType="separate"/>
      </w:r>
      <w:r w:rsidR="000A1331" w:rsidRPr="00180806">
        <w:rPr>
          <w:rFonts w:ascii="Calibri" w:hAnsi="Calibri" w:cs="Calibri"/>
          <w:sz w:val="24"/>
          <w:szCs w:val="24"/>
        </w:rPr>
        <w:t>(Yang et al. 2015)</w:t>
      </w:r>
      <w:r w:rsidR="000A1331" w:rsidRPr="00180806">
        <w:rPr>
          <w:rFonts w:cstheme="minorHAnsi"/>
          <w:sz w:val="24"/>
          <w:szCs w:val="24"/>
        </w:rPr>
        <w:fldChar w:fldCharType="end"/>
      </w:r>
      <w:r w:rsidR="000A1331" w:rsidRPr="00180806">
        <w:rPr>
          <w:rFonts w:cstheme="minorHAnsi"/>
          <w:sz w:val="24"/>
          <w:szCs w:val="24"/>
        </w:rPr>
        <w:t xml:space="preserve"> because heterogeneity can increase the ability of organisms to colonize different microsites </w:t>
      </w:r>
      <w:r w:rsidR="000A1331" w:rsidRPr="00180806">
        <w:rPr>
          <w:rFonts w:cstheme="minorHAnsi"/>
          <w:sz w:val="24"/>
          <w:szCs w:val="24"/>
        </w:rPr>
        <w:fldChar w:fldCharType="begin"/>
      </w:r>
      <w:r w:rsidR="000A1331" w:rsidRPr="00180806">
        <w:rPr>
          <w:rFonts w:cstheme="minorHAnsi"/>
          <w:sz w:val="24"/>
          <w:szCs w:val="24"/>
        </w:rPr>
        <w:instrText xml:space="preserve"> ADDIN ZOTERO_ITEM CSL_CITATION {"citationID":"5PXR8N42","properties":{"formattedCitation":"(Lundholm 2009)","plainCitation":"(Lundholm 2009)","noteIndex":0},"citationItems":[{"id":153,"uris":["http://zotero.org/users/local/vcRA7dFA/items/56D6Y57L"],"uri":["http://zotero.org/users/local/vcRA7dFA/items/56D6Y57L"],"itemData":{"id":153,"type":"article-journal","container-title":"Journal of Vegetation Science","DOI":"10.1111/j.1654-1103.2009.05577.x","ISSN":"11009233, 16541103","issue":"3","language":"en","page":"377-391","source":"DOI.org (Crossref)","title":"Plant species diversity and environmental heterogeneity: spatial scale and competing hypotheses","title-short":"Plant species diversity and environmental heterogeneity","volume":"20","author":[{"family":"Lundholm","given":"Jeremy T."}],"issued":{"date-parts":[["2009",6]]}}}],"schema":"https://github.com/citation-style-language/schema/raw/master/csl-citation.json"} </w:instrText>
      </w:r>
      <w:r w:rsidR="000A1331" w:rsidRPr="00180806">
        <w:rPr>
          <w:rFonts w:cstheme="minorHAnsi"/>
          <w:sz w:val="24"/>
          <w:szCs w:val="24"/>
        </w:rPr>
        <w:fldChar w:fldCharType="separate"/>
      </w:r>
      <w:r w:rsidR="000A1331" w:rsidRPr="00180806">
        <w:rPr>
          <w:rFonts w:ascii="Calibri" w:hAnsi="Calibri" w:cs="Calibri"/>
          <w:sz w:val="24"/>
          <w:szCs w:val="24"/>
        </w:rPr>
        <w:t>(Lundholm 2009)</w:t>
      </w:r>
      <w:r w:rsidR="000A1331" w:rsidRPr="00180806">
        <w:rPr>
          <w:rFonts w:cstheme="minorHAnsi"/>
          <w:sz w:val="24"/>
          <w:szCs w:val="24"/>
        </w:rPr>
        <w:fldChar w:fldCharType="end"/>
      </w:r>
      <w:r w:rsidR="000A1331" w:rsidRPr="00180806">
        <w:rPr>
          <w:rFonts w:cstheme="minorHAnsi"/>
          <w:sz w:val="24"/>
          <w:szCs w:val="24"/>
        </w:rPr>
        <w:t xml:space="preserve">. </w:t>
      </w:r>
      <w:r w:rsidR="00E232BF">
        <w:rPr>
          <w:rFonts w:cstheme="minorHAnsi"/>
          <w:sz w:val="24"/>
          <w:szCs w:val="24"/>
        </w:rPr>
        <w:t xml:space="preserve">Shrubs, solar farm deploys, and artificial shelters can increase spatial heterogeneity of the landscape. </w:t>
      </w:r>
      <w:r w:rsidR="000A1331" w:rsidRPr="00180806">
        <w:rPr>
          <w:rFonts w:cstheme="minorHAnsi"/>
          <w:sz w:val="24"/>
          <w:szCs w:val="24"/>
        </w:rPr>
        <w:t xml:space="preserve">Although UV permeable shelters </w:t>
      </w:r>
      <w:r w:rsidR="00DF0279">
        <w:rPr>
          <w:rFonts w:cstheme="minorHAnsi"/>
          <w:sz w:val="24"/>
          <w:szCs w:val="24"/>
        </w:rPr>
        <w:t>can</w:t>
      </w:r>
      <w:r w:rsidR="000A1331" w:rsidRPr="00180806">
        <w:rPr>
          <w:rFonts w:cstheme="minorHAnsi"/>
          <w:sz w:val="24"/>
          <w:szCs w:val="24"/>
        </w:rPr>
        <w:t xml:space="preserve"> be used as a viable restoration strategy, associations with the resident fauna </w:t>
      </w:r>
      <w:r w:rsidR="00D22574" w:rsidRPr="00180806">
        <w:rPr>
          <w:rFonts w:cstheme="minorHAnsi"/>
          <w:sz w:val="24"/>
          <w:szCs w:val="24"/>
        </w:rPr>
        <w:t>are</w:t>
      </w:r>
      <w:r w:rsidR="000A1331" w:rsidRPr="00180806">
        <w:rPr>
          <w:rFonts w:cstheme="minorHAnsi"/>
          <w:sz w:val="24"/>
          <w:szCs w:val="24"/>
        </w:rPr>
        <w:t xml:space="preserve"> not yet explored. Hence, to promote their widespread-use, non-trophic interactions with animals, alongside impacts on the understory vegetation, must </w:t>
      </w:r>
      <w:r w:rsidR="00D22574" w:rsidRPr="00180806">
        <w:rPr>
          <w:rFonts w:cstheme="minorHAnsi"/>
          <w:sz w:val="24"/>
          <w:szCs w:val="24"/>
        </w:rPr>
        <w:t xml:space="preserve">also </w:t>
      </w:r>
      <w:r w:rsidR="000A1331" w:rsidRPr="00180806">
        <w:rPr>
          <w:rFonts w:cstheme="minorHAnsi"/>
          <w:sz w:val="24"/>
          <w:szCs w:val="24"/>
        </w:rPr>
        <w:t xml:space="preserve">be examined. </w:t>
      </w:r>
      <w:r w:rsidR="0078416F" w:rsidRPr="00180806">
        <w:rPr>
          <w:rFonts w:cstheme="minorHAnsi"/>
          <w:sz w:val="24"/>
          <w:szCs w:val="24"/>
        </w:rPr>
        <w:t xml:space="preserve">Moreover, studies such as one by </w:t>
      </w:r>
      <w:r w:rsidR="0078416F" w:rsidRPr="00180806">
        <w:rPr>
          <w:rFonts w:cstheme="minorHAnsi"/>
          <w:sz w:val="24"/>
          <w:szCs w:val="24"/>
        </w:rPr>
        <w:fldChar w:fldCharType="begin"/>
      </w:r>
      <w:r w:rsidR="0078416F" w:rsidRPr="00180806">
        <w:rPr>
          <w:rFonts w:cstheme="minorHAnsi"/>
          <w:sz w:val="24"/>
          <w:szCs w:val="24"/>
        </w:rPr>
        <w:instrText xml:space="preserve"> ADDIN ZOTERO_ITEM CSL_CITATION {"citationID":"PM8ENgio","properties":{"formattedCitation":"(Arida and Bull 2008)","plainCitation":"(Arida and Bull 2008)","noteIndex":0},"citationItems":[{"id":227,"uris":["http://zotero.org/users/local/vcRA7dFA/items/FVYE54SU"],"uri":["http://zotero.org/users/local/vcRA7dFA/items/FVYE54SU"],"itemData":{"id":227,"type":"article-journal","container-title":"Applied Herpetology","DOI":"10.1163/157075408784648826","ISSN":"1570-7539, 1570-7547","issue":"2","journalAbbreviation":"Appl. Herpetol.","page":"161-172","source":"DOI.org (Crossref)","title":"Optimising the design of artificial refuges for the Australian skink, Egernia stokesii","volume":"5","author":[{"family":"Arida","given":"Evy Ayu"},{"family":"Bull","given":"C. Michael"}],"issued":{"date-parts":[["2008"]]}}}],"schema":"https://github.com/citation-style-language/schema/raw/master/csl-citation.json"} </w:instrText>
      </w:r>
      <w:r w:rsidR="0078416F" w:rsidRPr="00180806">
        <w:rPr>
          <w:rFonts w:cstheme="minorHAnsi"/>
          <w:sz w:val="24"/>
          <w:szCs w:val="24"/>
        </w:rPr>
        <w:fldChar w:fldCharType="separate"/>
      </w:r>
      <w:r w:rsidR="00E26C9C" w:rsidRPr="00180806">
        <w:rPr>
          <w:rFonts w:ascii="Calibri" w:hAnsi="Calibri" w:cs="Calibri"/>
          <w:sz w:val="24"/>
          <w:szCs w:val="24"/>
        </w:rPr>
        <w:t>(Arida and Bull 2008)</w:t>
      </w:r>
      <w:r w:rsidR="0078416F" w:rsidRPr="00180806">
        <w:rPr>
          <w:rFonts w:cstheme="minorHAnsi"/>
          <w:sz w:val="24"/>
          <w:szCs w:val="24"/>
        </w:rPr>
        <w:fldChar w:fldCharType="end"/>
      </w:r>
      <w:r w:rsidR="0078416F" w:rsidRPr="00180806">
        <w:rPr>
          <w:rFonts w:cstheme="minorHAnsi"/>
          <w:sz w:val="24"/>
          <w:szCs w:val="24"/>
        </w:rPr>
        <w:t xml:space="preserve"> have reported the </w:t>
      </w:r>
      <w:r w:rsidR="005A4F36" w:rsidRPr="00180806">
        <w:rPr>
          <w:rFonts w:cstheme="minorHAnsi"/>
          <w:sz w:val="24"/>
          <w:szCs w:val="24"/>
        </w:rPr>
        <w:t>tendency</w:t>
      </w:r>
      <w:r w:rsidR="0078416F" w:rsidRPr="00180806">
        <w:rPr>
          <w:rFonts w:cstheme="minorHAnsi"/>
          <w:sz w:val="24"/>
          <w:szCs w:val="24"/>
        </w:rPr>
        <w:t xml:space="preserve"> of wildlife to avoid artificial shelters made of plastic, such as those made of PVC, when wooden or brick alternatives were available. Likewise, it is vital that we continuously strive to improve shelter designs by replacing the plastic PVC frame with more eco-friendly</w:t>
      </w:r>
      <w:r w:rsidR="00931630" w:rsidRPr="00180806">
        <w:rPr>
          <w:rFonts w:cstheme="minorHAnsi"/>
          <w:sz w:val="24"/>
          <w:szCs w:val="24"/>
        </w:rPr>
        <w:t>, organic</w:t>
      </w:r>
      <w:r w:rsidR="0078416F" w:rsidRPr="00180806">
        <w:rPr>
          <w:rFonts w:cstheme="minorHAnsi"/>
          <w:sz w:val="24"/>
          <w:szCs w:val="24"/>
        </w:rPr>
        <w:t xml:space="preserve"> a</w:t>
      </w:r>
      <w:r w:rsidR="00931630" w:rsidRPr="00180806">
        <w:rPr>
          <w:rFonts w:cstheme="minorHAnsi"/>
          <w:sz w:val="24"/>
          <w:szCs w:val="24"/>
        </w:rPr>
        <w:t xml:space="preserve">lternatives such as wood. </w:t>
      </w:r>
    </w:p>
    <w:p w14:paraId="4153DA48" w14:textId="335DC2C6" w:rsidR="00231BBD" w:rsidRDefault="00935FA2" w:rsidP="00DD5E6A">
      <w:pPr>
        <w:spacing w:after="0" w:line="360" w:lineRule="auto"/>
        <w:ind w:firstLine="720"/>
        <w:contextualSpacing/>
        <w:jc w:val="both"/>
        <w:rPr>
          <w:rFonts w:cstheme="minorHAnsi"/>
          <w:color w:val="1C1D1E"/>
          <w:sz w:val="24"/>
          <w:szCs w:val="24"/>
          <w:shd w:val="clear" w:color="auto" w:fill="FFFFFF"/>
        </w:rPr>
      </w:pPr>
      <w:r>
        <w:rPr>
          <w:rFonts w:cstheme="minorHAnsi"/>
          <w:sz w:val="24"/>
          <w:szCs w:val="24"/>
        </w:rPr>
        <w:t xml:space="preserve">Foundation plants </w:t>
      </w:r>
      <w:r w:rsidR="00DF0279">
        <w:rPr>
          <w:rFonts w:cstheme="minorHAnsi"/>
          <w:sz w:val="24"/>
          <w:szCs w:val="24"/>
        </w:rPr>
        <w:t>can</w:t>
      </w:r>
      <w:r>
        <w:rPr>
          <w:rFonts w:cstheme="minorHAnsi"/>
          <w:sz w:val="24"/>
          <w:szCs w:val="24"/>
        </w:rPr>
        <w:t xml:space="preserve"> facilitate </w:t>
      </w:r>
      <w:r w:rsidR="005617F4">
        <w:rPr>
          <w:rFonts w:cstheme="minorHAnsi"/>
          <w:sz w:val="24"/>
          <w:szCs w:val="24"/>
        </w:rPr>
        <w:t xml:space="preserve">other vegetation growing in their </w:t>
      </w:r>
      <w:r w:rsidR="005617F4" w:rsidRPr="00DE1BF1">
        <w:rPr>
          <w:rFonts w:cstheme="minorHAnsi"/>
          <w:sz w:val="24"/>
          <w:szCs w:val="24"/>
        </w:rPr>
        <w:t xml:space="preserve">understory. </w:t>
      </w:r>
      <w:r w:rsidR="00FF54A8" w:rsidRPr="00DE1BF1">
        <w:rPr>
          <w:rFonts w:cstheme="minorHAnsi"/>
          <w:sz w:val="24"/>
          <w:szCs w:val="24"/>
        </w:rPr>
        <w:t xml:space="preserve">Plant-plant facilitation research has favoured theme by ecologist with studies </w:t>
      </w:r>
      <w:r w:rsidR="00FF54A8" w:rsidRPr="007B7CE8">
        <w:rPr>
          <w:rFonts w:cstheme="minorHAnsi"/>
          <w:sz w:val="24"/>
          <w:szCs w:val="24"/>
        </w:rPr>
        <w:t xml:space="preserve">examining the topic receiving considerable attention in the last two decades </w:t>
      </w:r>
      <w:r w:rsidR="00FF54A8" w:rsidRPr="007B7CE8">
        <w:rPr>
          <w:rFonts w:cstheme="minorHAnsi"/>
          <w:sz w:val="24"/>
          <w:szCs w:val="24"/>
        </w:rPr>
        <w:fldChar w:fldCharType="begin"/>
      </w:r>
      <w:r w:rsidR="00FF54A8" w:rsidRPr="007B7CE8">
        <w:rPr>
          <w:rFonts w:cstheme="minorHAnsi"/>
          <w:sz w:val="24"/>
          <w:szCs w:val="24"/>
        </w:rPr>
        <w:instrText xml:space="preserve"> ADDIN ZOTERO_ITEM CSL_CITATION {"citationID":"6DpmaRZN","properties":{"formattedCitation":"(Brooker et al. 2007)","plainCitation":"(Brooker et al. 2007)","noteIndex":0},"citationItems":[{"id":197,"uris":["http://zotero.org/users/local/vcRA7dFA/items/82IM76EC"],"uri":["http://zotero.org/users/local/vcRA7dFA/items/82IM76EC"],"itemData":{"id":197,"type":"article-journal","container-title":"Journal of Ecology","DOI":"10.1111/j.1365-2745.2007.01295.x","ISSN":"0022-0477, 1365-2745","issue":"0","journalAbbreviation":"J Ecology","language":"en","page":"070908024102002-???","source":"DOI.org (Crossref)","title":"Facilitation in plant communities: the past, the present, and the future","title-short":"Facilitation in plant communities","volume":"0","author":[{"family":"Brooker","given":"Rob W."},{"family":"Maestre","given":"Fernando T."},{"family":"Callaway","given":"Ragan M."},{"family":"Lortie","given":"Christopher L."},{"family":"Cavieres","given":"Lohengrin A."},{"family":"Kunstler","given":"Georges"},{"family":"Liancourt","given":"Pierre"},{"family":"Tielbörger","given":"Katja"},{"family":"Travis","given":"Justin M. J."},{"family":"Anthelme","given":"Fabien"},{"family":"Armas","given":"Cristina"},{"family":"Coll","given":"Lluis"},{"family":"Corcket","given":"Emmanuel"},{"family":"Delzon","given":"Sylvain"},{"family":"Forey","given":"Estelle"},{"family":"Kikvidze","given":"Zaal"},{"family":"Olofsson","given":"Johan"},{"family":"Pugnaire","given":"Francisco"},{"family":"Quiroz","given":"Constanza L."},{"family":"Saccone","given":"Patrick"},{"family":"Schiffers","given":"Katja"},{"family":"Seifan","given":"Merav"},{"family":"Touzard","given":"Blaize"},{"family":"Michalet","given":"Richard"}],"issued":{"date-parts":[["2007",9,6]]}}}],"schema":"https://github.com/citation-style-language/schema/raw/master/csl-citation.json"} </w:instrText>
      </w:r>
      <w:r w:rsidR="00FF54A8" w:rsidRPr="007B7CE8">
        <w:rPr>
          <w:rFonts w:cstheme="minorHAnsi"/>
          <w:sz w:val="24"/>
          <w:szCs w:val="24"/>
        </w:rPr>
        <w:fldChar w:fldCharType="separate"/>
      </w:r>
      <w:r w:rsidR="00FF54A8" w:rsidRPr="007B7CE8">
        <w:rPr>
          <w:rFonts w:cstheme="minorHAnsi"/>
          <w:sz w:val="24"/>
          <w:szCs w:val="24"/>
        </w:rPr>
        <w:t>(Brooker et al. 2007)</w:t>
      </w:r>
      <w:r w:rsidR="00FF54A8" w:rsidRPr="007B7CE8">
        <w:rPr>
          <w:rFonts w:cstheme="minorHAnsi"/>
          <w:sz w:val="24"/>
          <w:szCs w:val="24"/>
        </w:rPr>
        <w:fldChar w:fldCharType="end"/>
      </w:r>
      <w:r w:rsidR="00FF54A8" w:rsidRPr="007B7CE8">
        <w:rPr>
          <w:rFonts w:cstheme="minorHAnsi"/>
          <w:sz w:val="24"/>
          <w:szCs w:val="24"/>
        </w:rPr>
        <w:t xml:space="preserve">. </w:t>
      </w:r>
      <w:r w:rsidR="00DE1BF1" w:rsidRPr="007B7CE8">
        <w:rPr>
          <w:rFonts w:cstheme="minorHAnsi"/>
          <w:color w:val="1C1D1E"/>
          <w:sz w:val="24"/>
          <w:szCs w:val="24"/>
          <w:shd w:val="clear" w:color="auto" w:fill="FFFFFF"/>
        </w:rPr>
        <w:t xml:space="preserve">Interactions among plants commonly encompass positive and negative effects functioning instantaneously and bidirectionally </w:t>
      </w:r>
      <w:r w:rsidR="00DE1BF1" w:rsidRPr="007B7CE8">
        <w:rPr>
          <w:rFonts w:cstheme="minorHAnsi"/>
          <w:color w:val="1C1D1E"/>
          <w:sz w:val="24"/>
          <w:szCs w:val="24"/>
          <w:shd w:val="clear" w:color="auto" w:fill="FFFFFF"/>
        </w:rPr>
        <w:fldChar w:fldCharType="begin"/>
      </w:r>
      <w:r w:rsidR="00DE1BF1" w:rsidRPr="007B7CE8">
        <w:rPr>
          <w:rFonts w:cstheme="minorHAnsi"/>
          <w:color w:val="1C1D1E"/>
          <w:sz w:val="24"/>
          <w:szCs w:val="24"/>
          <w:shd w:val="clear" w:color="auto" w:fill="FFFFFF"/>
        </w:rPr>
        <w:instrText xml:space="preserve"> ADDIN ZOTERO_ITEM CSL_CITATION {"citationID":"RoW2hAwc","properties":{"formattedCitation":"(Holzapfel and Mahall 1999)","plainCitation":"(Holzapfel and Mahall 1999)","noteIndex":0},"citationItems":[{"id":25,"uris":["http://zotero.org/users/local/vcRA7dFA/items/PH3V7BA3"],"uri":["http://zotero.org/users/local/vcRA7dFA/items/PH3V7BA3"],"itemData":{"id":25,"type":"article-journal","container-title":"Ecology","DOI":"10.1890/0012-9658(1999)080[1747:BFAIBS]2.0.CO;2","ISSN":"0012-9658","issue":"5","journalAbbreviation":"Ecology","language":"en","page":"1747-1761","source":"DOI.org (Crossref)","title":"BIDIRECTIONAL FACILITATION AND INTERFERENCE BETWEEN SHRUBS AND ANNUALS IN THE MOJAVE DESERT","volume":"80","author":[{"family":"Holzapfel","given":"Claus"},{"family":"Mahall","given":"Bruce E."}],"issued":{"date-parts":[["1999",7]]}}}],"schema":"https://github.com/citation-style-language/schema/raw/master/csl-citation.json"} </w:instrText>
      </w:r>
      <w:r w:rsidR="00DE1BF1" w:rsidRPr="007B7CE8">
        <w:rPr>
          <w:rFonts w:cstheme="minorHAnsi"/>
          <w:color w:val="1C1D1E"/>
          <w:sz w:val="24"/>
          <w:szCs w:val="24"/>
          <w:shd w:val="clear" w:color="auto" w:fill="FFFFFF"/>
        </w:rPr>
        <w:fldChar w:fldCharType="separate"/>
      </w:r>
      <w:r w:rsidR="00DE1BF1" w:rsidRPr="007B7CE8">
        <w:rPr>
          <w:rFonts w:cstheme="minorHAnsi"/>
          <w:sz w:val="24"/>
          <w:szCs w:val="24"/>
        </w:rPr>
        <w:t>(Holzapfel and Mahall 1999)</w:t>
      </w:r>
      <w:r w:rsidR="00DE1BF1" w:rsidRPr="007B7CE8">
        <w:rPr>
          <w:rFonts w:cstheme="minorHAnsi"/>
          <w:color w:val="1C1D1E"/>
          <w:sz w:val="24"/>
          <w:szCs w:val="24"/>
          <w:shd w:val="clear" w:color="auto" w:fill="FFFFFF"/>
        </w:rPr>
        <w:fldChar w:fldCharType="end"/>
      </w:r>
      <w:r w:rsidR="00DE1BF1" w:rsidRPr="007B7CE8">
        <w:rPr>
          <w:rFonts w:cstheme="minorHAnsi"/>
          <w:color w:val="1C1D1E"/>
          <w:sz w:val="24"/>
          <w:szCs w:val="24"/>
          <w:shd w:val="clear" w:color="auto" w:fill="FFFFFF"/>
        </w:rPr>
        <w:t xml:space="preserve">, with </w:t>
      </w:r>
      <w:r w:rsidR="007B7CE8">
        <w:rPr>
          <w:rFonts w:cstheme="minorHAnsi"/>
          <w:color w:val="1C1D1E"/>
          <w:sz w:val="24"/>
          <w:szCs w:val="24"/>
          <w:shd w:val="clear" w:color="auto" w:fill="FFFFFF"/>
        </w:rPr>
        <w:t>shrubs enforcing</w:t>
      </w:r>
      <w:r w:rsidR="007B7CE8" w:rsidRPr="007B7CE8">
        <w:rPr>
          <w:rFonts w:cstheme="minorHAnsi"/>
          <w:color w:val="1C1D1E"/>
          <w:sz w:val="24"/>
          <w:szCs w:val="24"/>
          <w:shd w:val="clear" w:color="auto" w:fill="FFFFFF"/>
        </w:rPr>
        <w:t xml:space="preserve"> strong positive and weak</w:t>
      </w:r>
      <w:r w:rsidR="007B7CE8">
        <w:rPr>
          <w:rFonts w:cstheme="minorHAnsi"/>
          <w:color w:val="1C1D1E"/>
          <w:sz w:val="24"/>
          <w:szCs w:val="24"/>
          <w:shd w:val="clear" w:color="auto" w:fill="FFFFFF"/>
        </w:rPr>
        <w:t>,</w:t>
      </w:r>
      <w:r w:rsidR="007B7CE8" w:rsidRPr="007B7CE8">
        <w:rPr>
          <w:rFonts w:cstheme="minorHAnsi"/>
          <w:color w:val="1C1D1E"/>
          <w:sz w:val="24"/>
          <w:szCs w:val="24"/>
          <w:shd w:val="clear" w:color="auto" w:fill="FFFFFF"/>
        </w:rPr>
        <w:t xml:space="preserve"> or no negative effects on survival, biomass production, and seed production of the entire annual community</w:t>
      </w:r>
      <w:r w:rsidR="007B7CE8">
        <w:rPr>
          <w:rFonts w:cstheme="minorHAnsi"/>
          <w:color w:val="1C1D1E"/>
          <w:sz w:val="24"/>
          <w:szCs w:val="24"/>
          <w:shd w:val="clear" w:color="auto" w:fill="FFFFFF"/>
        </w:rPr>
        <w:t xml:space="preserve">. </w:t>
      </w:r>
      <w:r w:rsidR="00231BBD">
        <w:rPr>
          <w:rFonts w:cstheme="minorHAnsi"/>
          <w:color w:val="1C1D1E"/>
          <w:sz w:val="24"/>
          <w:szCs w:val="24"/>
          <w:shd w:val="clear" w:color="auto" w:fill="FFFFFF"/>
        </w:rPr>
        <w:t>Similarly</w:t>
      </w:r>
      <w:r w:rsidR="00FD7184">
        <w:rPr>
          <w:rFonts w:cstheme="minorHAnsi"/>
          <w:color w:val="1C1D1E"/>
          <w:sz w:val="24"/>
          <w:szCs w:val="24"/>
          <w:shd w:val="clear" w:color="auto" w:fill="FFFFFF"/>
        </w:rPr>
        <w:t>, artificial shelters</w:t>
      </w:r>
      <w:r w:rsidR="00C17F55">
        <w:rPr>
          <w:rFonts w:cstheme="minorHAnsi"/>
          <w:color w:val="1C1D1E"/>
          <w:sz w:val="24"/>
          <w:szCs w:val="24"/>
          <w:shd w:val="clear" w:color="auto" w:fill="FFFFFF"/>
        </w:rPr>
        <w:t xml:space="preserve"> </w:t>
      </w:r>
      <w:r w:rsidR="00DF0279">
        <w:rPr>
          <w:rFonts w:cstheme="minorHAnsi"/>
          <w:color w:val="1C1D1E"/>
          <w:sz w:val="24"/>
          <w:szCs w:val="24"/>
          <w:shd w:val="clear" w:color="auto" w:fill="FFFFFF"/>
        </w:rPr>
        <w:t>can</w:t>
      </w:r>
      <w:r w:rsidR="00C17F55">
        <w:rPr>
          <w:rFonts w:cstheme="minorHAnsi"/>
          <w:color w:val="1C1D1E"/>
          <w:sz w:val="24"/>
          <w:szCs w:val="24"/>
          <w:shd w:val="clear" w:color="auto" w:fill="FFFFFF"/>
        </w:rPr>
        <w:t xml:space="preserve"> also</w:t>
      </w:r>
      <w:r w:rsidR="00FD7184">
        <w:rPr>
          <w:rFonts w:cstheme="minorHAnsi"/>
          <w:color w:val="1C1D1E"/>
          <w:sz w:val="24"/>
          <w:szCs w:val="24"/>
          <w:shd w:val="clear" w:color="auto" w:fill="FFFFFF"/>
        </w:rPr>
        <w:t xml:space="preserve"> increase plant production and Leaf Are</w:t>
      </w:r>
      <w:r w:rsidR="00231BBD">
        <w:rPr>
          <w:rFonts w:cstheme="minorHAnsi"/>
          <w:color w:val="1C1D1E"/>
          <w:sz w:val="24"/>
          <w:szCs w:val="24"/>
          <w:shd w:val="clear" w:color="auto" w:fill="FFFFFF"/>
        </w:rPr>
        <w:t>a</w:t>
      </w:r>
      <w:r w:rsidR="00FD7184">
        <w:rPr>
          <w:rFonts w:cstheme="minorHAnsi"/>
          <w:color w:val="1C1D1E"/>
          <w:sz w:val="24"/>
          <w:szCs w:val="24"/>
          <w:shd w:val="clear" w:color="auto" w:fill="FFFFFF"/>
        </w:rPr>
        <w:t xml:space="preserve"> Index (LAI) of unders</w:t>
      </w:r>
      <w:r w:rsidR="00DD5E6A">
        <w:rPr>
          <w:rFonts w:cstheme="minorHAnsi"/>
          <w:color w:val="1C1D1E"/>
          <w:sz w:val="24"/>
          <w:szCs w:val="24"/>
          <w:shd w:val="clear" w:color="auto" w:fill="FFFFFF"/>
        </w:rPr>
        <w:t>tor</w:t>
      </w:r>
      <w:r w:rsidR="00FD7184">
        <w:rPr>
          <w:rFonts w:cstheme="minorHAnsi"/>
          <w:color w:val="1C1D1E"/>
          <w:sz w:val="24"/>
          <w:szCs w:val="24"/>
          <w:shd w:val="clear" w:color="auto" w:fill="FFFFFF"/>
        </w:rPr>
        <w:t xml:space="preserve">y plants </w:t>
      </w:r>
      <w:r w:rsidR="00231BBD">
        <w:rPr>
          <w:rFonts w:cstheme="minorHAnsi"/>
          <w:color w:val="1C1D1E"/>
          <w:sz w:val="24"/>
          <w:szCs w:val="24"/>
          <w:shd w:val="clear" w:color="auto" w:fill="FFFFFF"/>
        </w:rPr>
        <w:fldChar w:fldCharType="begin"/>
      </w:r>
      <w:r w:rsidR="00231BBD">
        <w:rPr>
          <w:rFonts w:cstheme="minorHAnsi"/>
          <w:color w:val="1C1D1E"/>
          <w:sz w:val="24"/>
          <w:szCs w:val="24"/>
          <w:shd w:val="clear" w:color="auto" w:fill="FFFFFF"/>
        </w:rPr>
        <w:instrText xml:space="preserve"> ADDIN ZOTERO_ITEM CSL_CITATION {"citationID":"7ftGfR6p","properties":{"formattedCitation":"(Sudmeyer et al. 2002)","plainCitation":"(Sudmeyer et al. 2002)","noteIndex":0},"citationItems":[{"id":240,"uris":["http://zotero.org/users/local/vcRA7dFA/items/TMXPTZAH"],"uri":["http://zotero.org/users/local/vcRA7dFA/items/TMXPTZAH"],"itemData":{"id":240,"type":"article-journal","abstract":"There is great interest in quantifying and understanding how shelter modifies crop growth and development under Australian conditions. Small constructed enclosures (shelters) can consistently reduce wind speed, allowing experiments to be run with replicated sheltered and unsheltered treatments in close proximity. The aim of this study was to quantify the effect on microclimate of consistently reducing wind speed by 70% and explain the consequences for dryland wheat (Triticum aestivum), lupin (Lupinus angustifolius) and mungbean (Vigna radiata) growth and development, at sites in Queensland, Victoria and Western Australia. Crops were grown inside and outside of artificial shelters, 10 by 10 m and extending 1 m above the crop canopy throughout the growing season.\n\n\nMean daily air and soil temperatures and atmospheric vapour pressure inside the shelters were largely similar to unsheltered conditions. However, clear diurnal trends were evident; daily maximum temperature and vapour pressure deficit (VPD) were increased in shelter when crops were establishing or senescing. When leaf area index (LAI) was reduced in the shelters, soil temperature was greater than in the open, however when LAI was increased in the shelters, soil temperature was less than in the open.\n\n\nGrain yield in shelters ranged between 78 and 120% of unsheltered yield, depending on seasonal conditions and crop species; the mean yield for all sites, crops and years was 99% of unsheltered yield. In the absence of waterlogging, sheltered crops tended to develop more leaf area than unsheltered crops, with an increase in the ratio of leaf area to above-ground biomass. This greater leaf area did not increase soil water use. While LAI was increased by shelter, only 2 of the 6 sheltered crops that were not waterlogged yielded significantly more grain than the unsheltered crops. This may be because the sheltered crops experienced greater maximum temperatures and VPD during anthesis and grain filling than unsheltered crops. Also, net photosynthesis may not have increased in the shelters after canopy closure (LAI&gt;3–4). Lupins, which developed more leaf area inside shelters, may have experienced strong competition for assimilates between developing branches, flowers and fruit. When rainfall was above average and the soil became waterlogged for part of the growing season, grain yield was reduced inside the shelters. Reduced evaporation inside the shelters may have extended the duration and severity of waterlogging and increased stresses on sheltered plants when potential yield was being set.\n\n\nThe reductions in wind speed achieved inside the artificial shelters were greater than those likely in conventional tree windbreak systems. Analysis of crop growth illustrated that microclimate modification at this high level of shelter can be both beneficial and harmful, depending on the crop species and climatic conditions during the growing season.","container-title":"Australian Journal of Experimental Agriculture","DOI":"10.1071/EA02018","ISSN":"0816-1089","issue":"6","journalAbbreviation":"Aust. J. Exp. Agric.","language":"en","page":"841","source":"DOI.org (Crossref)","title":"Effect of artificial wind shelters on the growth and yield of rainfed crops","volume":"42","author":[{"family":"Sudmeyer","given":"R. A."},{"family":"Crawford","given":"M. C."},{"family":"Meinke","given":"H."},{"family":"Poulton","given":"P. L."},{"family":"Robertson","given":"M. J."}],"issued":{"date-parts":[["2002"]]}}}],"schema":"https://github.com/citation-style-language/schema/raw/master/csl-citation.json"} </w:instrText>
      </w:r>
      <w:r w:rsidR="00231BBD">
        <w:rPr>
          <w:rFonts w:cstheme="minorHAnsi"/>
          <w:color w:val="1C1D1E"/>
          <w:sz w:val="24"/>
          <w:szCs w:val="24"/>
          <w:shd w:val="clear" w:color="auto" w:fill="FFFFFF"/>
        </w:rPr>
        <w:fldChar w:fldCharType="separate"/>
      </w:r>
      <w:r w:rsidR="00231BBD" w:rsidRPr="00231BBD">
        <w:rPr>
          <w:rFonts w:ascii="Calibri" w:hAnsi="Calibri" w:cs="Calibri"/>
          <w:sz w:val="24"/>
        </w:rPr>
        <w:t>(Sudmeyer et al. 2002)</w:t>
      </w:r>
      <w:r w:rsidR="00231BBD">
        <w:rPr>
          <w:rFonts w:cstheme="minorHAnsi"/>
          <w:color w:val="1C1D1E"/>
          <w:sz w:val="24"/>
          <w:szCs w:val="24"/>
          <w:shd w:val="clear" w:color="auto" w:fill="FFFFFF"/>
        </w:rPr>
        <w:fldChar w:fldCharType="end"/>
      </w:r>
      <w:r w:rsidR="00231BBD">
        <w:rPr>
          <w:rFonts w:cstheme="minorHAnsi"/>
          <w:color w:val="1C1D1E"/>
          <w:sz w:val="24"/>
          <w:szCs w:val="24"/>
          <w:shd w:val="clear" w:color="auto" w:fill="FFFFFF"/>
        </w:rPr>
        <w:t>, mainly due to their windbreak abilities. Knowing this, it would be interesting to experimentally manipulate annual growth by planting seeds under UV permeable shelter, natural shrubs, and the open gap to quantify similar</w:t>
      </w:r>
      <w:r w:rsidR="00DF0279">
        <w:rPr>
          <w:rFonts w:cstheme="minorHAnsi"/>
          <w:color w:val="1C1D1E"/>
          <w:sz w:val="24"/>
          <w:szCs w:val="24"/>
          <w:shd w:val="clear" w:color="auto" w:fill="FFFFFF"/>
        </w:rPr>
        <w:t>i</w:t>
      </w:r>
      <w:r w:rsidR="00231BBD">
        <w:rPr>
          <w:rFonts w:cstheme="minorHAnsi"/>
          <w:color w:val="1C1D1E"/>
          <w:sz w:val="24"/>
          <w:szCs w:val="24"/>
          <w:shd w:val="clear" w:color="auto" w:fill="FFFFFF"/>
        </w:rPr>
        <w:t xml:space="preserve">ties and differences in annual plant growth in both understories and the open. </w:t>
      </w:r>
    </w:p>
    <w:p w14:paraId="48E9CDC1" w14:textId="6D721F6D" w:rsidR="00180806" w:rsidRPr="00180806" w:rsidRDefault="004D47BD" w:rsidP="00231BBD">
      <w:pPr>
        <w:spacing w:after="0" w:line="360" w:lineRule="auto"/>
        <w:ind w:firstLine="720"/>
        <w:contextualSpacing/>
        <w:jc w:val="both"/>
        <w:rPr>
          <w:rFonts w:cstheme="minorHAnsi"/>
          <w:sz w:val="24"/>
          <w:szCs w:val="24"/>
        </w:rPr>
      </w:pPr>
      <w:r w:rsidRPr="00180806">
        <w:rPr>
          <w:rFonts w:cstheme="minorHAnsi"/>
          <w:sz w:val="24"/>
          <w:szCs w:val="24"/>
        </w:rPr>
        <w:lastRenderedPageBreak/>
        <w:t xml:space="preserve">Camera traps </w:t>
      </w:r>
      <w:r w:rsidR="00D22574" w:rsidRPr="00180806">
        <w:rPr>
          <w:rFonts w:cstheme="minorHAnsi"/>
          <w:sz w:val="24"/>
          <w:szCs w:val="24"/>
        </w:rPr>
        <w:t xml:space="preserve">allow for the observation of wildlife with relatively little </w:t>
      </w:r>
      <w:ins w:id="5" w:author="Mario Zuliani" w:date="2020-12-02T13:39:00Z">
        <w:r w:rsidR="000E7D83">
          <w:rPr>
            <w:rFonts w:cstheme="minorHAnsi"/>
            <w:sz w:val="24"/>
            <w:szCs w:val="24"/>
          </w:rPr>
          <w:t>to</w:t>
        </w:r>
      </w:ins>
      <w:del w:id="6" w:author="Mario Zuliani" w:date="2020-12-02T13:39:00Z">
        <w:r w:rsidR="00D22574" w:rsidRPr="00180806" w:rsidDel="000E7D83">
          <w:rPr>
            <w:rFonts w:cstheme="minorHAnsi"/>
            <w:sz w:val="24"/>
            <w:szCs w:val="24"/>
          </w:rPr>
          <w:delText>or</w:delText>
        </w:r>
      </w:del>
      <w:r w:rsidR="00D22574" w:rsidRPr="00180806">
        <w:rPr>
          <w:rFonts w:cstheme="minorHAnsi"/>
          <w:sz w:val="24"/>
          <w:szCs w:val="24"/>
        </w:rPr>
        <w:t xml:space="preserve"> no human interference. Previous studies have explored their use to estimate population size </w:t>
      </w:r>
      <w:r w:rsidR="00D22574" w:rsidRPr="00180806">
        <w:rPr>
          <w:rFonts w:cstheme="minorHAnsi"/>
          <w:sz w:val="24"/>
          <w:szCs w:val="24"/>
        </w:rPr>
        <w:fldChar w:fldCharType="begin"/>
      </w:r>
      <w:r w:rsidR="00D22574" w:rsidRPr="00180806">
        <w:rPr>
          <w:rFonts w:cstheme="minorHAnsi"/>
          <w:sz w:val="24"/>
          <w:szCs w:val="24"/>
        </w:rPr>
        <w:instrText xml:space="preserve"> ADDIN ZOTERO_ITEM CSL_CITATION {"citationID":"I6xjf6N7","properties":{"formattedCitation":"(Karanth 1995)","plainCitation":"(Karanth 1995)","noteIndex":0},"citationItems":[{"id":219,"uris":["http://zotero.org/users/local/vcRA7dFA/items/UR4MB6IG"],"uri":["http://zotero.org/users/local/vcRA7dFA/items/UR4MB6IG"],"itemData":{"id":219,"type":"article-journal","container-title":"Biological Conservation","DOI":"10.1016/0006-3207(94)00057-W","ISSN":"00063207","issue":"3","journalAbbreviation":"Biological Conservation","language":"en","page":"333-338","source":"DOI.org (Crossref)","title":"Estimating tiger Panthera tigris populations from camera-trap data using capture—recapture models","volume":"71","author":[{"family":"Karanth","given":"K. Ullas"}],"issued":{"date-parts":[["1995"]]}}}],"schema":"https://github.com/citation-style-language/schema/raw/master/csl-citation.json"} </w:instrText>
      </w:r>
      <w:r w:rsidR="00D22574" w:rsidRPr="00180806">
        <w:rPr>
          <w:rFonts w:cstheme="minorHAnsi"/>
          <w:sz w:val="24"/>
          <w:szCs w:val="24"/>
        </w:rPr>
        <w:fldChar w:fldCharType="separate"/>
      </w:r>
      <w:r w:rsidR="00D22574" w:rsidRPr="00180806">
        <w:rPr>
          <w:rFonts w:ascii="Calibri" w:hAnsi="Calibri" w:cs="Calibri"/>
          <w:sz w:val="24"/>
          <w:szCs w:val="24"/>
        </w:rPr>
        <w:t>(Karanth 1995)</w:t>
      </w:r>
      <w:r w:rsidR="00D22574" w:rsidRPr="00180806">
        <w:rPr>
          <w:rFonts w:cstheme="minorHAnsi"/>
          <w:sz w:val="24"/>
          <w:szCs w:val="24"/>
        </w:rPr>
        <w:fldChar w:fldCharType="end"/>
      </w:r>
      <w:r w:rsidR="00D22574" w:rsidRPr="00180806">
        <w:rPr>
          <w:rFonts w:cstheme="minorHAnsi"/>
          <w:sz w:val="24"/>
          <w:szCs w:val="24"/>
        </w:rPr>
        <w:t xml:space="preserve">, examine wildlife and behaviour </w:t>
      </w:r>
      <w:r w:rsidR="00D22574" w:rsidRPr="00180806">
        <w:rPr>
          <w:rFonts w:cstheme="minorHAnsi"/>
          <w:sz w:val="24"/>
          <w:szCs w:val="24"/>
        </w:rPr>
        <w:fldChar w:fldCharType="begin"/>
      </w:r>
      <w:r w:rsidR="00D22574" w:rsidRPr="00180806">
        <w:rPr>
          <w:rFonts w:cstheme="minorHAnsi"/>
          <w:sz w:val="24"/>
          <w:szCs w:val="24"/>
        </w:rPr>
        <w:instrText xml:space="preserve"> ADDIN ZOTERO_ITEM CSL_CITATION {"citationID":"hpfrQ04H","properties":{"formattedCitation":"(Dupuis-Desormeaux et al. 2015)","plainCitation":"(Dupuis-Desormeaux et al. 2015)","noteIndex":0},"citationItems":[{"id":220,"uris":["http://zotero.org/users/local/vcRA7dFA/items/G7VNPVV8"],"uri":["http://zotero.org/users/local/vcRA7dFA/items/G7VNPVV8"],"itemData":{"id":220,"type":"article-journal","container-title":"PLOS ONE","DOI":"10.1371/journal.pone.0139537","ISSN":"1932-6203","issue":"10","journalAbbreviation":"PLoS ONE","language":"en","page":"e0139537","source":"DOI.org (Crossref)","title":"Testing the Prey-Trap Hypothesis at Two Wildlife Conservancies in Kenya","volume":"10","author":[{"family":"Dupuis-Desormeaux","given":"Marc"},{"family":"Davidson","given":"Zeke"},{"family":"Mwololo","given":"Mary"},{"family":"Kisio","given":"Edwin"},{"family":"Taylor","given":"Sam"},{"family":"MacDonald","given":"Suzanne E."}],"editor":[{"family":"Romanach","given":"Stephanie S."}],"issued":{"date-parts":[["2015",10,21]]}}}],"schema":"https://github.com/citation-style-language/schema/raw/master/csl-citation.json"} </w:instrText>
      </w:r>
      <w:r w:rsidR="00D22574" w:rsidRPr="00180806">
        <w:rPr>
          <w:rFonts w:cstheme="minorHAnsi"/>
          <w:sz w:val="24"/>
          <w:szCs w:val="24"/>
        </w:rPr>
        <w:fldChar w:fldCharType="separate"/>
      </w:r>
      <w:r w:rsidR="00D22574" w:rsidRPr="00180806">
        <w:rPr>
          <w:rFonts w:ascii="Calibri" w:hAnsi="Calibri" w:cs="Calibri"/>
          <w:sz w:val="24"/>
          <w:szCs w:val="24"/>
        </w:rPr>
        <w:t>(Dupuis-Desormeaux et al. 2015)</w:t>
      </w:r>
      <w:r w:rsidR="00D22574" w:rsidRPr="00180806">
        <w:rPr>
          <w:rFonts w:cstheme="minorHAnsi"/>
          <w:sz w:val="24"/>
          <w:szCs w:val="24"/>
        </w:rPr>
        <w:fldChar w:fldCharType="end"/>
      </w:r>
      <w:r w:rsidR="00D22574" w:rsidRPr="00180806">
        <w:rPr>
          <w:rFonts w:cstheme="minorHAnsi"/>
          <w:sz w:val="24"/>
          <w:szCs w:val="24"/>
        </w:rPr>
        <w:t xml:space="preserve">, and explore activity patterns and habitat use </w:t>
      </w:r>
      <w:r w:rsidR="00D22574" w:rsidRPr="00180806">
        <w:rPr>
          <w:rFonts w:cstheme="minorHAnsi"/>
          <w:sz w:val="24"/>
          <w:szCs w:val="24"/>
        </w:rPr>
        <w:fldChar w:fldCharType="begin"/>
      </w:r>
      <w:r w:rsidR="00D22574" w:rsidRPr="00180806">
        <w:rPr>
          <w:rFonts w:cstheme="minorHAnsi"/>
          <w:sz w:val="24"/>
          <w:szCs w:val="24"/>
        </w:rPr>
        <w:instrText xml:space="preserve"> ADDIN ZOTERO_ITEM CSL_CITATION {"citationID":"P8m6HgSs","properties":{"formattedCitation":"(Bowkett, Rovero, and Marshall 2008)","plainCitation":"(Bowkett, Rovero, and Marshall 2008)","noteIndex":0},"citationItems":[{"id":222,"uris":["http://zotero.org/users/local/vcRA7dFA/items/4YP5MIPA"],"uri":["http://zotero.org/users/local/vcRA7dFA/items/4YP5MIPA"],"itemData":{"id":222,"type":"article-journal","container-title":"African Journal of Ecology","DOI":"10.1111/j.1365-2028.2007.00881.x","ISSN":"01416707, 13652028","issue":"4","language":"en","page":"479-487","source":"DOI.org (Crossref)","title":"The use of camera-trap data to model habitat use by antelope species in the Udzungwa Mountain forests, Tanzania","volume":"46","author":[{"family":"Bowkett","given":"Andrew E."},{"family":"Rovero","given":"Francesco"},{"family":"Marshall","given":"Andrew R."}],"issued":{"date-parts":[["2008",12]]}}}],"schema":"https://github.com/citation-style-language/schema/raw/master/csl-citation.json"} </w:instrText>
      </w:r>
      <w:r w:rsidR="00D22574" w:rsidRPr="00180806">
        <w:rPr>
          <w:rFonts w:cstheme="minorHAnsi"/>
          <w:sz w:val="24"/>
          <w:szCs w:val="24"/>
        </w:rPr>
        <w:fldChar w:fldCharType="separate"/>
      </w:r>
      <w:r w:rsidR="00D22574" w:rsidRPr="00180806">
        <w:rPr>
          <w:rFonts w:ascii="Calibri" w:hAnsi="Calibri" w:cs="Calibri"/>
          <w:sz w:val="24"/>
          <w:szCs w:val="24"/>
        </w:rPr>
        <w:t>(Bowkett, Rovero, and Marshall 2008)</w:t>
      </w:r>
      <w:r w:rsidR="00D22574" w:rsidRPr="00180806">
        <w:rPr>
          <w:rFonts w:cstheme="minorHAnsi"/>
          <w:sz w:val="24"/>
          <w:szCs w:val="24"/>
        </w:rPr>
        <w:fldChar w:fldCharType="end"/>
      </w:r>
      <w:r w:rsidR="00D22574" w:rsidRPr="00180806">
        <w:rPr>
          <w:rFonts w:cstheme="minorHAnsi"/>
          <w:sz w:val="24"/>
          <w:szCs w:val="24"/>
        </w:rPr>
        <w:t xml:space="preserve">; though, their use in animal-plant and animal-shelter interaction studies is less-explored. Furthermore, few studies explore photogenic rate as an index of animal density and diversity in different systems </w:t>
      </w:r>
      <w:r w:rsidR="00D22574" w:rsidRPr="00180806">
        <w:rPr>
          <w:rFonts w:cstheme="minorHAnsi"/>
          <w:sz w:val="24"/>
          <w:szCs w:val="24"/>
        </w:rPr>
        <w:fldChar w:fldCharType="begin"/>
      </w:r>
      <w:r w:rsidR="00D22574" w:rsidRPr="00180806">
        <w:rPr>
          <w:rFonts w:cstheme="minorHAnsi"/>
          <w:sz w:val="24"/>
          <w:szCs w:val="24"/>
        </w:rPr>
        <w:instrText xml:space="preserve"> ADDIN ZOTERO_ITEM CSL_CITATION {"citationID":"4Dl5igmR","properties":{"formattedCitation":"(Rovero and Marshall 2009; Si, Kays, and Ding 2014)","plainCitation":"(Rovero and Marshall 2009; Si, Kays, and Ding 2014)","noteIndex":0},"citationItems":[{"id":225,"uris":["http://zotero.org/users/local/vcRA7dFA/items/HVP2JJAH"],"uri":["http://zotero.org/users/local/vcRA7dFA/items/HVP2JJAH"],"itemData":{"id":225,"type":"article-journal","container-title":"Journal of Applied Ecology","DOI":"10.1111/j.1365-2664.2009.01705.x","ISSN":"00218901, 13652664","issue":"5","language":"en","page":"1011-1017","source":"DOI.org (Crossref)","title":"Camera trapping photographic rate as an index of density in forest ungulates","volume":"46","author":[{"family":"Rovero","given":"Francesco"},{"family":"Marshall","given":"Andrew R."}],"issued":{"date-parts":[["2009",10]]}}},{"id":223,"uris":["http://zotero.org/users/local/vcRA7dFA/items/HW5APPDD"],"uri":["http://zotero.org/users/local/vcRA7dFA/items/HW5APPDD"],"itemData":{"id":223,"type":"article-journal","container-title":"PeerJ","DOI":"10.7717/peerj.374","ISSN":"2167-8359","language":"en","page":"e374","source":"DOI.org (Crossref)","title":"How long is enough to detect terrestrial animals? Estimating the minimum trapping effort on camera traps","title-short":"How long is enough to detect terrestrial animals?","volume":"2","author":[{"family":"Si","given":"Xingfeng"},{"family":"Kays","given":"Roland"},{"family":"Ding","given":"Ping"}],"issued":{"date-parts":[["2014",5,8]]}}}],"schema":"https://github.com/citation-style-language/schema/raw/master/csl-citation.json"} </w:instrText>
      </w:r>
      <w:r w:rsidR="00D22574" w:rsidRPr="00180806">
        <w:rPr>
          <w:rFonts w:cstheme="minorHAnsi"/>
          <w:sz w:val="24"/>
          <w:szCs w:val="24"/>
        </w:rPr>
        <w:fldChar w:fldCharType="separate"/>
      </w:r>
      <w:r w:rsidR="00D22574" w:rsidRPr="00180806">
        <w:rPr>
          <w:rFonts w:ascii="Calibri" w:hAnsi="Calibri" w:cs="Calibri"/>
          <w:sz w:val="24"/>
          <w:szCs w:val="24"/>
        </w:rPr>
        <w:t>(Rovero and Marshall 2009; Si, Kays, and Ding 2014)</w:t>
      </w:r>
      <w:r w:rsidR="00D22574" w:rsidRPr="00180806">
        <w:rPr>
          <w:rFonts w:cstheme="minorHAnsi"/>
          <w:sz w:val="24"/>
          <w:szCs w:val="24"/>
        </w:rPr>
        <w:fldChar w:fldCharType="end"/>
      </w:r>
      <w:r w:rsidR="00D22574" w:rsidRPr="00180806">
        <w:rPr>
          <w:rFonts w:cstheme="minorHAnsi"/>
          <w:sz w:val="24"/>
          <w:szCs w:val="24"/>
        </w:rPr>
        <w:t>. Thus</w:t>
      </w:r>
      <w:ins w:id="7" w:author="Mario Zuliani" w:date="2020-12-02T13:39:00Z">
        <w:r w:rsidR="0071735C">
          <w:rPr>
            <w:rFonts w:cstheme="minorHAnsi"/>
            <w:sz w:val="24"/>
            <w:szCs w:val="24"/>
          </w:rPr>
          <w:t>,</w:t>
        </w:r>
      </w:ins>
      <w:r w:rsidR="00D22574" w:rsidRPr="00180806">
        <w:rPr>
          <w:rFonts w:cstheme="minorHAnsi"/>
          <w:sz w:val="24"/>
          <w:szCs w:val="24"/>
        </w:rPr>
        <w:t xml:space="preserve"> it</w:t>
      </w:r>
      <w:r w:rsidR="0078416F" w:rsidRPr="00180806">
        <w:rPr>
          <w:rFonts w:cstheme="minorHAnsi"/>
          <w:sz w:val="24"/>
          <w:szCs w:val="24"/>
        </w:rPr>
        <w:t xml:space="preserve"> is</w:t>
      </w:r>
      <w:r w:rsidR="00D22574" w:rsidRPr="00180806">
        <w:rPr>
          <w:rFonts w:cstheme="minorHAnsi"/>
          <w:sz w:val="24"/>
          <w:szCs w:val="24"/>
        </w:rPr>
        <w:t xml:space="preserve"> crucial to A) extensively explore the literature to compile camera trap data for generating raref</w:t>
      </w:r>
      <w:r w:rsidR="00343D4C" w:rsidRPr="00180806">
        <w:rPr>
          <w:rFonts w:cstheme="minorHAnsi"/>
          <w:sz w:val="24"/>
          <w:szCs w:val="24"/>
        </w:rPr>
        <w:t>action</w:t>
      </w:r>
      <w:r w:rsidR="00D22574" w:rsidRPr="00180806">
        <w:rPr>
          <w:rFonts w:cstheme="minorHAnsi"/>
          <w:sz w:val="24"/>
          <w:szCs w:val="24"/>
        </w:rPr>
        <w:t xml:space="preserve"> curves based on sampling effort in different systems, and B) camera trap at shrub-open and shelter-open pairs to </w:t>
      </w:r>
      <w:r w:rsidR="0078416F" w:rsidRPr="00180806">
        <w:rPr>
          <w:rFonts w:cstheme="minorHAnsi"/>
          <w:sz w:val="24"/>
          <w:szCs w:val="24"/>
        </w:rPr>
        <w:t>assess</w:t>
      </w:r>
      <w:r w:rsidR="00D22574" w:rsidRPr="00180806">
        <w:rPr>
          <w:rFonts w:cstheme="minorHAnsi"/>
          <w:sz w:val="24"/>
          <w:szCs w:val="24"/>
        </w:rPr>
        <w:t xml:space="preserve"> behavioural and associational differences at these microsites. Despite its versatile utility, camera </w:t>
      </w:r>
      <w:r w:rsidR="0078416F" w:rsidRPr="00180806">
        <w:rPr>
          <w:rFonts w:cstheme="minorHAnsi"/>
          <w:sz w:val="24"/>
          <w:szCs w:val="24"/>
        </w:rPr>
        <w:t>trapping is proven to be an ineffective</w:t>
      </w:r>
      <w:r w:rsidR="00D22574" w:rsidRPr="00180806">
        <w:rPr>
          <w:rFonts w:cstheme="minorHAnsi"/>
          <w:sz w:val="24"/>
          <w:szCs w:val="24"/>
        </w:rPr>
        <w:t xml:space="preserve"> method for </w:t>
      </w:r>
      <w:r w:rsidR="0078416F" w:rsidRPr="00180806">
        <w:rPr>
          <w:rFonts w:cstheme="minorHAnsi"/>
          <w:sz w:val="24"/>
          <w:szCs w:val="24"/>
        </w:rPr>
        <w:t>surveying</w:t>
      </w:r>
      <w:r w:rsidR="00D22574" w:rsidRPr="00180806">
        <w:rPr>
          <w:rFonts w:cstheme="minorHAnsi"/>
          <w:sz w:val="24"/>
          <w:szCs w:val="24"/>
        </w:rPr>
        <w:t xml:space="preserve"> smaller organisms such as arthropods and </w:t>
      </w:r>
      <w:r w:rsidR="009C3119" w:rsidRPr="00180806">
        <w:rPr>
          <w:rFonts w:cstheme="minorHAnsi"/>
          <w:sz w:val="24"/>
          <w:szCs w:val="24"/>
        </w:rPr>
        <w:t xml:space="preserve">soil </w:t>
      </w:r>
      <w:r w:rsidR="00D22574" w:rsidRPr="00180806">
        <w:rPr>
          <w:rFonts w:cstheme="minorHAnsi"/>
          <w:sz w:val="24"/>
          <w:szCs w:val="24"/>
        </w:rPr>
        <w:t xml:space="preserve">pathogens. </w:t>
      </w:r>
    </w:p>
    <w:p w14:paraId="4C873789" w14:textId="36C1850E" w:rsidR="00935FA2" w:rsidRDefault="0078416F" w:rsidP="00DD5E6A">
      <w:pPr>
        <w:autoSpaceDE w:val="0"/>
        <w:autoSpaceDN w:val="0"/>
        <w:adjustRightInd w:val="0"/>
        <w:spacing w:after="0" w:line="360" w:lineRule="auto"/>
        <w:ind w:firstLine="720"/>
        <w:contextualSpacing/>
        <w:jc w:val="both"/>
        <w:rPr>
          <w:sz w:val="24"/>
          <w:szCs w:val="24"/>
        </w:rPr>
      </w:pPr>
      <w:r w:rsidRPr="00180806">
        <w:rPr>
          <w:rFonts w:cstheme="minorHAnsi"/>
          <w:sz w:val="24"/>
          <w:szCs w:val="24"/>
        </w:rPr>
        <w:t>Studies focusing on a</w:t>
      </w:r>
      <w:r w:rsidR="00DF0279">
        <w:rPr>
          <w:rFonts w:cstheme="minorHAnsi"/>
          <w:sz w:val="24"/>
          <w:szCs w:val="24"/>
        </w:rPr>
        <w:t>rt</w:t>
      </w:r>
      <w:r w:rsidRPr="00180806">
        <w:rPr>
          <w:rFonts w:cstheme="minorHAnsi"/>
          <w:sz w:val="24"/>
          <w:szCs w:val="24"/>
        </w:rPr>
        <w:t>hropods in a community generally take advantage of other methods, including pan trap</w:t>
      </w:r>
      <w:ins w:id="8" w:author="Nargol Ghazian" w:date="2020-12-03T14:22:00Z">
        <w:r w:rsidR="000A51E3">
          <w:rPr>
            <w:rFonts w:cstheme="minorHAnsi"/>
            <w:sz w:val="24"/>
            <w:szCs w:val="24"/>
          </w:rPr>
          <w:t>s</w:t>
        </w:r>
      </w:ins>
      <w:r w:rsidR="00E26C9C" w:rsidRPr="00180806">
        <w:rPr>
          <w:rFonts w:cstheme="minorHAnsi"/>
          <w:sz w:val="24"/>
          <w:szCs w:val="24"/>
        </w:rPr>
        <w:t>, malaise,</w:t>
      </w:r>
      <w:r w:rsidRPr="00180806">
        <w:rPr>
          <w:rFonts w:cstheme="minorHAnsi"/>
          <w:sz w:val="24"/>
          <w:szCs w:val="24"/>
        </w:rPr>
        <w:t xml:space="preserve"> and pitfall</w:t>
      </w:r>
      <w:r w:rsidR="000258A8">
        <w:rPr>
          <w:rFonts w:cstheme="minorHAnsi"/>
          <w:sz w:val="24"/>
          <w:szCs w:val="24"/>
        </w:rPr>
        <w:t xml:space="preserve"> trapping</w:t>
      </w:r>
      <w:r w:rsidRPr="00180806">
        <w:rPr>
          <w:rFonts w:cstheme="minorHAnsi"/>
          <w:sz w:val="24"/>
          <w:szCs w:val="24"/>
        </w:rPr>
        <w:t xml:space="preserve"> </w:t>
      </w:r>
      <w:r w:rsidR="00E26C9C" w:rsidRPr="00180806">
        <w:rPr>
          <w:rFonts w:cstheme="minorHAnsi"/>
          <w:sz w:val="24"/>
          <w:szCs w:val="24"/>
        </w:rPr>
        <w:fldChar w:fldCharType="begin"/>
      </w:r>
      <w:r w:rsidR="00E26C9C" w:rsidRPr="00180806">
        <w:rPr>
          <w:rFonts w:cstheme="minorHAnsi"/>
          <w:sz w:val="24"/>
          <w:szCs w:val="24"/>
        </w:rPr>
        <w:instrText xml:space="preserve"> ADDIN ZOTERO_ITEM CSL_CITATION {"citationID":"N2rGyhDe","properties":{"formattedCitation":"(Missa et al. 2009)","plainCitation":"(Missa et al. 2009)","noteIndex":0},"citationItems":[{"id":228,"uris":["http://zotero.org/users/local/vcRA7dFA/items/VEQT7622"],"uri":["http://zotero.org/users/local/vcRA7dFA/items/VEQT7622"],"itemData":{"id":228,"type":"article-journal","container-title":"Journal of Insect Conservation","DOI":"10.1007/s10841-007-9130-5","ISSN":"1366-638X, 1572-9753","issue":"1","journalAbbreviation":"J Insect Conserv","language":"en","page":"103-118","source":"DOI.org (Crossref)","title":"Monitoring arthropods in a tropical landscape: relative effects of sampling methods and habitat types on trap catches","title-short":"Monitoring arthropods in a tropical landscape","volume":"13","author":[{"family":"Missa","given":"Olivier"},{"family":"Basset","given":"Yves"},{"family":"Alonso","given":"Alfonso"},{"family":"Miller","given":"Scott E."},{"family":"Curletti","given":"Gianfranco"},{"family":"De Meyer","given":"Marc"},{"family":"Eardley","given":"Connal"},{"family":"Mansell","given":"Mervyn W."},{"family":"Wagner","given":"Thomas"}],"issued":{"date-parts":[["2009",2]]}}}],"schema":"https://github.com/citation-style-language/schema/raw/master/csl-citation.json"} </w:instrText>
      </w:r>
      <w:r w:rsidR="00E26C9C" w:rsidRPr="00180806">
        <w:rPr>
          <w:rFonts w:cstheme="minorHAnsi"/>
          <w:sz w:val="24"/>
          <w:szCs w:val="24"/>
        </w:rPr>
        <w:fldChar w:fldCharType="separate"/>
      </w:r>
      <w:r w:rsidR="00E26C9C" w:rsidRPr="00180806">
        <w:rPr>
          <w:rFonts w:ascii="Calibri" w:hAnsi="Calibri" w:cs="Calibri"/>
          <w:sz w:val="24"/>
          <w:szCs w:val="24"/>
        </w:rPr>
        <w:t>(Missa et al. 2009)</w:t>
      </w:r>
      <w:r w:rsidR="00E26C9C" w:rsidRPr="00180806">
        <w:rPr>
          <w:rFonts w:cstheme="minorHAnsi"/>
          <w:sz w:val="24"/>
          <w:szCs w:val="24"/>
        </w:rPr>
        <w:fldChar w:fldCharType="end"/>
      </w:r>
      <w:r w:rsidR="00E26C9C" w:rsidRPr="00180806">
        <w:rPr>
          <w:rFonts w:cstheme="minorHAnsi"/>
          <w:sz w:val="24"/>
          <w:szCs w:val="24"/>
        </w:rPr>
        <w:t xml:space="preserve">. </w:t>
      </w:r>
      <w:r w:rsidR="00FE39A6" w:rsidRPr="00180806">
        <w:rPr>
          <w:rFonts w:cstheme="minorHAnsi"/>
          <w:sz w:val="24"/>
          <w:szCs w:val="24"/>
        </w:rPr>
        <w:t xml:space="preserve">Coloured pitfall traps are widely used to attract a diverse group of insects, including herbivore pests and pollinators </w:t>
      </w:r>
      <w:r w:rsidR="00FE39A6" w:rsidRPr="00180806">
        <w:rPr>
          <w:rFonts w:cstheme="minorHAnsi"/>
          <w:sz w:val="24"/>
          <w:szCs w:val="24"/>
        </w:rPr>
        <w:fldChar w:fldCharType="begin"/>
      </w:r>
      <w:r w:rsidR="00FE39A6" w:rsidRPr="00180806">
        <w:rPr>
          <w:rFonts w:cstheme="minorHAnsi"/>
          <w:sz w:val="24"/>
          <w:szCs w:val="24"/>
        </w:rPr>
        <w:instrText xml:space="preserve"> ADDIN ZOTERO_ITEM CSL_CITATION {"citationID":"LTc8HPZG","properties":{"formattedCitation":"(Ernst, Loboda, and Buddle 2016)","plainCitation":"(Ernst, Loboda, and Buddle 2016)","noteIndex":0},"citationItems":[{"id":230,"uris":["http://zotero.org/users/local/vcRA7dFA/items/Y3S6Q9SN"],"uri":["http://zotero.org/users/local/vcRA7dFA/items/Y3S6Q9SN"],"itemData":{"id":230,"type":"article-journal","container-title":"Insect Conservation and Diversity","DOI":"10.1111/icad.12143","ISSN":"1752458X","issue":"1","journalAbbreviation":"Insect Conserv Divers","language":"en","page":"63-73","source":"DOI.org (Crossref)","title":"Capturing northern biodiversity: diversity of arctic, subarctic and north boreal beetles and spiders are affected by trap type and habitat","title-short":"Capturing northern biodiversity","volume":"9","author":[{"family":"Ernst","given":"Crystal M."},{"family":"Loboda","given":"Sarah"},{"family":"Buddle","given":"Christopher M."}],"editor":[{"family":"Dytham","given":"Calvin"},{"family":"Bolger","given":"Thomas"}],"issued":{"date-parts":[["2016",1]]}}}],"schema":"https://github.com/citation-style-language/schema/raw/master/csl-citation.json"} </w:instrText>
      </w:r>
      <w:r w:rsidR="00FE39A6" w:rsidRPr="00180806">
        <w:rPr>
          <w:rFonts w:cstheme="minorHAnsi"/>
          <w:sz w:val="24"/>
          <w:szCs w:val="24"/>
        </w:rPr>
        <w:fldChar w:fldCharType="separate"/>
      </w:r>
      <w:r w:rsidR="00FE39A6" w:rsidRPr="00180806">
        <w:rPr>
          <w:rFonts w:ascii="Calibri" w:hAnsi="Calibri" w:cs="Calibri"/>
          <w:sz w:val="24"/>
          <w:szCs w:val="24"/>
        </w:rPr>
        <w:t>(Ernst, Loboda, and Buddle 2016)</w:t>
      </w:r>
      <w:r w:rsidR="00FE39A6" w:rsidRPr="00180806">
        <w:rPr>
          <w:rFonts w:cstheme="minorHAnsi"/>
          <w:sz w:val="24"/>
          <w:szCs w:val="24"/>
        </w:rPr>
        <w:fldChar w:fldCharType="end"/>
      </w:r>
      <w:r w:rsidR="00FE39A6" w:rsidRPr="00180806">
        <w:rPr>
          <w:rFonts w:cstheme="minorHAnsi"/>
          <w:sz w:val="24"/>
          <w:szCs w:val="24"/>
        </w:rPr>
        <w:t xml:space="preserve">. Additionally, some pollinators </w:t>
      </w:r>
      <w:r w:rsidR="00180806" w:rsidRPr="00180806">
        <w:rPr>
          <w:rFonts w:cstheme="minorHAnsi"/>
          <w:sz w:val="24"/>
          <w:szCs w:val="24"/>
        </w:rPr>
        <w:t xml:space="preserve">in deserts </w:t>
      </w:r>
      <w:r w:rsidR="00FE39A6" w:rsidRPr="00180806">
        <w:rPr>
          <w:rFonts w:cstheme="minorHAnsi"/>
          <w:sz w:val="24"/>
          <w:szCs w:val="24"/>
        </w:rPr>
        <w:t xml:space="preserve">show </w:t>
      </w:r>
      <w:r w:rsidR="00DD5E6A">
        <w:rPr>
          <w:rFonts w:cstheme="minorHAnsi"/>
          <w:sz w:val="24"/>
          <w:szCs w:val="24"/>
        </w:rPr>
        <w:t xml:space="preserve">a </w:t>
      </w:r>
      <w:r w:rsidR="00FE39A6" w:rsidRPr="00180806">
        <w:rPr>
          <w:rFonts w:cstheme="minorHAnsi"/>
          <w:sz w:val="24"/>
          <w:szCs w:val="24"/>
        </w:rPr>
        <w:t>p</w:t>
      </w:r>
      <w:r w:rsidR="00DF0279">
        <w:rPr>
          <w:rFonts w:cstheme="minorHAnsi"/>
          <w:sz w:val="24"/>
          <w:szCs w:val="24"/>
        </w:rPr>
        <w:t>refer</w:t>
      </w:r>
      <w:r w:rsidR="00FE39A6" w:rsidRPr="00180806">
        <w:rPr>
          <w:rFonts w:cstheme="minorHAnsi"/>
          <w:sz w:val="24"/>
          <w:szCs w:val="24"/>
        </w:rPr>
        <w:t>ence towards certain colour</w:t>
      </w:r>
      <w:r w:rsidR="006A217B">
        <w:rPr>
          <w:rFonts w:cstheme="minorHAnsi"/>
          <w:sz w:val="24"/>
          <w:szCs w:val="24"/>
        </w:rPr>
        <w:t xml:space="preserve">s, </w:t>
      </w:r>
      <w:r w:rsidR="00FE39A6" w:rsidRPr="00180806">
        <w:rPr>
          <w:rFonts w:cstheme="minorHAnsi"/>
          <w:sz w:val="24"/>
          <w:szCs w:val="24"/>
        </w:rPr>
        <w:t xml:space="preserve">closely-resembling the floral colour of their host plants </w:t>
      </w:r>
      <w:r w:rsidR="00FE39A6" w:rsidRPr="00932DEE">
        <w:rPr>
          <w:rFonts w:cstheme="minorHAnsi"/>
          <w:sz w:val="24"/>
          <w:szCs w:val="24"/>
        </w:rPr>
        <w:fldChar w:fldCharType="begin"/>
      </w:r>
      <w:r w:rsidR="00FE39A6" w:rsidRPr="00932DEE">
        <w:rPr>
          <w:rFonts w:cstheme="minorHAnsi"/>
          <w:sz w:val="24"/>
          <w:szCs w:val="24"/>
        </w:rPr>
        <w:instrText xml:space="preserve"> ADDIN ZOTERO_ITEM CSL_CITATION {"citationID":"OjdWdlAu","properties":{"formattedCitation":"(Wilson, Griswold, and Messinger 2008)","plainCitation":"(Wilson, Griswold, and Messinger 2008)","noteIndex":0},"citationItems":[{"id":231,"uris":["http://zotero.org/users/local/vcRA7dFA/items/UJERQLI6"],"uri":["http://zotero.org/users/local/vcRA7dFA/items/UJERQLI6"],"itemData":{"id":231,"type":"article-journal","container-title":"Journal of the Kansas Entomological Society","DOI":"10.2317/JKES-802.06.1","ISSN":"0022-8567","issue":"3","journalAbbreviation":"Journal of the Kansas Entomological Society","language":"en","page":"288-300","source":"DOI.org (Crossref)","title":"Sampling Bee Communities (Hymenoptera: Apiformes) in a Desert Landscape: Are Pan Traps Sufficient?","title-short":"Sampling Bee Communities (Hymenoptera","volume":"81","author":[{"family":"Wilson","given":"Joseph S."},{"family":"Griswold","given":"Terry"},{"family":"Messinger","given":"Olivia J."}],"issued":{"date-parts":[["2008",7]]}}}],"schema":"https://github.com/citation-style-language/schema/raw/master/csl-citation.json"} </w:instrText>
      </w:r>
      <w:r w:rsidR="00FE39A6" w:rsidRPr="00932DEE">
        <w:rPr>
          <w:rFonts w:cstheme="minorHAnsi"/>
          <w:sz w:val="24"/>
          <w:szCs w:val="24"/>
        </w:rPr>
        <w:fldChar w:fldCharType="separate"/>
      </w:r>
      <w:r w:rsidR="00FE39A6" w:rsidRPr="00932DEE">
        <w:rPr>
          <w:rFonts w:ascii="Calibri" w:hAnsi="Calibri" w:cs="Calibri"/>
          <w:sz w:val="24"/>
          <w:szCs w:val="24"/>
        </w:rPr>
        <w:t>(Wilson, Griswold, and Messinger 2008)</w:t>
      </w:r>
      <w:r w:rsidR="00FE39A6" w:rsidRPr="00932DEE">
        <w:rPr>
          <w:rFonts w:cstheme="minorHAnsi"/>
          <w:sz w:val="24"/>
          <w:szCs w:val="24"/>
        </w:rPr>
        <w:fldChar w:fldCharType="end"/>
      </w:r>
      <w:r w:rsidR="00FE39A6" w:rsidRPr="00932DEE">
        <w:rPr>
          <w:rFonts w:cstheme="minorHAnsi"/>
          <w:sz w:val="24"/>
          <w:szCs w:val="24"/>
        </w:rPr>
        <w:t xml:space="preserve">. </w:t>
      </w:r>
      <w:r w:rsidR="00180806" w:rsidRPr="00932DEE">
        <w:rPr>
          <w:rFonts w:cstheme="minorHAnsi"/>
          <w:sz w:val="24"/>
          <w:szCs w:val="24"/>
        </w:rPr>
        <w:t xml:space="preserve">Hence, it’s important to </w:t>
      </w:r>
      <w:r w:rsidR="00DF0279">
        <w:rPr>
          <w:rFonts w:cstheme="minorHAnsi"/>
          <w:sz w:val="24"/>
          <w:szCs w:val="24"/>
        </w:rPr>
        <w:t>consider this factor when selecting pan</w:t>
      </w:r>
      <w:r w:rsidR="00DD5E6A">
        <w:rPr>
          <w:rFonts w:cstheme="minorHAnsi"/>
          <w:sz w:val="24"/>
          <w:szCs w:val="24"/>
        </w:rPr>
        <w:t>-</w:t>
      </w:r>
      <w:r w:rsidR="00180806" w:rsidRPr="00932DEE">
        <w:rPr>
          <w:rFonts w:cstheme="minorHAnsi"/>
          <w:sz w:val="24"/>
          <w:szCs w:val="24"/>
        </w:rPr>
        <w:t xml:space="preserve">traps for plant-insect interaction studies in drylands. </w:t>
      </w:r>
      <w:r w:rsidR="00C3779E" w:rsidRPr="00932DEE">
        <w:rPr>
          <w:rFonts w:cstheme="minorHAnsi"/>
          <w:sz w:val="24"/>
          <w:szCs w:val="24"/>
        </w:rPr>
        <w:t>Furthe</w:t>
      </w:r>
      <w:r w:rsidR="00DF0279">
        <w:rPr>
          <w:rFonts w:cstheme="minorHAnsi"/>
          <w:sz w:val="24"/>
          <w:szCs w:val="24"/>
        </w:rPr>
        <w:t>r</w:t>
      </w:r>
      <w:r w:rsidR="00C3779E" w:rsidRPr="00932DEE">
        <w:rPr>
          <w:rFonts w:cstheme="minorHAnsi"/>
          <w:sz w:val="24"/>
          <w:szCs w:val="24"/>
        </w:rPr>
        <w:t xml:space="preserve">more, </w:t>
      </w:r>
      <w:r w:rsidR="00C3779E" w:rsidRPr="00932DEE">
        <w:rPr>
          <w:sz w:val="24"/>
          <w:szCs w:val="24"/>
        </w:rPr>
        <w:t>q</w:t>
      </w:r>
      <w:r w:rsidR="00180806" w:rsidRPr="00932DEE">
        <w:rPr>
          <w:sz w:val="24"/>
          <w:szCs w:val="24"/>
        </w:rPr>
        <w:t>uantita</w:t>
      </w:r>
      <w:r w:rsidR="00DF0279">
        <w:rPr>
          <w:sz w:val="24"/>
          <w:szCs w:val="24"/>
        </w:rPr>
        <w:t>ti</w:t>
      </w:r>
      <w:r w:rsidR="00180806" w:rsidRPr="00932DEE">
        <w:rPr>
          <w:sz w:val="24"/>
          <w:szCs w:val="24"/>
        </w:rPr>
        <w:t>ve measur</w:t>
      </w:r>
      <w:r w:rsidR="00DF0279">
        <w:rPr>
          <w:sz w:val="24"/>
          <w:szCs w:val="24"/>
        </w:rPr>
        <w:t>e</w:t>
      </w:r>
      <w:r w:rsidR="00180806" w:rsidRPr="00932DEE">
        <w:rPr>
          <w:sz w:val="24"/>
          <w:szCs w:val="24"/>
        </w:rPr>
        <w:t xml:space="preserve">ments of soil microbial communities can provide insight into </w:t>
      </w:r>
      <w:r w:rsidR="00DF0279">
        <w:rPr>
          <w:sz w:val="24"/>
          <w:szCs w:val="24"/>
        </w:rPr>
        <w:t xml:space="preserve">the </w:t>
      </w:r>
      <w:r w:rsidR="00180806" w:rsidRPr="00932DEE">
        <w:rPr>
          <w:sz w:val="24"/>
          <w:szCs w:val="24"/>
        </w:rPr>
        <w:t xml:space="preserve">success of restoration strategies </w:t>
      </w:r>
      <w:r w:rsidR="00C3779E" w:rsidRPr="00932DEE">
        <w:rPr>
          <w:sz w:val="24"/>
          <w:szCs w:val="24"/>
        </w:rPr>
        <w:fldChar w:fldCharType="begin"/>
      </w:r>
      <w:r w:rsidR="00C3779E" w:rsidRPr="00932DEE">
        <w:rPr>
          <w:sz w:val="24"/>
          <w:szCs w:val="24"/>
        </w:rPr>
        <w:instrText xml:space="preserve"> ADDIN ZOTERO_ITEM CSL_CITATION {"citationID":"qqTZQqLW","properties":{"formattedCitation":"(Harris 2003)","plainCitation":"(Harris 2003)","noteIndex":0},"citationItems":[{"id":232,"uris":["http://zotero.org/users/local/vcRA7dFA/items/AT73JE39"],"uri":["http://zotero.org/users/local/vcRA7dFA/items/AT73JE39"],"itemData":{"id":232,"type":"article-journal","container-title":"European Journal of Soil Science","DOI":"10.1046/j.1351-0754.2003.0559.x","ISSN":"13510754","issue":"4","language":"en","page":"801-808","source":"DOI.org (Crossref)","title":"Measurements of the soil microbial community for estimating the success of restoration: Microorganisms and restoration success","title-short":"Measurements of the soil microbial community for estimating the success of restoration","volume":"54","author":[{"family":"Harris","given":"J. A."}],"issued":{"date-parts":[["2003",12]]}}}],"schema":"https://github.com/citation-style-language/schema/raw/master/csl-citation.json"} </w:instrText>
      </w:r>
      <w:r w:rsidR="00C3779E" w:rsidRPr="00932DEE">
        <w:rPr>
          <w:sz w:val="24"/>
          <w:szCs w:val="24"/>
        </w:rPr>
        <w:fldChar w:fldCharType="separate"/>
      </w:r>
      <w:r w:rsidR="00C3779E" w:rsidRPr="00932DEE">
        <w:rPr>
          <w:rFonts w:ascii="Calibri" w:hAnsi="Calibri" w:cs="Calibri"/>
          <w:sz w:val="24"/>
          <w:szCs w:val="24"/>
        </w:rPr>
        <w:t>(Harris 2003)</w:t>
      </w:r>
      <w:r w:rsidR="00C3779E" w:rsidRPr="00932DEE">
        <w:rPr>
          <w:sz w:val="24"/>
          <w:szCs w:val="24"/>
        </w:rPr>
        <w:fldChar w:fldCharType="end"/>
      </w:r>
      <w:r w:rsidR="00004162" w:rsidRPr="00932DEE">
        <w:rPr>
          <w:sz w:val="24"/>
          <w:szCs w:val="24"/>
        </w:rPr>
        <w:t xml:space="preserve"> as they’re an integral part of terrestrial ecosystem well-being. Usually, </w:t>
      </w:r>
      <w:r w:rsidR="00DF0279">
        <w:rPr>
          <w:sz w:val="24"/>
          <w:szCs w:val="24"/>
        </w:rPr>
        <w:t>the richness and abundance</w:t>
      </w:r>
      <w:r w:rsidR="00004162" w:rsidRPr="00932DEE">
        <w:rPr>
          <w:sz w:val="24"/>
          <w:szCs w:val="24"/>
        </w:rPr>
        <w:t xml:space="preserve"> of microbial communities are analysed via soil core samples by examining ribosomal RNA (rRNA) </w:t>
      </w:r>
      <w:r w:rsidR="00004162" w:rsidRPr="00932DEE">
        <w:rPr>
          <w:sz w:val="24"/>
          <w:szCs w:val="24"/>
        </w:rPr>
        <w:fldChar w:fldCharType="begin"/>
      </w:r>
      <w:r w:rsidR="00004162" w:rsidRPr="00932DEE">
        <w:rPr>
          <w:sz w:val="24"/>
          <w:szCs w:val="24"/>
        </w:rPr>
        <w:instrText xml:space="preserve"> ADDIN ZOTERO_ITEM CSL_CITATION {"citationID":"QpTtmEnS","properties":{"formattedCitation":"(Buckley and Schmidt 2003)","plainCitation":"(Buckley and Schmidt 2003)","noteIndex":0},"citationItems":[{"id":233,"uris":["http://zotero.org/users/local/vcRA7dFA/items/2RZM5Z7C"],"uri":["http://zotero.org/users/local/vcRA7dFA/items/2RZM5Z7C"],"itemData":{"id":233,"type":"article-journal","container-title":"Environmental Microbiology","DOI":"10.1046/j.1462-2920.2003.00404.x","ISSN":"1462-2912, 1462-2920","issue":"6","journalAbbreviation":"Environ Microbiol","language":"en","page":"441-452","source":"DOI.org (Crossref)","title":"Diversity and dynamics of microbial communities in soils from agro-ecosystems","volume":"5","author":[{"family":"Buckley","given":"Daniel H."},{"family":"Schmidt","given":"Thomas M."}],"issued":{"date-parts":[["2003",6]]}}}],"schema":"https://github.com/citation-style-language/schema/raw/master/csl-citation.json"} </w:instrText>
      </w:r>
      <w:r w:rsidR="00004162" w:rsidRPr="00932DEE">
        <w:rPr>
          <w:sz w:val="24"/>
          <w:szCs w:val="24"/>
        </w:rPr>
        <w:fldChar w:fldCharType="separate"/>
      </w:r>
      <w:r w:rsidR="00004162" w:rsidRPr="00932DEE">
        <w:rPr>
          <w:rFonts w:ascii="Calibri" w:hAnsi="Calibri" w:cs="Calibri"/>
          <w:sz w:val="24"/>
          <w:szCs w:val="24"/>
        </w:rPr>
        <w:t>(Buckley and Schmidt 2003)</w:t>
      </w:r>
      <w:r w:rsidR="00004162" w:rsidRPr="00932DEE">
        <w:rPr>
          <w:sz w:val="24"/>
          <w:szCs w:val="24"/>
        </w:rPr>
        <w:fldChar w:fldCharType="end"/>
      </w:r>
      <w:r w:rsidR="00004162" w:rsidRPr="00932DEE">
        <w:rPr>
          <w:sz w:val="24"/>
          <w:szCs w:val="24"/>
        </w:rPr>
        <w:t xml:space="preserve">. </w:t>
      </w:r>
      <w:r w:rsidR="00C3779E" w:rsidRPr="00932DEE">
        <w:rPr>
          <w:sz w:val="24"/>
          <w:szCs w:val="24"/>
        </w:rPr>
        <w:t>Measurements of soil microbes can be used to determine biodiversity, ecological processes</w:t>
      </w:r>
      <w:r w:rsidR="00DF0279">
        <w:rPr>
          <w:sz w:val="24"/>
          <w:szCs w:val="24"/>
        </w:rPr>
        <w:t>,</w:t>
      </w:r>
      <w:r w:rsidR="00C3779E" w:rsidRPr="00932DEE">
        <w:rPr>
          <w:sz w:val="24"/>
          <w:szCs w:val="24"/>
        </w:rPr>
        <w:t xml:space="preserve"> and structures</w:t>
      </w:r>
      <w:r w:rsidR="006A217B" w:rsidRPr="00932DEE">
        <w:rPr>
          <w:sz w:val="24"/>
          <w:szCs w:val="24"/>
        </w:rPr>
        <w:t xml:space="preserve"> </w:t>
      </w:r>
      <w:r w:rsidR="006A217B" w:rsidRPr="00932DEE">
        <w:rPr>
          <w:sz w:val="24"/>
          <w:szCs w:val="24"/>
        </w:rPr>
        <w:fldChar w:fldCharType="begin"/>
      </w:r>
      <w:r w:rsidR="006A217B" w:rsidRPr="00932DEE">
        <w:rPr>
          <w:sz w:val="24"/>
          <w:szCs w:val="24"/>
        </w:rPr>
        <w:instrText xml:space="preserve"> ADDIN ZOTERO_ITEM CSL_CITATION {"citationID":"yWND1tq5","properties":{"formattedCitation":"(Harris 2003)","plainCitation":"(Harris 2003)","noteIndex":0},"citationItems":[{"id":232,"uris":["http://zotero.org/users/local/vcRA7dFA/items/AT73JE39"],"uri":["http://zotero.org/users/local/vcRA7dFA/items/AT73JE39"],"itemData":{"id":232,"type":"article-journal","container-title":"European Journal of Soil Science","DOI":"10.1046/j.1351-0754.2003.0559.x","ISSN":"13510754","issue":"4","language":"en","page":"801-808","source":"DOI.org (Crossref)","title":"Measurements of the soil microbial community for estimating the success of restoration: Microorganisms and restoration success","title-short":"Measurements of the soil microbial community for estimating the success of restoration","volume":"54","author":[{"family":"Harris","given":"J. A."}],"issued":{"date-parts":[["2003",12]]}}}],"schema":"https://github.com/citation-style-language/schema/raw/master/csl-citation.json"} </w:instrText>
      </w:r>
      <w:r w:rsidR="006A217B" w:rsidRPr="00932DEE">
        <w:rPr>
          <w:sz w:val="24"/>
          <w:szCs w:val="24"/>
        </w:rPr>
        <w:fldChar w:fldCharType="separate"/>
      </w:r>
      <w:r w:rsidR="006A217B" w:rsidRPr="00932DEE">
        <w:rPr>
          <w:rFonts w:ascii="Calibri" w:hAnsi="Calibri" w:cs="Calibri"/>
          <w:sz w:val="24"/>
          <w:szCs w:val="24"/>
        </w:rPr>
        <w:t>(Harris 2003)</w:t>
      </w:r>
      <w:r w:rsidR="006A217B" w:rsidRPr="00932DEE">
        <w:rPr>
          <w:sz w:val="24"/>
          <w:szCs w:val="24"/>
        </w:rPr>
        <w:fldChar w:fldCharType="end"/>
      </w:r>
      <w:r w:rsidR="00935FA2">
        <w:rPr>
          <w:sz w:val="24"/>
          <w:szCs w:val="24"/>
        </w:rPr>
        <w:t xml:space="preserve">. </w:t>
      </w:r>
      <w:r w:rsidR="006A217B" w:rsidRPr="00932DEE">
        <w:rPr>
          <w:sz w:val="24"/>
          <w:szCs w:val="24"/>
        </w:rPr>
        <w:t>Soil microbial communities are associated wit</w:t>
      </w:r>
      <w:r w:rsidR="00932DEE" w:rsidRPr="00932DEE">
        <w:rPr>
          <w:sz w:val="24"/>
          <w:szCs w:val="24"/>
        </w:rPr>
        <w:t xml:space="preserve">h aboveground plant communities through </w:t>
      </w:r>
      <w:r w:rsidR="00DF0279">
        <w:rPr>
          <w:sz w:val="24"/>
          <w:szCs w:val="24"/>
        </w:rPr>
        <w:t>how</w:t>
      </w:r>
      <w:r w:rsidR="00932DEE" w:rsidRPr="00932DEE">
        <w:rPr>
          <w:sz w:val="24"/>
          <w:szCs w:val="24"/>
        </w:rPr>
        <w:t xml:space="preserve"> plant communities control the soil moisture regime </w:t>
      </w:r>
      <w:r w:rsidR="00932DEE" w:rsidRPr="00932DEE">
        <w:rPr>
          <w:sz w:val="24"/>
          <w:szCs w:val="24"/>
        </w:rPr>
        <w:fldChar w:fldCharType="begin"/>
      </w:r>
      <w:r w:rsidR="00932DEE" w:rsidRPr="00932DEE">
        <w:rPr>
          <w:sz w:val="24"/>
          <w:szCs w:val="24"/>
        </w:rPr>
        <w:instrText xml:space="preserve"> ADDIN ZOTERO_ITEM CSL_CITATION {"citationID":"WYBc4ryj","properties":{"formattedCitation":"(Waldrop and Firestone 2006)","plainCitation":"(Waldrop and Firestone 2006)","noteIndex":0},"citationItems":[{"id":236,"uris":["http://zotero.org/users/local/vcRA7dFA/items/PFDS6QZD"],"uri":["http://zotero.org/users/local/vcRA7dFA/items/PFDS6QZD"],"itemData":{"id":236,"type":"article-journal","container-title":"Microbial Ecology","DOI":"10.1007/s00248-006-9103-3","ISSN":"0095-3628, 1432-184X","issue":"4","journalAbbreviation":"Microb Ecol","language":"en","page":"716-724","source":"DOI.org (Crossref)","title":"Response of Microbial Community Composition and Function to Soil Climate Change","volume":"52","author":[{"family":"Waldrop","given":"M. P."},{"family":"Firestone","given":"M. K."}],"issued":{"date-parts":[["2006",12,6]]}}}],"schema":"https://github.com/citation-style-language/schema/raw/master/csl-citation.json"} </w:instrText>
      </w:r>
      <w:r w:rsidR="00932DEE" w:rsidRPr="00932DEE">
        <w:rPr>
          <w:sz w:val="24"/>
          <w:szCs w:val="24"/>
        </w:rPr>
        <w:fldChar w:fldCharType="separate"/>
      </w:r>
      <w:r w:rsidR="00932DEE" w:rsidRPr="00932DEE">
        <w:rPr>
          <w:rFonts w:ascii="Calibri" w:hAnsi="Calibri" w:cs="Calibri"/>
          <w:sz w:val="24"/>
          <w:szCs w:val="24"/>
        </w:rPr>
        <w:t>(Waldrop and Firestone 2006)</w:t>
      </w:r>
      <w:r w:rsidR="00932DEE" w:rsidRPr="00932DEE">
        <w:rPr>
          <w:sz w:val="24"/>
          <w:szCs w:val="24"/>
        </w:rPr>
        <w:fldChar w:fldCharType="end"/>
      </w:r>
      <w:r w:rsidR="00932DEE">
        <w:rPr>
          <w:sz w:val="24"/>
          <w:szCs w:val="24"/>
        </w:rPr>
        <w:t>.</w:t>
      </w:r>
      <w:r w:rsidR="00935FA2" w:rsidRPr="00935FA2">
        <w:rPr>
          <w:sz w:val="24"/>
          <w:szCs w:val="24"/>
        </w:rPr>
        <w:t xml:space="preserve"> </w:t>
      </w:r>
      <w:r w:rsidR="00E031FD">
        <w:rPr>
          <w:sz w:val="24"/>
          <w:szCs w:val="24"/>
        </w:rPr>
        <w:t>K</w:t>
      </w:r>
      <w:r w:rsidR="00935FA2">
        <w:rPr>
          <w:sz w:val="24"/>
          <w:szCs w:val="24"/>
        </w:rPr>
        <w:t>nowing that artificial shelters may impact relative humidity (RH) regimes under the canopy</w:t>
      </w:r>
      <w:r w:rsidR="00932DEE">
        <w:rPr>
          <w:sz w:val="24"/>
          <w:szCs w:val="24"/>
        </w:rPr>
        <w:t xml:space="preserve">, it would </w:t>
      </w:r>
      <w:r w:rsidR="00E031FD">
        <w:rPr>
          <w:sz w:val="24"/>
          <w:szCs w:val="24"/>
        </w:rPr>
        <w:t xml:space="preserve">be </w:t>
      </w:r>
      <w:r w:rsidR="00932DEE">
        <w:rPr>
          <w:sz w:val="24"/>
          <w:szCs w:val="24"/>
        </w:rPr>
        <w:t xml:space="preserve">interesting to examine </w:t>
      </w:r>
      <w:r w:rsidR="00935FA2">
        <w:rPr>
          <w:sz w:val="24"/>
          <w:szCs w:val="24"/>
        </w:rPr>
        <w:t>the diversity and richness of microbial communities under artificial shelters compared to those in the open gap, and under natural shrubs.</w:t>
      </w:r>
    </w:p>
    <w:p w14:paraId="7A6A551D" w14:textId="77777777" w:rsidR="00231BBD" w:rsidRDefault="00231BBD" w:rsidP="00FF54A8">
      <w:pPr>
        <w:autoSpaceDE w:val="0"/>
        <w:autoSpaceDN w:val="0"/>
        <w:adjustRightInd w:val="0"/>
        <w:spacing w:after="0" w:line="360" w:lineRule="auto"/>
        <w:ind w:firstLine="720"/>
        <w:contextualSpacing/>
        <w:jc w:val="both"/>
        <w:rPr>
          <w:sz w:val="24"/>
          <w:szCs w:val="24"/>
        </w:rPr>
      </w:pPr>
      <w:r>
        <w:rPr>
          <w:sz w:val="24"/>
          <w:szCs w:val="24"/>
        </w:rPr>
        <w:lastRenderedPageBreak/>
        <w:t>The aim of thi</w:t>
      </w:r>
      <w:r w:rsidR="00143B23">
        <w:rPr>
          <w:sz w:val="24"/>
          <w:szCs w:val="24"/>
        </w:rPr>
        <w:t>s proposal is thus to examine shrub-community and shelter-community dynamics through two central field experiments:</w:t>
      </w:r>
    </w:p>
    <w:p w14:paraId="5C502B46" w14:textId="77777777" w:rsidR="00143B23" w:rsidRDefault="00143B23" w:rsidP="00143B23">
      <w:pPr>
        <w:pStyle w:val="ListParagraph"/>
        <w:numPr>
          <w:ilvl w:val="0"/>
          <w:numId w:val="1"/>
        </w:numPr>
        <w:autoSpaceDE w:val="0"/>
        <w:autoSpaceDN w:val="0"/>
        <w:adjustRightInd w:val="0"/>
        <w:spacing w:after="0" w:line="360" w:lineRule="auto"/>
        <w:jc w:val="both"/>
        <w:rPr>
          <w:sz w:val="24"/>
          <w:szCs w:val="24"/>
        </w:rPr>
      </w:pPr>
      <w:r>
        <w:rPr>
          <w:sz w:val="24"/>
          <w:szCs w:val="24"/>
        </w:rPr>
        <w:t>Examining the effects of shelters on understory annuals, in comparison to shrubs and the open gaps.</w:t>
      </w:r>
    </w:p>
    <w:p w14:paraId="0A991272" w14:textId="77777777" w:rsidR="00143B23" w:rsidRDefault="00143B23" w:rsidP="00143B23">
      <w:pPr>
        <w:pStyle w:val="ListParagraph"/>
        <w:numPr>
          <w:ilvl w:val="0"/>
          <w:numId w:val="1"/>
        </w:numPr>
        <w:autoSpaceDE w:val="0"/>
        <w:autoSpaceDN w:val="0"/>
        <w:adjustRightInd w:val="0"/>
        <w:spacing w:after="0" w:line="360" w:lineRule="auto"/>
        <w:jc w:val="both"/>
        <w:rPr>
          <w:sz w:val="24"/>
          <w:szCs w:val="24"/>
        </w:rPr>
      </w:pPr>
      <w:r>
        <w:rPr>
          <w:sz w:val="24"/>
          <w:szCs w:val="24"/>
        </w:rPr>
        <w:t>Investigating animal community (vertebrates, arthropods, and microbes) interactions with artif</w:t>
      </w:r>
      <w:r w:rsidR="00DF0279">
        <w:rPr>
          <w:sz w:val="24"/>
          <w:szCs w:val="24"/>
        </w:rPr>
        <w:t>ic</w:t>
      </w:r>
      <w:r>
        <w:rPr>
          <w:sz w:val="24"/>
          <w:szCs w:val="24"/>
        </w:rPr>
        <w:t xml:space="preserve">ial shelters relative to foundation shrubs and the open. </w:t>
      </w:r>
    </w:p>
    <w:p w14:paraId="2D65561D" w14:textId="77777777" w:rsidR="00143B23" w:rsidRPr="00143B23" w:rsidRDefault="008A0BC7" w:rsidP="009C376A">
      <w:pPr>
        <w:autoSpaceDE w:val="0"/>
        <w:autoSpaceDN w:val="0"/>
        <w:adjustRightInd w:val="0"/>
        <w:spacing w:after="0" w:line="360" w:lineRule="auto"/>
        <w:jc w:val="both"/>
        <w:rPr>
          <w:sz w:val="24"/>
          <w:szCs w:val="24"/>
        </w:rPr>
      </w:pPr>
      <w:r>
        <w:rPr>
          <w:sz w:val="24"/>
          <w:szCs w:val="24"/>
        </w:rPr>
        <w:t>Both proposed experiments are directly related to spatial heterogeneity in ecological systems that</w:t>
      </w:r>
      <w:r w:rsidR="00E232BF">
        <w:rPr>
          <w:sz w:val="24"/>
          <w:szCs w:val="24"/>
        </w:rPr>
        <w:t xml:space="preserve"> in turn</w:t>
      </w:r>
      <w:r>
        <w:rPr>
          <w:sz w:val="24"/>
          <w:szCs w:val="24"/>
        </w:rPr>
        <w:t xml:space="preserve"> impacts important functions, such as population structure through community composition to ecosystem processes </w:t>
      </w:r>
      <w:r>
        <w:rPr>
          <w:sz w:val="24"/>
          <w:szCs w:val="24"/>
        </w:rPr>
        <w:fldChar w:fldCharType="begin"/>
      </w:r>
      <w:r>
        <w:rPr>
          <w:sz w:val="24"/>
          <w:szCs w:val="24"/>
        </w:rPr>
        <w:instrText xml:space="preserve"> ADDIN ZOTERO_ITEM CSL_CITATION {"citationID":"aoKWuRLK","properties":{"formattedCitation":"(Cadenasso and Pickett 1995)","plainCitation":"(Cadenasso and Pickett 1995)","noteIndex":0},"citationItems":[{"id":242,"uris":["http://zotero.org/users/local/vcRA7dFA/items/NSRFVA8Y"],"uri":["http://zotero.org/users/local/vcRA7dFA/items/NSRFVA8Y"],"itemData":{"id":242,"type":"article-journal","DOI":"10.1126/science.269.5222.331","issue":"5222","journalAbbreviation":"Science","title":"Landscape Ecology: Spatial Heterogeneity in Ecological Systems","volume":"269","author":[{"family":"Cadenasso","given":"M.L"},{"family":"Pickett","given":"S.T.A"}],"issued":{"date-parts":[["1995"]]}}}],"schema":"https://github.com/citation-style-language/schema/raw/master/csl-citation.json"} </w:instrText>
      </w:r>
      <w:r>
        <w:rPr>
          <w:sz w:val="24"/>
          <w:szCs w:val="24"/>
        </w:rPr>
        <w:fldChar w:fldCharType="separate"/>
      </w:r>
      <w:r w:rsidRPr="008A0BC7">
        <w:rPr>
          <w:rFonts w:ascii="Calibri" w:hAnsi="Calibri" w:cs="Calibri"/>
          <w:sz w:val="24"/>
        </w:rPr>
        <w:t>(Cadenasso and Pickett 1995)</w:t>
      </w:r>
      <w:r>
        <w:rPr>
          <w:sz w:val="24"/>
          <w:szCs w:val="24"/>
        </w:rPr>
        <w:fldChar w:fldCharType="end"/>
      </w:r>
      <w:r w:rsidR="00E232BF">
        <w:rPr>
          <w:sz w:val="24"/>
          <w:szCs w:val="24"/>
        </w:rPr>
        <w:t xml:space="preserve">. Integrating compositional and configurational heterogeneity into conservation practices may be key in future management strategies. </w:t>
      </w:r>
      <w:r w:rsidR="009C376A">
        <w:rPr>
          <w:sz w:val="24"/>
          <w:szCs w:val="24"/>
        </w:rPr>
        <w:t xml:space="preserve">Additionally, they aim to test facilitation in conjunction with the theory of context-dependence that is variability in processes linked to changes in abiotic and/or biotic conditions </w:t>
      </w:r>
      <w:r w:rsidR="009C376A">
        <w:rPr>
          <w:sz w:val="24"/>
          <w:szCs w:val="24"/>
        </w:rPr>
        <w:fldChar w:fldCharType="begin"/>
      </w:r>
      <w:r w:rsidR="009C376A">
        <w:rPr>
          <w:sz w:val="24"/>
          <w:szCs w:val="24"/>
        </w:rPr>
        <w:instrText xml:space="preserve"> ADDIN ZOTERO_ITEM CSL_CITATION {"citationID":"sgOgD7vb","properties":{"formattedCitation":"(Pearson et al. 2018)","plainCitation":"(Pearson et al. 2018)","noteIndex":0},"citationItems":[{"id":243,"uris":["http://zotero.org/users/local/vcRA7dFA/items/JISRWVFQ"],"uri":["http://zotero.org/users/local/vcRA7dFA/items/JISRWVFQ"],"itemData":{"id":243,"type":"article-journal","container-title":"Trends in Ecology &amp; Evolution","DOI":"10.1016/j.tree.2018.03.002","ISSN":"01695347","issue":"5","journalAbbreviation":"Trends in Ecology &amp; Evolution","language":"en","page":"313-325","source":"DOI.org (Crossref)","title":"Community Assembly Theory as a Framework for Biological Invasions","volume":"33","author":[{"family":"Pearson","given":"Dean E."},{"family":"Ortega","given":"Yvette K."},{"family":"Eren","given":"Özkan"},{"family":"Hierro","given":"José L."}],"issued":{"date-parts":[["2018",5]]}}}],"schema":"https://github.com/citation-style-language/schema/raw/master/csl-citation.json"} </w:instrText>
      </w:r>
      <w:r w:rsidR="009C376A">
        <w:rPr>
          <w:sz w:val="24"/>
          <w:szCs w:val="24"/>
        </w:rPr>
        <w:fldChar w:fldCharType="separate"/>
      </w:r>
      <w:r w:rsidR="009C376A" w:rsidRPr="009C376A">
        <w:rPr>
          <w:rFonts w:ascii="Calibri" w:hAnsi="Calibri" w:cs="Calibri"/>
          <w:sz w:val="24"/>
        </w:rPr>
        <w:t>(Pearson et al. 2018)</w:t>
      </w:r>
      <w:r w:rsidR="009C376A">
        <w:rPr>
          <w:sz w:val="24"/>
          <w:szCs w:val="24"/>
        </w:rPr>
        <w:fldChar w:fldCharType="end"/>
      </w:r>
      <w:r w:rsidR="009C376A">
        <w:rPr>
          <w:sz w:val="24"/>
          <w:szCs w:val="24"/>
        </w:rPr>
        <w:t>.</w:t>
      </w:r>
    </w:p>
    <w:p w14:paraId="23A560F1" w14:textId="77777777" w:rsidR="00C3779E" w:rsidRPr="00932DEE" w:rsidRDefault="006A217B" w:rsidP="00FF54A8">
      <w:pPr>
        <w:autoSpaceDE w:val="0"/>
        <w:autoSpaceDN w:val="0"/>
        <w:adjustRightInd w:val="0"/>
        <w:spacing w:after="0" w:line="360" w:lineRule="auto"/>
        <w:ind w:firstLine="720"/>
        <w:contextualSpacing/>
        <w:jc w:val="both"/>
        <w:rPr>
          <w:sz w:val="24"/>
          <w:szCs w:val="24"/>
        </w:rPr>
      </w:pPr>
      <w:r w:rsidRPr="00932DEE">
        <w:rPr>
          <w:sz w:val="24"/>
          <w:szCs w:val="24"/>
        </w:rPr>
        <w:t xml:space="preserve"> </w:t>
      </w:r>
    </w:p>
    <w:p w14:paraId="1A84BF31" w14:textId="77777777" w:rsidR="002954D6" w:rsidRDefault="002954D6" w:rsidP="002954D6"/>
    <w:p w14:paraId="71A772C5" w14:textId="77777777" w:rsidR="003B5683" w:rsidRDefault="003B5683" w:rsidP="002954D6"/>
    <w:p w14:paraId="3FEAE3B5" w14:textId="77777777" w:rsidR="003B5683" w:rsidRDefault="003B5683" w:rsidP="002954D6"/>
    <w:p w14:paraId="312E5F36" w14:textId="77777777" w:rsidR="003B5683" w:rsidRDefault="003B5683" w:rsidP="002954D6"/>
    <w:p w14:paraId="5B0766E5" w14:textId="77777777" w:rsidR="003B5683" w:rsidRDefault="003B5683" w:rsidP="002954D6"/>
    <w:p w14:paraId="46033595" w14:textId="77777777" w:rsidR="003B5683" w:rsidRDefault="003B5683" w:rsidP="002954D6"/>
    <w:p w14:paraId="042B7F88" w14:textId="77777777" w:rsidR="003B5683" w:rsidRDefault="003B5683" w:rsidP="002954D6"/>
    <w:p w14:paraId="13C83530" w14:textId="77777777" w:rsidR="003B5683" w:rsidRDefault="003B5683" w:rsidP="002954D6"/>
    <w:p w14:paraId="02AD2F6F" w14:textId="77777777" w:rsidR="003B5683" w:rsidRDefault="003B5683" w:rsidP="002954D6"/>
    <w:p w14:paraId="49016341" w14:textId="77777777" w:rsidR="003B5683" w:rsidRDefault="003B5683" w:rsidP="002954D6"/>
    <w:p w14:paraId="55499BB7" w14:textId="77777777" w:rsidR="003B5683" w:rsidRDefault="003B5683" w:rsidP="002954D6"/>
    <w:p w14:paraId="03E7A9EE" w14:textId="77777777" w:rsidR="003B5683" w:rsidRDefault="003B5683" w:rsidP="002954D6"/>
    <w:p w14:paraId="696EB8E5" w14:textId="77777777" w:rsidR="003B5683" w:rsidRDefault="003B5683" w:rsidP="002954D6"/>
    <w:p w14:paraId="57B81430" w14:textId="77777777" w:rsidR="003B5683" w:rsidRDefault="003B5683" w:rsidP="002954D6"/>
    <w:p w14:paraId="4BEB5DF6" w14:textId="77777777" w:rsidR="003B5683" w:rsidRDefault="003B5683" w:rsidP="002954D6"/>
    <w:p w14:paraId="1F808F1F" w14:textId="77777777" w:rsidR="003B5683" w:rsidRDefault="003B5683" w:rsidP="008E54C7">
      <w:pPr>
        <w:jc w:val="both"/>
        <w:rPr>
          <w:b/>
          <w:bCs/>
          <w:sz w:val="24"/>
          <w:szCs w:val="24"/>
        </w:rPr>
      </w:pPr>
      <w:r w:rsidRPr="003B5683">
        <w:rPr>
          <w:b/>
          <w:bCs/>
          <w:sz w:val="24"/>
          <w:szCs w:val="24"/>
        </w:rPr>
        <w:lastRenderedPageBreak/>
        <w:t xml:space="preserve">Chapter 1: Effects of shelter on understory plant growth. </w:t>
      </w:r>
    </w:p>
    <w:p w14:paraId="21FF4931" w14:textId="77777777" w:rsidR="003B5683" w:rsidRPr="003B5683" w:rsidRDefault="003B5683" w:rsidP="00DF0279">
      <w:pPr>
        <w:jc w:val="both"/>
        <w:rPr>
          <w:sz w:val="24"/>
          <w:szCs w:val="24"/>
        </w:rPr>
      </w:pPr>
      <w:r>
        <w:rPr>
          <w:b/>
          <w:bCs/>
          <w:sz w:val="24"/>
          <w:szCs w:val="24"/>
        </w:rPr>
        <w:t xml:space="preserve">Purpose: </w:t>
      </w:r>
      <w:r>
        <w:rPr>
          <w:sz w:val="24"/>
          <w:szCs w:val="24"/>
        </w:rPr>
        <w:t>To quantify the exten</w:t>
      </w:r>
      <w:r w:rsidR="00DF0279">
        <w:rPr>
          <w:sz w:val="24"/>
          <w:szCs w:val="24"/>
        </w:rPr>
        <w:t>t</w:t>
      </w:r>
      <w:r>
        <w:rPr>
          <w:sz w:val="24"/>
          <w:szCs w:val="24"/>
        </w:rPr>
        <w:t xml:space="preserve"> to which shelters facilitate the understory annual community in comparison to natural </w:t>
      </w:r>
      <w:r w:rsidRPr="003B5683">
        <w:rPr>
          <w:i/>
          <w:iCs/>
          <w:sz w:val="24"/>
          <w:szCs w:val="24"/>
        </w:rPr>
        <w:t>Ephedera califronica</w:t>
      </w:r>
      <w:r>
        <w:rPr>
          <w:sz w:val="24"/>
          <w:szCs w:val="24"/>
        </w:rPr>
        <w:t xml:space="preserve"> shrubs and the open gap. </w:t>
      </w:r>
    </w:p>
    <w:p w14:paraId="59A7A7BA" w14:textId="77777777" w:rsidR="003B5683" w:rsidRDefault="003B5683" w:rsidP="008F66B2">
      <w:pPr>
        <w:jc w:val="both"/>
        <w:rPr>
          <w:sz w:val="24"/>
          <w:szCs w:val="24"/>
        </w:rPr>
      </w:pPr>
      <w:r>
        <w:rPr>
          <w:b/>
          <w:bCs/>
          <w:sz w:val="24"/>
          <w:szCs w:val="24"/>
        </w:rPr>
        <w:t xml:space="preserve">Questions: </w:t>
      </w:r>
      <w:r>
        <w:rPr>
          <w:sz w:val="24"/>
          <w:szCs w:val="24"/>
        </w:rPr>
        <w:t>How do UV permeable artificial shelter</w:t>
      </w:r>
      <w:r w:rsidR="00DD5E6A">
        <w:rPr>
          <w:sz w:val="24"/>
          <w:szCs w:val="24"/>
        </w:rPr>
        <w:t>s</w:t>
      </w:r>
      <w:r>
        <w:rPr>
          <w:sz w:val="24"/>
          <w:szCs w:val="24"/>
        </w:rPr>
        <w:t xml:space="preserve"> modify microclimatic parameters such</w:t>
      </w:r>
      <w:r w:rsidR="008E54C7">
        <w:rPr>
          <w:sz w:val="24"/>
          <w:szCs w:val="24"/>
        </w:rPr>
        <w:t xml:space="preserve"> as RH? How does shape and UV permeability affect understory annual growth? Are all annuals facilitated to the same extend? How does growth compare to annuals planted underneath natural shrub canopies and in the open gap?</w:t>
      </w:r>
    </w:p>
    <w:p w14:paraId="0FDA7CFD" w14:textId="77777777" w:rsidR="00E232BF" w:rsidRDefault="00E232BF" w:rsidP="009F6CCB">
      <w:pPr>
        <w:jc w:val="both"/>
        <w:rPr>
          <w:sz w:val="24"/>
          <w:szCs w:val="24"/>
        </w:rPr>
      </w:pPr>
      <w:r w:rsidRPr="00E232BF">
        <w:rPr>
          <w:b/>
          <w:bCs/>
          <w:sz w:val="24"/>
          <w:szCs w:val="24"/>
        </w:rPr>
        <w:t xml:space="preserve">Hypothesis: </w:t>
      </w:r>
      <w:r w:rsidR="009F6CCB">
        <w:rPr>
          <w:sz w:val="24"/>
          <w:szCs w:val="24"/>
        </w:rPr>
        <w:t>Percent cover of annual plants does not differ between shrubs and ar</w:t>
      </w:r>
      <w:r w:rsidR="009C376A">
        <w:rPr>
          <w:sz w:val="24"/>
          <w:szCs w:val="24"/>
        </w:rPr>
        <w:t>tificial shelters, and both will be</w:t>
      </w:r>
      <w:r w:rsidR="009F6CCB">
        <w:rPr>
          <w:sz w:val="24"/>
          <w:szCs w:val="24"/>
        </w:rPr>
        <w:t xml:space="preserve"> significantly higher than the open. Water is an important co-variate that significantly increases plant growth compared to un-watered microsites. </w:t>
      </w:r>
    </w:p>
    <w:p w14:paraId="4BF9B766" w14:textId="77777777" w:rsidR="009F6CCB" w:rsidRDefault="009F6CCB" w:rsidP="009C376A">
      <w:pPr>
        <w:jc w:val="both"/>
        <w:rPr>
          <w:sz w:val="24"/>
          <w:szCs w:val="24"/>
        </w:rPr>
      </w:pPr>
      <w:r>
        <w:rPr>
          <w:sz w:val="24"/>
          <w:szCs w:val="24"/>
        </w:rPr>
        <w:t>This advances the community assembly theory of context-dependence that is variability in processes linked to changes in ab</w:t>
      </w:r>
      <w:r w:rsidR="009C376A">
        <w:rPr>
          <w:sz w:val="24"/>
          <w:szCs w:val="24"/>
        </w:rPr>
        <w:t xml:space="preserve">iotic and/or biotic conditions. In this case we focus on facilitation and its context-dependence. </w:t>
      </w:r>
    </w:p>
    <w:p w14:paraId="45FD9474" w14:textId="77777777" w:rsidR="00B570F4" w:rsidRDefault="008E54C7" w:rsidP="00DF0279">
      <w:pPr>
        <w:jc w:val="both"/>
        <w:rPr>
          <w:sz w:val="24"/>
          <w:szCs w:val="24"/>
        </w:rPr>
      </w:pPr>
      <w:r w:rsidRPr="008E54C7">
        <w:rPr>
          <w:b/>
          <w:bCs/>
          <w:sz w:val="24"/>
          <w:szCs w:val="24"/>
        </w:rPr>
        <w:t>Predictions:</w:t>
      </w:r>
      <w:r>
        <w:rPr>
          <w:sz w:val="24"/>
          <w:szCs w:val="24"/>
        </w:rPr>
        <w:t xml:space="preserve"> </w:t>
      </w:r>
    </w:p>
    <w:p w14:paraId="2C34FC29" w14:textId="77777777" w:rsidR="00B570F4" w:rsidRDefault="008E54C7" w:rsidP="00DF0279">
      <w:pPr>
        <w:pStyle w:val="ListParagraph"/>
        <w:numPr>
          <w:ilvl w:val="0"/>
          <w:numId w:val="2"/>
        </w:numPr>
        <w:jc w:val="both"/>
        <w:rPr>
          <w:sz w:val="24"/>
          <w:szCs w:val="24"/>
        </w:rPr>
      </w:pPr>
      <w:r w:rsidRPr="00B570F4">
        <w:rPr>
          <w:sz w:val="24"/>
          <w:szCs w:val="24"/>
        </w:rPr>
        <w:t xml:space="preserve">Artificial shelters increase humidity and create </w:t>
      </w:r>
      <w:r w:rsidR="00DF0279">
        <w:rPr>
          <w:sz w:val="24"/>
          <w:szCs w:val="24"/>
        </w:rPr>
        <w:t xml:space="preserve">a </w:t>
      </w:r>
      <w:r w:rsidRPr="00B570F4">
        <w:rPr>
          <w:sz w:val="24"/>
          <w:szCs w:val="24"/>
        </w:rPr>
        <w:t>windbreak environment, which in turn aids in unders</w:t>
      </w:r>
      <w:r w:rsidR="00DF0279">
        <w:rPr>
          <w:sz w:val="24"/>
          <w:szCs w:val="24"/>
        </w:rPr>
        <w:t>to</w:t>
      </w:r>
      <w:r w:rsidRPr="00B570F4">
        <w:rPr>
          <w:sz w:val="24"/>
          <w:szCs w:val="24"/>
        </w:rPr>
        <w:t xml:space="preserve">ry plant growth. </w:t>
      </w:r>
    </w:p>
    <w:p w14:paraId="07BA7874" w14:textId="77777777" w:rsidR="008E54C7" w:rsidRPr="00B570F4" w:rsidRDefault="008E54C7" w:rsidP="00B570F4">
      <w:pPr>
        <w:pStyle w:val="ListParagraph"/>
        <w:numPr>
          <w:ilvl w:val="0"/>
          <w:numId w:val="2"/>
        </w:numPr>
        <w:jc w:val="both"/>
        <w:rPr>
          <w:sz w:val="24"/>
          <w:szCs w:val="24"/>
        </w:rPr>
      </w:pPr>
      <w:r w:rsidRPr="00B570F4">
        <w:rPr>
          <w:sz w:val="24"/>
          <w:szCs w:val="24"/>
        </w:rPr>
        <w:t>The microclimatic conditions create via shelters will be similar to those of shrubs; hence, understory plant growth</w:t>
      </w:r>
      <w:r w:rsidR="00B570F4">
        <w:rPr>
          <w:sz w:val="24"/>
          <w:szCs w:val="24"/>
        </w:rPr>
        <w:t xml:space="preserve"> (percent cover) will also be similar in both microsites. </w:t>
      </w:r>
      <w:r w:rsidRPr="00B570F4">
        <w:rPr>
          <w:sz w:val="24"/>
          <w:szCs w:val="24"/>
        </w:rPr>
        <w:t xml:space="preserve"> </w:t>
      </w:r>
    </w:p>
    <w:p w14:paraId="17ABBF87" w14:textId="548CDD81" w:rsidR="003B5683" w:rsidRDefault="003B5683" w:rsidP="00DD5E6A">
      <w:pPr>
        <w:jc w:val="both"/>
        <w:rPr>
          <w:rFonts w:cstheme="minorHAnsi"/>
          <w:sz w:val="24"/>
          <w:szCs w:val="24"/>
        </w:rPr>
      </w:pPr>
      <w:r w:rsidRPr="008E54C7">
        <w:rPr>
          <w:rFonts w:cstheme="minorHAnsi"/>
          <w:b/>
          <w:bCs/>
          <w:sz w:val="24"/>
          <w:szCs w:val="24"/>
        </w:rPr>
        <w:t>Methodology:</w:t>
      </w:r>
      <w:r w:rsidR="008E54C7" w:rsidRPr="008E54C7">
        <w:rPr>
          <w:rFonts w:cstheme="minorHAnsi"/>
          <w:b/>
          <w:bCs/>
          <w:sz w:val="24"/>
          <w:szCs w:val="24"/>
        </w:rPr>
        <w:t xml:space="preserve"> </w:t>
      </w:r>
      <w:r w:rsidR="008E54C7" w:rsidRPr="008E54C7">
        <w:rPr>
          <w:rFonts w:cstheme="minorHAnsi"/>
          <w:sz w:val="24"/>
          <w:szCs w:val="24"/>
        </w:rPr>
        <w:t>The study will take place in Carrizo Plain National Monument, California, U.S.A (</w:t>
      </w:r>
      <w:r w:rsidR="008E54C7" w:rsidRPr="008E54C7">
        <w:rPr>
          <w:rFonts w:cstheme="minorHAnsi"/>
          <w:color w:val="222222"/>
          <w:sz w:val="24"/>
          <w:szCs w:val="24"/>
          <w:shd w:val="clear" w:color="auto" w:fill="FFFFFF"/>
        </w:rPr>
        <w:t>35.1899° N, 119.8633° W</w:t>
      </w:r>
      <w:r w:rsidR="008E54C7">
        <w:rPr>
          <w:rFonts w:cstheme="minorHAnsi"/>
          <w:color w:val="222222"/>
          <w:sz w:val="24"/>
          <w:szCs w:val="24"/>
          <w:shd w:val="clear" w:color="auto" w:fill="FFFFFF"/>
        </w:rPr>
        <w:t>)</w:t>
      </w:r>
      <w:r w:rsidR="00DD5E6A">
        <w:rPr>
          <w:rFonts w:cstheme="minorHAnsi"/>
          <w:color w:val="222222"/>
          <w:sz w:val="24"/>
          <w:szCs w:val="24"/>
          <w:shd w:val="clear" w:color="auto" w:fill="FFFFFF"/>
        </w:rPr>
        <w:t xml:space="preserve"> or another field site deemed fit for the project</w:t>
      </w:r>
      <w:r w:rsidR="008E54C7">
        <w:rPr>
          <w:rFonts w:cstheme="minorHAnsi"/>
          <w:color w:val="222222"/>
          <w:sz w:val="24"/>
          <w:szCs w:val="24"/>
          <w:shd w:val="clear" w:color="auto" w:fill="FFFFFF"/>
        </w:rPr>
        <w:t xml:space="preserve">. </w:t>
      </w:r>
      <w:r w:rsidR="008E54C7" w:rsidRPr="008E54C7">
        <w:rPr>
          <w:rFonts w:cstheme="minorHAnsi"/>
          <w:sz w:val="24"/>
          <w:szCs w:val="24"/>
        </w:rPr>
        <w:t xml:space="preserve">UV permeable shade cloth shelters will be built using </w:t>
      </w:r>
      <w:r w:rsidR="008E54C7">
        <w:rPr>
          <w:rFonts w:cstheme="minorHAnsi"/>
          <w:sz w:val="24"/>
          <w:szCs w:val="24"/>
        </w:rPr>
        <w:t>Ghazian et al. (2020) protocol, with a modified ec</w:t>
      </w:r>
      <w:r w:rsidR="002C1D30">
        <w:rPr>
          <w:rFonts w:cstheme="minorHAnsi"/>
          <w:sz w:val="24"/>
          <w:szCs w:val="24"/>
        </w:rPr>
        <w:t>o-friendly design. Seeds of two</w:t>
      </w:r>
      <w:r w:rsidR="00DD5E6A">
        <w:rPr>
          <w:rFonts w:cstheme="minorHAnsi"/>
          <w:sz w:val="24"/>
          <w:szCs w:val="24"/>
        </w:rPr>
        <w:t xml:space="preserve"> </w:t>
      </w:r>
      <w:r w:rsidR="008E54C7">
        <w:rPr>
          <w:rFonts w:cstheme="minorHAnsi"/>
          <w:sz w:val="24"/>
          <w:szCs w:val="24"/>
        </w:rPr>
        <w:t>annual species (species to be selected) will be planted unde</w:t>
      </w:r>
      <w:r w:rsidR="008F66B2">
        <w:rPr>
          <w:rFonts w:cstheme="minorHAnsi"/>
          <w:sz w:val="24"/>
          <w:szCs w:val="24"/>
        </w:rPr>
        <w:t>rneath shelters at the end of winter/beginning of</w:t>
      </w:r>
      <w:r w:rsidR="008E54C7">
        <w:rPr>
          <w:rFonts w:cstheme="minorHAnsi"/>
          <w:sz w:val="24"/>
          <w:szCs w:val="24"/>
        </w:rPr>
        <w:t xml:space="preserve"> spring growth pe</w:t>
      </w:r>
      <w:r w:rsidR="00DF0279">
        <w:rPr>
          <w:rFonts w:cstheme="minorHAnsi"/>
          <w:sz w:val="24"/>
          <w:szCs w:val="24"/>
        </w:rPr>
        <w:t>riod (~</w:t>
      </w:r>
      <w:r w:rsidR="007F327E">
        <w:rPr>
          <w:rFonts w:cstheme="minorHAnsi"/>
          <w:sz w:val="24"/>
          <w:szCs w:val="24"/>
        </w:rPr>
        <w:t>February</w:t>
      </w:r>
      <w:r w:rsidR="00DF0279">
        <w:rPr>
          <w:rFonts w:cstheme="minorHAnsi"/>
          <w:sz w:val="24"/>
          <w:szCs w:val="24"/>
        </w:rPr>
        <w:t>-M</w:t>
      </w:r>
      <w:r w:rsidR="008F66B2">
        <w:rPr>
          <w:rFonts w:cstheme="minorHAnsi"/>
          <w:sz w:val="24"/>
          <w:szCs w:val="24"/>
        </w:rPr>
        <w:t>arch</w:t>
      </w:r>
      <w:r w:rsidR="008E54C7">
        <w:rPr>
          <w:rFonts w:cstheme="minorHAnsi"/>
          <w:sz w:val="24"/>
          <w:szCs w:val="24"/>
        </w:rPr>
        <w:t xml:space="preserve">). </w:t>
      </w:r>
      <w:r w:rsidR="008F66B2">
        <w:rPr>
          <w:rFonts w:cstheme="minorHAnsi"/>
          <w:sz w:val="24"/>
          <w:szCs w:val="24"/>
        </w:rPr>
        <w:t>There will be a total of 12 shelter</w:t>
      </w:r>
      <w:r w:rsidR="00DF0279">
        <w:rPr>
          <w:rFonts w:cstheme="minorHAnsi"/>
          <w:sz w:val="24"/>
          <w:szCs w:val="24"/>
        </w:rPr>
        <w:t>s</w:t>
      </w:r>
      <w:r w:rsidR="008F66B2">
        <w:rPr>
          <w:rFonts w:cstheme="minorHAnsi"/>
          <w:sz w:val="24"/>
          <w:szCs w:val="24"/>
        </w:rPr>
        <w:t>:</w:t>
      </w:r>
      <w:r w:rsidR="002C1D30">
        <w:rPr>
          <w:rFonts w:cstheme="minorHAnsi"/>
          <w:sz w:val="24"/>
          <w:szCs w:val="24"/>
        </w:rPr>
        <w:t xml:space="preserve"> 1 shape and permeability (1 shape</w:t>
      </w:r>
      <w:r w:rsidR="008F66B2">
        <w:rPr>
          <w:rFonts w:cstheme="minorHAnsi"/>
          <w:sz w:val="24"/>
          <w:szCs w:val="24"/>
        </w:rPr>
        <w:t xml:space="preserve"> X 3 permeab</w:t>
      </w:r>
      <w:r w:rsidR="00DF0279">
        <w:rPr>
          <w:rFonts w:cstheme="minorHAnsi"/>
          <w:sz w:val="24"/>
          <w:szCs w:val="24"/>
        </w:rPr>
        <w:t>i</w:t>
      </w:r>
      <w:r w:rsidR="002C1D30">
        <w:rPr>
          <w:rFonts w:cstheme="minorHAnsi"/>
          <w:sz w:val="24"/>
          <w:szCs w:val="24"/>
        </w:rPr>
        <w:t>lities X 4</w:t>
      </w:r>
      <w:r w:rsidR="008F66B2">
        <w:rPr>
          <w:rFonts w:cstheme="minorHAnsi"/>
          <w:sz w:val="24"/>
          <w:szCs w:val="24"/>
        </w:rPr>
        <w:t xml:space="preserve"> replicates).</w:t>
      </w:r>
      <w:r w:rsidR="002C1D30">
        <w:rPr>
          <w:rFonts w:cstheme="minorHAnsi"/>
          <w:sz w:val="24"/>
          <w:szCs w:val="24"/>
        </w:rPr>
        <w:t xml:space="preserve"> Half of the shelter</w:t>
      </w:r>
      <w:ins w:id="9" w:author="Nargol Ghazian" w:date="2020-12-03T14:23:00Z">
        <w:r w:rsidR="000A51E3">
          <w:rPr>
            <w:rFonts w:cstheme="minorHAnsi"/>
            <w:sz w:val="24"/>
            <w:szCs w:val="24"/>
          </w:rPr>
          <w:t>s (6)</w:t>
        </w:r>
      </w:ins>
      <w:r w:rsidR="002C1D30">
        <w:rPr>
          <w:rFonts w:cstheme="minorHAnsi"/>
          <w:sz w:val="24"/>
          <w:szCs w:val="24"/>
        </w:rPr>
        <w:t xml:space="preserve"> will also be watered regularly. There will be 12 shelter/microsites as well. All plants present underneath/around the shrub and artificial canopy will be removed before the experiment and the soils will be sieved.</w:t>
      </w:r>
      <w:r w:rsidR="008F66B2">
        <w:rPr>
          <w:rFonts w:cstheme="minorHAnsi"/>
          <w:sz w:val="24"/>
          <w:szCs w:val="24"/>
        </w:rPr>
        <w:t xml:space="preserve"> Annual seeds will also be planted in shrub-open pairs. All shelters and shrub-open pairs will be geo-references. RH </w:t>
      </w:r>
      <w:r w:rsidR="00B570F4">
        <w:rPr>
          <w:rFonts w:cstheme="minorHAnsi"/>
          <w:sz w:val="24"/>
          <w:szCs w:val="24"/>
        </w:rPr>
        <w:t xml:space="preserve">and temperature </w:t>
      </w:r>
      <w:r w:rsidR="008F66B2">
        <w:rPr>
          <w:rFonts w:cstheme="minorHAnsi"/>
          <w:sz w:val="24"/>
          <w:szCs w:val="24"/>
        </w:rPr>
        <w:t>data loggers will be attached to pegs via zip</w:t>
      </w:r>
      <w:r w:rsidR="00DF0279">
        <w:rPr>
          <w:rFonts w:cstheme="minorHAnsi"/>
          <w:sz w:val="24"/>
          <w:szCs w:val="24"/>
        </w:rPr>
        <w:t xml:space="preserve"> </w:t>
      </w:r>
      <w:r w:rsidR="008F66B2">
        <w:rPr>
          <w:rFonts w:cstheme="minorHAnsi"/>
          <w:sz w:val="24"/>
          <w:szCs w:val="24"/>
        </w:rPr>
        <w:t>ties and placed ~10 cm above ground under each shelter and shrub-open pair and set to log in 1</w:t>
      </w:r>
      <w:r w:rsidR="00DF0279">
        <w:rPr>
          <w:rFonts w:cstheme="minorHAnsi"/>
          <w:sz w:val="24"/>
          <w:szCs w:val="24"/>
        </w:rPr>
        <w:t>-</w:t>
      </w:r>
      <w:r w:rsidR="008F66B2">
        <w:rPr>
          <w:rFonts w:cstheme="minorHAnsi"/>
          <w:sz w:val="24"/>
          <w:szCs w:val="24"/>
        </w:rPr>
        <w:t xml:space="preserve">hour intervals. </w:t>
      </w:r>
      <w:r w:rsidR="00DF0279">
        <w:rPr>
          <w:rFonts w:cstheme="minorHAnsi"/>
          <w:sz w:val="24"/>
          <w:szCs w:val="24"/>
        </w:rPr>
        <w:t xml:space="preserve">Shrub </w:t>
      </w:r>
      <w:r w:rsidR="00DD5E6A">
        <w:rPr>
          <w:rFonts w:cstheme="minorHAnsi"/>
          <w:sz w:val="24"/>
          <w:szCs w:val="24"/>
        </w:rPr>
        <w:t>dimensions will be measured in X, Y, and Z</w:t>
      </w:r>
      <w:r w:rsidR="00DF0279">
        <w:rPr>
          <w:rFonts w:cstheme="minorHAnsi"/>
          <w:sz w:val="24"/>
          <w:szCs w:val="24"/>
        </w:rPr>
        <w:t xml:space="preserve"> planes to allow for canopy volume calculations later on. </w:t>
      </w:r>
      <w:r w:rsidR="008F66B2">
        <w:rPr>
          <w:rFonts w:cstheme="minorHAnsi"/>
          <w:sz w:val="24"/>
          <w:szCs w:val="24"/>
        </w:rPr>
        <w:t>Shelter and loggers will be left out in the field under the end of the growin</w:t>
      </w:r>
      <w:r w:rsidR="00DF0279">
        <w:rPr>
          <w:rFonts w:cstheme="minorHAnsi"/>
          <w:sz w:val="24"/>
          <w:szCs w:val="24"/>
        </w:rPr>
        <w:t>g</w:t>
      </w:r>
      <w:r w:rsidR="008F66B2">
        <w:rPr>
          <w:rFonts w:cstheme="minorHAnsi"/>
          <w:sz w:val="24"/>
          <w:szCs w:val="24"/>
        </w:rPr>
        <w:t xml:space="preserve"> period (~end of </w:t>
      </w:r>
      <w:r w:rsidR="00DF0279">
        <w:rPr>
          <w:rFonts w:cstheme="minorHAnsi"/>
          <w:sz w:val="24"/>
          <w:szCs w:val="24"/>
        </w:rPr>
        <w:t>A</w:t>
      </w:r>
      <w:r w:rsidR="008F66B2">
        <w:rPr>
          <w:rFonts w:cstheme="minorHAnsi"/>
          <w:sz w:val="24"/>
          <w:szCs w:val="24"/>
        </w:rPr>
        <w:t>pril/mid</w:t>
      </w:r>
      <w:r w:rsidR="00DF0279">
        <w:rPr>
          <w:rFonts w:cstheme="minorHAnsi"/>
          <w:sz w:val="24"/>
          <w:szCs w:val="24"/>
        </w:rPr>
        <w:t>-M</w:t>
      </w:r>
      <w:r w:rsidR="008F66B2">
        <w:rPr>
          <w:rFonts w:cstheme="minorHAnsi"/>
          <w:sz w:val="24"/>
          <w:szCs w:val="24"/>
        </w:rPr>
        <w:t>arch) at which point microsites will be visited and und</w:t>
      </w:r>
      <w:r w:rsidR="00DF0279">
        <w:rPr>
          <w:rFonts w:cstheme="minorHAnsi"/>
          <w:sz w:val="24"/>
          <w:szCs w:val="24"/>
        </w:rPr>
        <w:t>ersto</w:t>
      </w:r>
      <w:r w:rsidR="008F66B2">
        <w:rPr>
          <w:rFonts w:cstheme="minorHAnsi"/>
          <w:sz w:val="24"/>
          <w:szCs w:val="24"/>
        </w:rPr>
        <w:t>ry p</w:t>
      </w:r>
      <w:r w:rsidR="002C1D30">
        <w:rPr>
          <w:rFonts w:cstheme="minorHAnsi"/>
          <w:sz w:val="24"/>
          <w:szCs w:val="24"/>
        </w:rPr>
        <w:t>lant growth will be measured as</w:t>
      </w:r>
      <w:r w:rsidR="00DF0279">
        <w:rPr>
          <w:rFonts w:cstheme="minorHAnsi"/>
          <w:sz w:val="24"/>
          <w:szCs w:val="24"/>
        </w:rPr>
        <w:t xml:space="preserve"> </w:t>
      </w:r>
      <w:r w:rsidR="002C1D30">
        <w:rPr>
          <w:rFonts w:cstheme="minorHAnsi"/>
          <w:sz w:val="24"/>
          <w:szCs w:val="24"/>
        </w:rPr>
        <w:t>percent cover of each species relative to total cover.</w:t>
      </w:r>
      <w:r w:rsidR="00DD5E6A">
        <w:rPr>
          <w:rFonts w:cstheme="minorHAnsi"/>
          <w:sz w:val="24"/>
          <w:szCs w:val="24"/>
        </w:rPr>
        <w:t xml:space="preserve"> Another way to do this is to not plant seeds manually and just observed what grows under shelters at the end of the growing season and compare the richness and abundance to those of shrubs.</w:t>
      </w:r>
    </w:p>
    <w:p w14:paraId="32DF592A" w14:textId="77777777" w:rsidR="008F66B2" w:rsidRDefault="008F66B2" w:rsidP="009C376A">
      <w:pPr>
        <w:jc w:val="both"/>
        <w:rPr>
          <w:b/>
          <w:bCs/>
          <w:sz w:val="24"/>
          <w:szCs w:val="24"/>
        </w:rPr>
      </w:pPr>
      <w:r>
        <w:rPr>
          <w:b/>
          <w:bCs/>
          <w:sz w:val="24"/>
          <w:szCs w:val="24"/>
        </w:rPr>
        <w:lastRenderedPageBreak/>
        <w:t xml:space="preserve">Chapter 2: </w:t>
      </w:r>
      <w:r w:rsidR="009C376A">
        <w:rPr>
          <w:b/>
          <w:bCs/>
          <w:sz w:val="24"/>
          <w:szCs w:val="24"/>
        </w:rPr>
        <w:t xml:space="preserve">Animal-shelter interactions. </w:t>
      </w:r>
    </w:p>
    <w:p w14:paraId="3D6C5FCC" w14:textId="77777777" w:rsidR="00B570F4" w:rsidRDefault="008F66B2" w:rsidP="00DF0279">
      <w:pPr>
        <w:jc w:val="both"/>
        <w:rPr>
          <w:sz w:val="24"/>
          <w:szCs w:val="24"/>
        </w:rPr>
      </w:pPr>
      <w:r>
        <w:rPr>
          <w:b/>
          <w:bCs/>
          <w:sz w:val="24"/>
          <w:szCs w:val="24"/>
        </w:rPr>
        <w:t xml:space="preserve">Purpose: </w:t>
      </w:r>
      <w:r>
        <w:rPr>
          <w:sz w:val="24"/>
          <w:szCs w:val="24"/>
        </w:rPr>
        <w:t xml:space="preserve">To </w:t>
      </w:r>
      <w:r w:rsidR="00B570F4">
        <w:rPr>
          <w:sz w:val="24"/>
          <w:szCs w:val="24"/>
        </w:rPr>
        <w:t xml:space="preserve">examine wildlife interactions with artificial shelters and to investigate how artificial shelters impact the soil microbial community. </w:t>
      </w:r>
    </w:p>
    <w:p w14:paraId="01A3F027" w14:textId="77777777" w:rsidR="008F66B2" w:rsidRDefault="008F66B2" w:rsidP="00B570F4">
      <w:pPr>
        <w:jc w:val="both"/>
        <w:rPr>
          <w:sz w:val="24"/>
          <w:szCs w:val="24"/>
        </w:rPr>
      </w:pPr>
      <w:r>
        <w:rPr>
          <w:b/>
          <w:bCs/>
          <w:sz w:val="24"/>
          <w:szCs w:val="24"/>
        </w:rPr>
        <w:t xml:space="preserve">Questions: </w:t>
      </w:r>
      <w:r>
        <w:rPr>
          <w:sz w:val="24"/>
          <w:szCs w:val="24"/>
        </w:rPr>
        <w:t>How do UV permeable artificial shelter</w:t>
      </w:r>
      <w:r w:rsidR="00DD5E6A">
        <w:rPr>
          <w:sz w:val="24"/>
          <w:szCs w:val="24"/>
        </w:rPr>
        <w:t>s</w:t>
      </w:r>
      <w:r>
        <w:rPr>
          <w:sz w:val="24"/>
          <w:szCs w:val="24"/>
        </w:rPr>
        <w:t xml:space="preserve"> modify</w:t>
      </w:r>
      <w:r w:rsidR="00B570F4">
        <w:rPr>
          <w:sz w:val="24"/>
          <w:szCs w:val="24"/>
        </w:rPr>
        <w:t xml:space="preserve"> the soil microbial community richness and abundance</w:t>
      </w:r>
      <w:r>
        <w:rPr>
          <w:sz w:val="24"/>
          <w:szCs w:val="24"/>
        </w:rPr>
        <w:t>?</w:t>
      </w:r>
      <w:r w:rsidR="00B570F4">
        <w:rPr>
          <w:sz w:val="24"/>
          <w:szCs w:val="24"/>
        </w:rPr>
        <w:t xml:space="preserve"> How often do vertebrates interact with artificial shelters</w:t>
      </w:r>
      <w:r>
        <w:rPr>
          <w:sz w:val="24"/>
          <w:szCs w:val="24"/>
        </w:rPr>
        <w:t>?</w:t>
      </w:r>
      <w:r w:rsidR="00B570F4">
        <w:rPr>
          <w:sz w:val="24"/>
          <w:szCs w:val="24"/>
        </w:rPr>
        <w:t xml:space="preserve"> </w:t>
      </w:r>
      <w:r w:rsidR="00DF0279">
        <w:rPr>
          <w:sz w:val="24"/>
          <w:szCs w:val="24"/>
        </w:rPr>
        <w:t xml:space="preserve">Which species interact with shelters the most often? </w:t>
      </w:r>
      <w:r w:rsidR="00B570F4">
        <w:rPr>
          <w:sz w:val="24"/>
          <w:szCs w:val="24"/>
        </w:rPr>
        <w:t>What are they doing when interacting with shelters? Do arthropods interact with shelters? If yes, which species do most often? Does the richness and abundance of microbes differ between shelters, shrubs, and the open gap? Is the frequency and direction of vertebrate and arthropod interaction with shelters different from shrubs and the open?</w:t>
      </w:r>
    </w:p>
    <w:p w14:paraId="0940AFE2" w14:textId="77777777" w:rsidR="009C376A" w:rsidRDefault="009C376A" w:rsidP="00EE0D5E">
      <w:pPr>
        <w:jc w:val="both"/>
        <w:rPr>
          <w:sz w:val="24"/>
          <w:szCs w:val="24"/>
        </w:rPr>
      </w:pPr>
      <w:r w:rsidRPr="009C376A">
        <w:rPr>
          <w:b/>
          <w:bCs/>
          <w:sz w:val="24"/>
          <w:szCs w:val="24"/>
        </w:rPr>
        <w:t xml:space="preserve">Hypothesis: </w:t>
      </w:r>
      <w:r w:rsidR="00EE0D5E">
        <w:rPr>
          <w:sz w:val="24"/>
          <w:szCs w:val="24"/>
        </w:rPr>
        <w:t xml:space="preserve">The magnitude and direction of association of vertebrates, arthropods, and soil microbes will be similar between natural shrubs and artificial shelters, and both will significantly differ from the open. </w:t>
      </w:r>
    </w:p>
    <w:p w14:paraId="11A82EEC" w14:textId="77777777" w:rsidR="00DA46D0" w:rsidRDefault="00EE0D5E" w:rsidP="00DA46D0">
      <w:pPr>
        <w:jc w:val="both"/>
        <w:rPr>
          <w:sz w:val="24"/>
          <w:szCs w:val="24"/>
        </w:rPr>
      </w:pPr>
      <w:r>
        <w:rPr>
          <w:sz w:val="24"/>
          <w:szCs w:val="24"/>
        </w:rPr>
        <w:t xml:space="preserve">Herein, we test the theory of spatial heterogeneity </w:t>
      </w:r>
      <w:r w:rsidR="00DA46D0">
        <w:rPr>
          <w:sz w:val="24"/>
          <w:szCs w:val="24"/>
        </w:rPr>
        <w:t>and explored its application in a conservation and restoration framework.</w:t>
      </w:r>
    </w:p>
    <w:p w14:paraId="7C1CCD17" w14:textId="77777777" w:rsidR="00B570F4" w:rsidRDefault="008F66B2" w:rsidP="00DA46D0">
      <w:pPr>
        <w:jc w:val="both"/>
        <w:rPr>
          <w:sz w:val="24"/>
          <w:szCs w:val="24"/>
        </w:rPr>
      </w:pPr>
      <w:r w:rsidRPr="008E54C7">
        <w:rPr>
          <w:b/>
          <w:bCs/>
          <w:sz w:val="24"/>
          <w:szCs w:val="24"/>
        </w:rPr>
        <w:t>Predictions:</w:t>
      </w:r>
      <w:r>
        <w:rPr>
          <w:sz w:val="24"/>
          <w:szCs w:val="24"/>
        </w:rPr>
        <w:t xml:space="preserve"> </w:t>
      </w:r>
    </w:p>
    <w:p w14:paraId="77F4DA22" w14:textId="77777777" w:rsidR="00B570F4" w:rsidRDefault="008F66B2" w:rsidP="00B570F4">
      <w:pPr>
        <w:pStyle w:val="ListParagraph"/>
        <w:numPr>
          <w:ilvl w:val="0"/>
          <w:numId w:val="3"/>
        </w:numPr>
        <w:jc w:val="both"/>
        <w:rPr>
          <w:sz w:val="24"/>
          <w:szCs w:val="24"/>
        </w:rPr>
      </w:pPr>
      <w:r w:rsidRPr="00B570F4">
        <w:rPr>
          <w:sz w:val="24"/>
          <w:szCs w:val="24"/>
        </w:rPr>
        <w:t xml:space="preserve">Artificial shelters </w:t>
      </w:r>
      <w:r w:rsidR="00B570F4" w:rsidRPr="00B570F4">
        <w:rPr>
          <w:sz w:val="24"/>
          <w:szCs w:val="24"/>
        </w:rPr>
        <w:t>can increase RH and thus soil moisture, which in turn increase</w:t>
      </w:r>
      <w:r w:rsidR="00DF0279">
        <w:rPr>
          <w:sz w:val="24"/>
          <w:szCs w:val="24"/>
        </w:rPr>
        <w:t>s</w:t>
      </w:r>
      <w:r w:rsidR="00B570F4" w:rsidRPr="00B570F4">
        <w:rPr>
          <w:sz w:val="24"/>
          <w:szCs w:val="24"/>
        </w:rPr>
        <w:t xml:space="preserve"> the diversity and abundance of soi</w:t>
      </w:r>
      <w:r w:rsidR="00B570F4">
        <w:rPr>
          <w:sz w:val="24"/>
          <w:szCs w:val="24"/>
        </w:rPr>
        <w:t>l microbes compared to the open.</w:t>
      </w:r>
    </w:p>
    <w:p w14:paraId="07614CCE" w14:textId="77777777" w:rsidR="00DA46D0" w:rsidRDefault="00B570F4" w:rsidP="00B570F4">
      <w:pPr>
        <w:pStyle w:val="ListParagraph"/>
        <w:numPr>
          <w:ilvl w:val="0"/>
          <w:numId w:val="3"/>
        </w:numPr>
        <w:jc w:val="both"/>
        <w:rPr>
          <w:sz w:val="24"/>
          <w:szCs w:val="24"/>
        </w:rPr>
      </w:pPr>
      <w:r>
        <w:rPr>
          <w:sz w:val="24"/>
          <w:szCs w:val="24"/>
        </w:rPr>
        <w:t>Soil microbial community composition will be similar under natural shrubs and artificial shelters.</w:t>
      </w:r>
      <w:r w:rsidR="00DD5E6A">
        <w:rPr>
          <w:sz w:val="24"/>
          <w:szCs w:val="24"/>
        </w:rPr>
        <w:t xml:space="preserve"> </w:t>
      </w:r>
    </w:p>
    <w:p w14:paraId="3ACC3774" w14:textId="77777777" w:rsidR="00B570F4" w:rsidRDefault="00DA46D0" w:rsidP="00DA46D0">
      <w:pPr>
        <w:pStyle w:val="ListParagraph"/>
        <w:numPr>
          <w:ilvl w:val="0"/>
          <w:numId w:val="3"/>
        </w:numPr>
        <w:jc w:val="both"/>
        <w:rPr>
          <w:sz w:val="24"/>
          <w:szCs w:val="24"/>
        </w:rPr>
      </w:pPr>
      <w:r>
        <w:rPr>
          <w:sz w:val="24"/>
          <w:szCs w:val="24"/>
        </w:rPr>
        <w:t xml:space="preserve">Differences in microbial community between </w:t>
      </w:r>
      <w:r w:rsidR="00DD5E6A">
        <w:rPr>
          <w:sz w:val="24"/>
          <w:szCs w:val="24"/>
        </w:rPr>
        <w:t>natural shrubs</w:t>
      </w:r>
      <w:r>
        <w:rPr>
          <w:sz w:val="24"/>
          <w:szCs w:val="24"/>
        </w:rPr>
        <w:t xml:space="preserve"> and shelters is will most-likely be due to that fact that shrubs</w:t>
      </w:r>
      <w:r w:rsidR="00DD5E6A">
        <w:rPr>
          <w:sz w:val="24"/>
          <w:szCs w:val="24"/>
        </w:rPr>
        <w:t xml:space="preserve"> provide different nutrients otherwise n</w:t>
      </w:r>
      <w:r>
        <w:rPr>
          <w:sz w:val="24"/>
          <w:szCs w:val="24"/>
        </w:rPr>
        <w:t xml:space="preserve">ot provided by </w:t>
      </w:r>
      <w:r w:rsidR="00DD5E6A">
        <w:rPr>
          <w:sz w:val="24"/>
          <w:szCs w:val="24"/>
        </w:rPr>
        <w:t>shelters.</w:t>
      </w:r>
    </w:p>
    <w:p w14:paraId="477834F5" w14:textId="77777777" w:rsidR="00B570F4" w:rsidRDefault="00B570F4" w:rsidP="00DF0279">
      <w:pPr>
        <w:pStyle w:val="ListParagraph"/>
        <w:numPr>
          <w:ilvl w:val="0"/>
          <w:numId w:val="3"/>
        </w:numPr>
        <w:jc w:val="both"/>
        <w:rPr>
          <w:sz w:val="24"/>
          <w:szCs w:val="24"/>
        </w:rPr>
      </w:pPr>
      <w:r>
        <w:rPr>
          <w:sz w:val="24"/>
          <w:szCs w:val="24"/>
        </w:rPr>
        <w:t>Vertebrates will positively associate with shelters as temperature and drough</w:t>
      </w:r>
      <w:r w:rsidR="00DF0279">
        <w:rPr>
          <w:sz w:val="24"/>
          <w:szCs w:val="24"/>
        </w:rPr>
        <w:t>t</w:t>
      </w:r>
      <w:r>
        <w:rPr>
          <w:sz w:val="24"/>
          <w:szCs w:val="24"/>
        </w:rPr>
        <w:t xml:space="preserve"> increase to take refuge from direct sunlight and extreme temper</w:t>
      </w:r>
      <w:r w:rsidR="00DF0279">
        <w:rPr>
          <w:sz w:val="24"/>
          <w:szCs w:val="24"/>
        </w:rPr>
        <w:t>a</w:t>
      </w:r>
      <w:r>
        <w:rPr>
          <w:sz w:val="24"/>
          <w:szCs w:val="24"/>
        </w:rPr>
        <w:t xml:space="preserve">tures. </w:t>
      </w:r>
    </w:p>
    <w:p w14:paraId="69947058" w14:textId="77777777" w:rsidR="00B570F4" w:rsidRDefault="00B570F4" w:rsidP="00B570F4">
      <w:pPr>
        <w:pStyle w:val="ListParagraph"/>
        <w:numPr>
          <w:ilvl w:val="0"/>
          <w:numId w:val="3"/>
        </w:numPr>
        <w:jc w:val="both"/>
        <w:rPr>
          <w:sz w:val="24"/>
          <w:szCs w:val="24"/>
        </w:rPr>
      </w:pPr>
      <w:r>
        <w:rPr>
          <w:sz w:val="24"/>
          <w:szCs w:val="24"/>
        </w:rPr>
        <w:t xml:space="preserve">The magnitude of the above interaction would be similar to those of shrubs. </w:t>
      </w:r>
    </w:p>
    <w:p w14:paraId="7EA6DBE6" w14:textId="77777777" w:rsidR="00B570F4" w:rsidRDefault="00DF0279" w:rsidP="00DF0279">
      <w:pPr>
        <w:pStyle w:val="ListParagraph"/>
        <w:numPr>
          <w:ilvl w:val="0"/>
          <w:numId w:val="3"/>
        </w:numPr>
        <w:jc w:val="both"/>
        <w:rPr>
          <w:sz w:val="24"/>
          <w:szCs w:val="24"/>
        </w:rPr>
      </w:pPr>
      <w:r>
        <w:rPr>
          <w:sz w:val="24"/>
          <w:szCs w:val="24"/>
        </w:rPr>
        <w:t xml:space="preserve">Similar arthropod communities would be associated with shelters and shrubs. </w:t>
      </w:r>
    </w:p>
    <w:p w14:paraId="624EF107" w14:textId="77777777" w:rsidR="00DF0279" w:rsidRDefault="008F66B2" w:rsidP="00DF0279">
      <w:pPr>
        <w:jc w:val="both"/>
        <w:rPr>
          <w:rFonts w:cstheme="minorHAnsi"/>
          <w:b/>
          <w:bCs/>
          <w:sz w:val="24"/>
          <w:szCs w:val="24"/>
        </w:rPr>
      </w:pPr>
      <w:r w:rsidRPr="008E54C7">
        <w:rPr>
          <w:rFonts w:cstheme="minorHAnsi"/>
          <w:b/>
          <w:bCs/>
          <w:sz w:val="24"/>
          <w:szCs w:val="24"/>
        </w:rPr>
        <w:t xml:space="preserve">Methodology: </w:t>
      </w:r>
    </w:p>
    <w:p w14:paraId="098177BB" w14:textId="77777777" w:rsidR="008F66B2" w:rsidRDefault="00DF0279" w:rsidP="00DD5E6A">
      <w:pPr>
        <w:jc w:val="both"/>
        <w:rPr>
          <w:rFonts w:cstheme="minorHAnsi"/>
          <w:sz w:val="24"/>
          <w:szCs w:val="24"/>
        </w:rPr>
      </w:pPr>
      <w:r>
        <w:rPr>
          <w:rFonts w:cstheme="minorHAnsi"/>
          <w:b/>
          <w:bCs/>
          <w:sz w:val="24"/>
          <w:szCs w:val="24"/>
        </w:rPr>
        <w:t xml:space="preserve">Vertebrates: </w:t>
      </w:r>
      <w:r w:rsidR="008F66B2" w:rsidRPr="008E54C7">
        <w:rPr>
          <w:rFonts w:cstheme="minorHAnsi"/>
          <w:sz w:val="24"/>
          <w:szCs w:val="24"/>
        </w:rPr>
        <w:t>The study will take place in Carrizo Plain National Monument, California, U.S.A (</w:t>
      </w:r>
      <w:r w:rsidR="008F66B2" w:rsidRPr="008E54C7">
        <w:rPr>
          <w:rFonts w:cstheme="minorHAnsi"/>
          <w:color w:val="222222"/>
          <w:sz w:val="24"/>
          <w:szCs w:val="24"/>
          <w:shd w:val="clear" w:color="auto" w:fill="FFFFFF"/>
        </w:rPr>
        <w:t>35.1899° N, 119.8633° W</w:t>
      </w:r>
      <w:r w:rsidR="008F66B2">
        <w:rPr>
          <w:rFonts w:cstheme="minorHAnsi"/>
          <w:color w:val="222222"/>
          <w:sz w:val="24"/>
          <w:szCs w:val="24"/>
          <w:shd w:val="clear" w:color="auto" w:fill="FFFFFF"/>
        </w:rPr>
        <w:t>)</w:t>
      </w:r>
      <w:r w:rsidR="00DD5E6A">
        <w:rPr>
          <w:rFonts w:cstheme="minorHAnsi"/>
          <w:color w:val="222222"/>
          <w:sz w:val="24"/>
          <w:szCs w:val="24"/>
          <w:shd w:val="clear" w:color="auto" w:fill="FFFFFF"/>
        </w:rPr>
        <w:t xml:space="preserve"> or any other field site deemed fit</w:t>
      </w:r>
      <w:r w:rsidR="008F66B2">
        <w:rPr>
          <w:rFonts w:cstheme="minorHAnsi"/>
          <w:color w:val="222222"/>
          <w:sz w:val="24"/>
          <w:szCs w:val="24"/>
          <w:shd w:val="clear" w:color="auto" w:fill="FFFFFF"/>
        </w:rPr>
        <w:t xml:space="preserve">. </w:t>
      </w:r>
      <w:r w:rsidR="008F66B2" w:rsidRPr="008E54C7">
        <w:rPr>
          <w:rFonts w:cstheme="minorHAnsi"/>
          <w:sz w:val="24"/>
          <w:szCs w:val="24"/>
        </w:rPr>
        <w:t xml:space="preserve">UV permeable shade cloth shelters will be built using </w:t>
      </w:r>
      <w:r w:rsidR="008F66B2">
        <w:rPr>
          <w:rFonts w:cstheme="minorHAnsi"/>
          <w:sz w:val="24"/>
          <w:szCs w:val="24"/>
        </w:rPr>
        <w:t xml:space="preserve">Ghazian et al. (2020) protocol, with a modified eco-friendly design. </w:t>
      </w:r>
      <w:r>
        <w:rPr>
          <w:rFonts w:cstheme="minorHAnsi"/>
          <w:sz w:val="24"/>
          <w:szCs w:val="24"/>
        </w:rPr>
        <w:t>The study will take place near medium shrub-cover areas from mid-May to mid-June to allow for seasonal variabilit</w:t>
      </w:r>
      <w:r w:rsidR="00DA46D0">
        <w:rPr>
          <w:rFonts w:cstheme="minorHAnsi"/>
          <w:sz w:val="24"/>
          <w:szCs w:val="24"/>
        </w:rPr>
        <w:t>ies. There will be a total of 12</w:t>
      </w:r>
      <w:r>
        <w:rPr>
          <w:rFonts w:cstheme="minorHAnsi"/>
          <w:sz w:val="24"/>
          <w:szCs w:val="24"/>
        </w:rPr>
        <w:t xml:space="preserve"> shelters: 3 o</w:t>
      </w:r>
      <w:r w:rsidR="00DA46D0">
        <w:rPr>
          <w:rFonts w:cstheme="minorHAnsi"/>
          <w:sz w:val="24"/>
          <w:szCs w:val="24"/>
        </w:rPr>
        <w:t>f each shape and permeability (1</w:t>
      </w:r>
      <w:r>
        <w:rPr>
          <w:rFonts w:cstheme="minorHAnsi"/>
          <w:sz w:val="24"/>
          <w:szCs w:val="24"/>
        </w:rPr>
        <w:t xml:space="preserve"> shapes X 3 </w:t>
      </w:r>
      <w:r w:rsidR="00DA46D0">
        <w:rPr>
          <w:rFonts w:cstheme="minorHAnsi"/>
          <w:sz w:val="24"/>
          <w:szCs w:val="24"/>
        </w:rPr>
        <w:t>permeabilities X 4</w:t>
      </w:r>
      <w:r>
        <w:rPr>
          <w:rFonts w:cstheme="minorHAnsi"/>
          <w:sz w:val="24"/>
          <w:szCs w:val="24"/>
        </w:rPr>
        <w:t xml:space="preserve"> replicates). We will select microsite triplets which will include a shelter, a shrub, and the equivalent open. Cameras will be mounted on pegs and set up facing the microsite at a 2-meter distance. All microsites will be georeferenced. There will be a 1-minute gap between </w:t>
      </w:r>
      <w:r>
        <w:rPr>
          <w:rFonts w:cstheme="minorHAnsi"/>
          <w:sz w:val="24"/>
          <w:szCs w:val="24"/>
        </w:rPr>
        <w:lastRenderedPageBreak/>
        <w:t xml:space="preserve">when cameras are triggered until when they’re re-triggered to avoid repetitive images of the same individual. All images will be downloaded from SD cards and saved as Joint Photographic Expert Group (JPEG) files and data such as the presence and absence of animals will be recorded and compared across microsite. RH and temperature loggers will also be placed at microsite triplets and record data as described above. </w:t>
      </w:r>
    </w:p>
    <w:p w14:paraId="46DB00C6" w14:textId="77777777" w:rsidR="00DF0279" w:rsidRDefault="00DF0279" w:rsidP="00DF0279">
      <w:pPr>
        <w:jc w:val="both"/>
        <w:rPr>
          <w:rFonts w:cstheme="minorHAnsi"/>
          <w:sz w:val="24"/>
          <w:szCs w:val="24"/>
        </w:rPr>
      </w:pPr>
      <w:r w:rsidRPr="00DF0279">
        <w:rPr>
          <w:rFonts w:cstheme="minorHAnsi"/>
          <w:b/>
          <w:bCs/>
          <w:sz w:val="24"/>
          <w:szCs w:val="24"/>
        </w:rPr>
        <w:t>A</w:t>
      </w:r>
      <w:r>
        <w:rPr>
          <w:rFonts w:cstheme="minorHAnsi"/>
          <w:b/>
          <w:bCs/>
          <w:sz w:val="24"/>
          <w:szCs w:val="24"/>
        </w:rPr>
        <w:t>r</w:t>
      </w:r>
      <w:r w:rsidRPr="00DF0279">
        <w:rPr>
          <w:rFonts w:cstheme="minorHAnsi"/>
          <w:b/>
          <w:bCs/>
          <w:sz w:val="24"/>
          <w:szCs w:val="24"/>
        </w:rPr>
        <w:t xml:space="preserve">thropods: </w:t>
      </w:r>
      <w:r>
        <w:rPr>
          <w:rFonts w:cstheme="minorHAnsi"/>
          <w:sz w:val="24"/>
          <w:szCs w:val="24"/>
        </w:rPr>
        <w:t>Yellow-coloured pan</w:t>
      </w:r>
      <w:r w:rsidR="00DD5E6A">
        <w:rPr>
          <w:rFonts w:cstheme="minorHAnsi"/>
          <w:sz w:val="24"/>
          <w:szCs w:val="24"/>
        </w:rPr>
        <w:t>-</w:t>
      </w:r>
      <w:r>
        <w:rPr>
          <w:rFonts w:cstheme="minorHAnsi"/>
          <w:sz w:val="24"/>
          <w:szCs w:val="24"/>
        </w:rPr>
        <w:t xml:space="preserve">traps (As </w:t>
      </w:r>
      <w:r w:rsidRPr="00DF0279">
        <w:rPr>
          <w:rFonts w:cstheme="minorHAnsi"/>
          <w:i/>
          <w:iCs/>
          <w:sz w:val="24"/>
          <w:szCs w:val="24"/>
        </w:rPr>
        <w:t>E. califronica</w:t>
      </w:r>
      <w:r>
        <w:rPr>
          <w:rFonts w:cstheme="minorHAnsi"/>
          <w:sz w:val="24"/>
          <w:szCs w:val="24"/>
        </w:rPr>
        <w:t xml:space="preserve"> flowers are yellow</w:t>
      </w:r>
      <w:r w:rsidR="00DD5E6A">
        <w:rPr>
          <w:rFonts w:cstheme="minorHAnsi"/>
          <w:sz w:val="24"/>
          <w:szCs w:val="24"/>
        </w:rPr>
        <w:t>-orange</w:t>
      </w:r>
      <w:r>
        <w:rPr>
          <w:rFonts w:cstheme="minorHAnsi"/>
          <w:sz w:val="24"/>
          <w:szCs w:val="24"/>
        </w:rPr>
        <w:t xml:space="preserve">) will be placed at microsite triplets and will contain soapy-water to trap insects. Insects will be collected every 3 days and will be preserved in ethanol and shipped back to Canada for expert identification. </w:t>
      </w:r>
    </w:p>
    <w:p w14:paraId="5AB97C7A" w14:textId="77777777" w:rsidR="00DF0279" w:rsidRDefault="00DF0279" w:rsidP="00DF0279">
      <w:pPr>
        <w:jc w:val="both"/>
        <w:rPr>
          <w:rFonts w:cstheme="minorHAnsi"/>
          <w:sz w:val="24"/>
          <w:szCs w:val="24"/>
        </w:rPr>
      </w:pPr>
      <w:r w:rsidRPr="00DF0279">
        <w:rPr>
          <w:rFonts w:cstheme="minorHAnsi"/>
          <w:b/>
          <w:bCs/>
          <w:sz w:val="24"/>
          <w:szCs w:val="24"/>
        </w:rPr>
        <w:t>Microbial Community</w:t>
      </w:r>
      <w:r>
        <w:rPr>
          <w:rFonts w:cstheme="minorHAnsi"/>
          <w:sz w:val="24"/>
          <w:szCs w:val="24"/>
        </w:rPr>
        <w:t xml:space="preserve">: Soil core samples will be taken from all georeferenced microsites once at the beginning of the study and once following the completion of the study. Samples will be sent to an expert lab group at UC Davis, California for composition and abundance analysis. </w:t>
      </w:r>
    </w:p>
    <w:p w14:paraId="18E93847" w14:textId="77777777" w:rsidR="00DA46D0" w:rsidRDefault="00DA46D0" w:rsidP="00DF0279">
      <w:pPr>
        <w:jc w:val="both"/>
        <w:rPr>
          <w:rFonts w:cstheme="minorHAnsi"/>
          <w:b/>
          <w:bCs/>
          <w:sz w:val="24"/>
          <w:szCs w:val="24"/>
        </w:rPr>
      </w:pPr>
      <w:r w:rsidRPr="00DA46D0">
        <w:rPr>
          <w:rFonts w:cstheme="minorHAnsi"/>
          <w:b/>
          <w:bCs/>
          <w:sz w:val="24"/>
          <w:szCs w:val="24"/>
        </w:rPr>
        <w:t>Mega Idea</w:t>
      </w:r>
      <w:r>
        <w:rPr>
          <w:rFonts w:cstheme="minorHAnsi"/>
          <w:b/>
          <w:bCs/>
          <w:sz w:val="24"/>
          <w:szCs w:val="24"/>
        </w:rPr>
        <w:t>s</w:t>
      </w:r>
      <w:r w:rsidRPr="00DA46D0">
        <w:rPr>
          <w:rFonts w:cstheme="minorHAnsi"/>
          <w:b/>
          <w:bCs/>
          <w:sz w:val="24"/>
          <w:szCs w:val="24"/>
        </w:rPr>
        <w:t xml:space="preserve">: </w:t>
      </w:r>
    </w:p>
    <w:p w14:paraId="4620BB1B" w14:textId="77777777" w:rsidR="00DA46D0" w:rsidRDefault="00DA46D0" w:rsidP="00DA46D0">
      <w:pPr>
        <w:pStyle w:val="ListParagraph"/>
        <w:numPr>
          <w:ilvl w:val="0"/>
          <w:numId w:val="5"/>
        </w:numPr>
        <w:jc w:val="both"/>
        <w:rPr>
          <w:rFonts w:cstheme="minorHAnsi"/>
          <w:sz w:val="24"/>
          <w:szCs w:val="24"/>
        </w:rPr>
      </w:pPr>
      <w:r w:rsidRPr="00DA46D0">
        <w:rPr>
          <w:rFonts w:cstheme="minorHAnsi"/>
          <w:sz w:val="24"/>
          <w:szCs w:val="24"/>
        </w:rPr>
        <w:t>Explore food-web dynamics by measuring predator-prey interactions between the three groups above to advance the theory that shows shelte</w:t>
      </w:r>
      <w:r>
        <w:rPr>
          <w:rFonts w:cstheme="minorHAnsi"/>
          <w:sz w:val="24"/>
          <w:szCs w:val="24"/>
        </w:rPr>
        <w:t>rs change trophic web structure</w:t>
      </w:r>
      <w:r w:rsidRPr="00DA46D0">
        <w:rPr>
          <w:rFonts w:cstheme="minorHAnsi"/>
          <w:sz w:val="24"/>
          <w:szCs w:val="24"/>
        </w:rPr>
        <w:t>.</w:t>
      </w:r>
    </w:p>
    <w:p w14:paraId="70B6E74D" w14:textId="77777777" w:rsidR="00DA46D0" w:rsidRDefault="00DA46D0" w:rsidP="00DA46D0">
      <w:pPr>
        <w:pStyle w:val="ListParagraph"/>
        <w:numPr>
          <w:ilvl w:val="0"/>
          <w:numId w:val="5"/>
        </w:numPr>
        <w:jc w:val="both"/>
        <w:rPr>
          <w:rFonts w:cstheme="minorHAnsi"/>
          <w:sz w:val="24"/>
          <w:szCs w:val="24"/>
        </w:rPr>
      </w:pPr>
      <w:r>
        <w:rPr>
          <w:rFonts w:cstheme="minorHAnsi"/>
          <w:sz w:val="24"/>
          <w:szCs w:val="24"/>
        </w:rPr>
        <w:t xml:space="preserve">Perform experiment in 3 very different sites: no shrubs ever, damaged shrubs, and healthy shrubs. </w:t>
      </w:r>
    </w:p>
    <w:p w14:paraId="33D475C7" w14:textId="77777777" w:rsidR="00DA46D0" w:rsidRDefault="00DA46D0" w:rsidP="00DA46D0">
      <w:pPr>
        <w:pStyle w:val="ListParagraph"/>
        <w:numPr>
          <w:ilvl w:val="0"/>
          <w:numId w:val="5"/>
        </w:numPr>
        <w:jc w:val="both"/>
        <w:rPr>
          <w:rFonts w:cstheme="minorHAnsi"/>
          <w:sz w:val="24"/>
          <w:szCs w:val="24"/>
        </w:rPr>
      </w:pPr>
      <w:r>
        <w:rPr>
          <w:rFonts w:cstheme="minorHAnsi"/>
          <w:sz w:val="24"/>
          <w:szCs w:val="24"/>
        </w:rPr>
        <w:t xml:space="preserve">Do 2 different sites </w:t>
      </w:r>
      <w:r w:rsidR="00AE4CB6">
        <w:rPr>
          <w:rFonts w:cstheme="minorHAnsi"/>
          <w:sz w:val="24"/>
          <w:szCs w:val="24"/>
        </w:rPr>
        <w:t xml:space="preserve">to be safe, </w:t>
      </w:r>
      <w:r>
        <w:rPr>
          <w:rFonts w:cstheme="minorHAnsi"/>
          <w:sz w:val="24"/>
          <w:szCs w:val="24"/>
        </w:rPr>
        <w:t xml:space="preserve">and repeat protocol as is, but also test the same protocol under solar farm deploys to test for animal-shelter interaction in the context of another giant deploy and not just shade cloth shelters. </w:t>
      </w:r>
    </w:p>
    <w:p w14:paraId="78B7100F" w14:textId="77777777" w:rsidR="00DA46D0" w:rsidRDefault="00DA46D0" w:rsidP="00DA46D0">
      <w:pPr>
        <w:jc w:val="both"/>
        <w:rPr>
          <w:rFonts w:cstheme="minorHAnsi"/>
          <w:sz w:val="24"/>
          <w:szCs w:val="24"/>
        </w:rPr>
      </w:pPr>
    </w:p>
    <w:p w14:paraId="21EFF534" w14:textId="77777777" w:rsidR="00DA46D0" w:rsidRDefault="00DA46D0" w:rsidP="00DA46D0">
      <w:pPr>
        <w:jc w:val="both"/>
        <w:rPr>
          <w:rFonts w:cstheme="minorHAnsi"/>
          <w:sz w:val="24"/>
          <w:szCs w:val="24"/>
        </w:rPr>
      </w:pPr>
    </w:p>
    <w:p w14:paraId="0D9E9925" w14:textId="77777777" w:rsidR="00DA46D0" w:rsidRDefault="00DA46D0" w:rsidP="00DA46D0">
      <w:pPr>
        <w:jc w:val="both"/>
        <w:rPr>
          <w:rFonts w:cstheme="minorHAnsi"/>
          <w:sz w:val="24"/>
          <w:szCs w:val="24"/>
        </w:rPr>
      </w:pPr>
    </w:p>
    <w:p w14:paraId="1865DE56" w14:textId="77777777" w:rsidR="00DA46D0" w:rsidRDefault="00DA46D0" w:rsidP="00DA46D0">
      <w:pPr>
        <w:jc w:val="both"/>
        <w:rPr>
          <w:rFonts w:cstheme="minorHAnsi"/>
          <w:sz w:val="24"/>
          <w:szCs w:val="24"/>
        </w:rPr>
      </w:pPr>
    </w:p>
    <w:p w14:paraId="170F3E12" w14:textId="77777777" w:rsidR="00DA46D0" w:rsidRDefault="00DA46D0" w:rsidP="00DA46D0">
      <w:pPr>
        <w:jc w:val="both"/>
        <w:rPr>
          <w:rFonts w:cstheme="minorHAnsi"/>
          <w:sz w:val="24"/>
          <w:szCs w:val="24"/>
        </w:rPr>
      </w:pPr>
    </w:p>
    <w:p w14:paraId="3ECCEE30" w14:textId="77777777" w:rsidR="00DA46D0" w:rsidRDefault="00DA46D0" w:rsidP="00DA46D0">
      <w:pPr>
        <w:jc w:val="both"/>
        <w:rPr>
          <w:rFonts w:cstheme="minorHAnsi"/>
          <w:sz w:val="24"/>
          <w:szCs w:val="24"/>
        </w:rPr>
      </w:pPr>
    </w:p>
    <w:p w14:paraId="56DA8360" w14:textId="77777777" w:rsidR="00DA46D0" w:rsidRDefault="00DA46D0" w:rsidP="00DA46D0">
      <w:pPr>
        <w:jc w:val="both"/>
        <w:rPr>
          <w:rFonts w:cstheme="minorHAnsi"/>
          <w:sz w:val="24"/>
          <w:szCs w:val="24"/>
        </w:rPr>
      </w:pPr>
    </w:p>
    <w:p w14:paraId="17EECED9" w14:textId="77777777" w:rsidR="00DA46D0" w:rsidRPr="00DA46D0" w:rsidRDefault="00DA46D0" w:rsidP="00DA46D0">
      <w:pPr>
        <w:jc w:val="both"/>
        <w:rPr>
          <w:rFonts w:cstheme="minorHAnsi"/>
          <w:sz w:val="24"/>
          <w:szCs w:val="24"/>
        </w:rPr>
      </w:pPr>
    </w:p>
    <w:p w14:paraId="3F820D8F" w14:textId="77777777" w:rsidR="00DA46D0" w:rsidRDefault="00DA46D0" w:rsidP="00DF0279">
      <w:pPr>
        <w:jc w:val="both"/>
        <w:rPr>
          <w:rFonts w:cstheme="minorHAnsi"/>
          <w:sz w:val="24"/>
          <w:szCs w:val="24"/>
        </w:rPr>
      </w:pPr>
    </w:p>
    <w:p w14:paraId="7B4EFFA9" w14:textId="77777777" w:rsidR="00AE4CB6" w:rsidRDefault="00AE4CB6" w:rsidP="00DF0279">
      <w:pPr>
        <w:jc w:val="both"/>
        <w:rPr>
          <w:rFonts w:cstheme="minorHAnsi"/>
          <w:sz w:val="24"/>
          <w:szCs w:val="24"/>
        </w:rPr>
      </w:pPr>
    </w:p>
    <w:p w14:paraId="20B2F8FF" w14:textId="77777777" w:rsidR="00AE4CB6" w:rsidRPr="00DA46D0" w:rsidRDefault="00AE4CB6" w:rsidP="00DF0279">
      <w:pPr>
        <w:jc w:val="both"/>
        <w:rPr>
          <w:rFonts w:cstheme="minorHAnsi"/>
          <w:sz w:val="24"/>
          <w:szCs w:val="24"/>
        </w:rPr>
      </w:pPr>
    </w:p>
    <w:p w14:paraId="0D071932" w14:textId="77777777" w:rsidR="00DA46D0" w:rsidRDefault="00DA46D0" w:rsidP="00DF0279">
      <w:pPr>
        <w:jc w:val="both"/>
        <w:rPr>
          <w:rFonts w:cstheme="minorHAnsi"/>
          <w:sz w:val="24"/>
          <w:szCs w:val="24"/>
        </w:rPr>
      </w:pPr>
    </w:p>
    <w:p w14:paraId="645E3C5F" w14:textId="77777777" w:rsidR="00DD5E6A" w:rsidRPr="00DD5E6A" w:rsidRDefault="00DD5E6A" w:rsidP="00DD5E6A">
      <w:pPr>
        <w:jc w:val="both"/>
        <w:rPr>
          <w:b/>
          <w:bCs/>
          <w:sz w:val="24"/>
          <w:szCs w:val="24"/>
        </w:rPr>
      </w:pPr>
      <w:r w:rsidRPr="00DD5E6A">
        <w:rPr>
          <w:b/>
          <w:bCs/>
          <w:sz w:val="24"/>
          <w:szCs w:val="24"/>
        </w:rPr>
        <w:lastRenderedPageBreak/>
        <w:t xml:space="preserve">Bonus Chapter Idea 1: International UV Shade Cloth Shelter Protocol.  </w:t>
      </w:r>
    </w:p>
    <w:p w14:paraId="0E3F04F9" w14:textId="77777777" w:rsidR="00DD5E6A" w:rsidRPr="00DD5E6A" w:rsidRDefault="00DD5E6A" w:rsidP="00DD5E6A">
      <w:pPr>
        <w:jc w:val="both"/>
        <w:rPr>
          <w:b/>
          <w:bCs/>
          <w:sz w:val="24"/>
          <w:szCs w:val="24"/>
        </w:rPr>
      </w:pPr>
      <w:r w:rsidRPr="00DD5E6A">
        <w:rPr>
          <w:b/>
          <w:bCs/>
          <w:sz w:val="24"/>
          <w:szCs w:val="24"/>
        </w:rPr>
        <w:t xml:space="preserve">Purpose: </w:t>
      </w:r>
      <w:r w:rsidRPr="00DD5E6A">
        <w:rPr>
          <w:sz w:val="24"/>
          <w:szCs w:val="24"/>
        </w:rPr>
        <w:t xml:space="preserve">To lead an international UV Shade Cloth Shelter project similar to the International Tundra Experiment </w:t>
      </w:r>
      <w:r w:rsidRPr="00DD5E6A">
        <w:rPr>
          <w:sz w:val="24"/>
          <w:szCs w:val="24"/>
        </w:rPr>
        <w:fldChar w:fldCharType="begin"/>
      </w:r>
      <w:r w:rsidRPr="00DD5E6A">
        <w:rPr>
          <w:sz w:val="24"/>
          <w:szCs w:val="24"/>
        </w:rPr>
        <w:instrText xml:space="preserve"> ADDIN ZOTERO_ITEM CSL_CITATION {"citationID":"e7sQXdg0","properties":{"formattedCitation":"(Molau and Molgaard 1996)","plainCitation":"(Molau and Molgaard 1996)","noteIndex":0},"citationItems":[{"id":241,"uris":["http://zotero.org/users/local/vcRA7dFA/items/U3HM6NXP"],"uri":["http://zotero.org/users/local/vcRA7dFA/items/U3HM6NXP"],"itemData":{"id":241,"type":"article","publisher":"Danish Polar Center","title":"International Tundra Experiment","URL":"https://www.gvsu.edu/cms4/asset/3A8AF24B-DDCC-71FD-83D796AFC483CEEF/itexmanualfull.pdf","author":[{"family":"Molau","given":"Ulf"},{"family":"Molgaard","given":"Per"}],"issued":{"date-parts":[["1996"]]}}}],"schema":"https://github.com/citation-style-language/schema/raw/master/csl-citation.json"} </w:instrText>
      </w:r>
      <w:r w:rsidRPr="00DD5E6A">
        <w:rPr>
          <w:sz w:val="24"/>
          <w:szCs w:val="24"/>
        </w:rPr>
        <w:fldChar w:fldCharType="separate"/>
      </w:r>
      <w:r w:rsidRPr="00DD5E6A">
        <w:rPr>
          <w:rFonts w:ascii="Calibri" w:hAnsi="Calibri" w:cs="Calibri"/>
          <w:sz w:val="24"/>
          <w:szCs w:val="24"/>
        </w:rPr>
        <w:t>(Molau and Molgaard 1996)</w:t>
      </w:r>
      <w:r w:rsidRPr="00DD5E6A">
        <w:rPr>
          <w:sz w:val="24"/>
          <w:szCs w:val="24"/>
        </w:rPr>
        <w:fldChar w:fldCharType="end"/>
      </w:r>
      <w:r w:rsidRPr="00DD5E6A">
        <w:rPr>
          <w:sz w:val="24"/>
          <w:szCs w:val="24"/>
        </w:rPr>
        <w:t xml:space="preserve"> that was used to examine global change with Open Top Chambers (OTC).</w:t>
      </w:r>
      <w:r w:rsidRPr="00DD5E6A">
        <w:rPr>
          <w:b/>
          <w:bCs/>
          <w:sz w:val="24"/>
          <w:szCs w:val="24"/>
        </w:rPr>
        <w:t xml:space="preserve"> </w:t>
      </w:r>
    </w:p>
    <w:p w14:paraId="22AE6C9F" w14:textId="77777777" w:rsidR="00DD5E6A" w:rsidRPr="00DD5E6A" w:rsidRDefault="00DD5E6A" w:rsidP="00DD5E6A">
      <w:pPr>
        <w:jc w:val="both"/>
        <w:rPr>
          <w:sz w:val="24"/>
          <w:szCs w:val="24"/>
        </w:rPr>
      </w:pPr>
      <w:r w:rsidRPr="00DD5E6A">
        <w:rPr>
          <w:b/>
          <w:bCs/>
          <w:sz w:val="24"/>
          <w:szCs w:val="24"/>
        </w:rPr>
        <w:t>Questions:</w:t>
      </w:r>
      <w:r w:rsidRPr="00DD5E6A">
        <w:rPr>
          <w:sz w:val="24"/>
          <w:szCs w:val="24"/>
        </w:rPr>
        <w:t xml:space="preserve"> What is the impact of artificial shelters on microclimate in different systems worldwide? Do they always act similar to native shrubs in lowering the amplitude of variation for parameters such as temperature? </w:t>
      </w:r>
      <w:r>
        <w:rPr>
          <w:sz w:val="24"/>
          <w:szCs w:val="24"/>
        </w:rPr>
        <w:t>Does regional wildlife interact with these shelters?</w:t>
      </w:r>
    </w:p>
    <w:p w14:paraId="1889D107" w14:textId="77777777" w:rsidR="00DD5E6A" w:rsidRPr="00DD5E6A" w:rsidRDefault="00DD5E6A" w:rsidP="00DD5E6A">
      <w:pPr>
        <w:jc w:val="both"/>
        <w:rPr>
          <w:sz w:val="24"/>
          <w:szCs w:val="24"/>
        </w:rPr>
      </w:pPr>
      <w:r w:rsidRPr="00DD5E6A">
        <w:rPr>
          <w:b/>
          <w:bCs/>
          <w:sz w:val="24"/>
          <w:szCs w:val="24"/>
        </w:rPr>
        <w:t xml:space="preserve">Methods: </w:t>
      </w:r>
      <w:r w:rsidRPr="00DD5E6A">
        <w:rPr>
          <w:sz w:val="24"/>
          <w:szCs w:val="24"/>
        </w:rPr>
        <w:t xml:space="preserve">Write and revise a detailed protocol adapted from </w:t>
      </w:r>
      <w:r w:rsidRPr="00DD5E6A">
        <w:rPr>
          <w:sz w:val="24"/>
          <w:szCs w:val="24"/>
        </w:rPr>
        <w:fldChar w:fldCharType="begin"/>
      </w:r>
      <w:r w:rsidRPr="00DD5E6A">
        <w:rPr>
          <w:sz w:val="24"/>
          <w:szCs w:val="24"/>
        </w:rPr>
        <w:instrText xml:space="preserve"> ADDIN ZOTERO_ITEM CSL_CITATION {"citationID":"VkbNlhtu","properties":{"formattedCitation":"(Ghazian, Zuliani, and Lortie 2020)","plainCitation":"(Ghazian, Zuliani, and Lortie 2020)","noteIndex":0},"citationItems":[{"id":217,"uris":["http://zotero.org/users/local/vcRA7dFA/items/Y43K477Y"],"uri":["http://zotero.org/users/local/vcRA7dFA/items/Y43K477Y"],"itemData":{"id":217,"type":"article","abstract":"Micro-climatic data for solar radiation and temperature recorded in Panoche Hills Managament Area in Califronia, U.S.A. The study was conducted Spring-Summer 2019 (May 20th- June 12th). Micro-climate was recorded using in situ loggers under the shrubs Ephedra californica, artificial shelters, and the open to test for differences. Macro-site level data was retrieved from the nearby weather station and all data were compiled into one dataset.","language":"en","note":"type: dataset\nDOI: 10.6073/PASTA/A97A2785A17AFBA922CCB9E2229E0F83","publisher":"Environmental Data Initiative","source":"DOI.org (Datacite)","title":"Micro-macro Climate Data for shrubs and artificial shelters in Panoche Hills, California, USA, 2019","URL":"https://portal.edirepository.org/nis/mapbrowse?packageid=edi.617.1","author":[{"family":"Ghazian","given":"Nargol"},{"family":"Zuliani","given":"Mario"},{"family":"Lortie","given":"Christopher J."}],"accessed":{"date-parts":[["2020",10,1]]},"issued":{"date-parts":[["2020"]]}}}],"schema":"https://github.com/citation-style-language/schema/raw/master/csl-citation.json"} </w:instrText>
      </w:r>
      <w:r w:rsidRPr="00DD5E6A">
        <w:rPr>
          <w:sz w:val="24"/>
          <w:szCs w:val="24"/>
        </w:rPr>
        <w:fldChar w:fldCharType="separate"/>
      </w:r>
      <w:r w:rsidRPr="00DD5E6A">
        <w:rPr>
          <w:rFonts w:ascii="Calibri" w:hAnsi="Calibri" w:cs="Calibri"/>
          <w:sz w:val="24"/>
          <w:szCs w:val="24"/>
        </w:rPr>
        <w:t>(Ghazian, Zuliani, and Lortie 2020)</w:t>
      </w:r>
      <w:r w:rsidRPr="00DD5E6A">
        <w:rPr>
          <w:sz w:val="24"/>
          <w:szCs w:val="24"/>
        </w:rPr>
        <w:fldChar w:fldCharType="end"/>
      </w:r>
      <w:r w:rsidRPr="00DD5E6A">
        <w:rPr>
          <w:sz w:val="24"/>
          <w:szCs w:val="24"/>
        </w:rPr>
        <w:t xml:space="preserve"> with more eco-friendly materials and ask international collaborators worldwide to repeat the same experiment in their home region. Perhaps set-up a website for the protocol and send the link to international collaborators. </w:t>
      </w:r>
    </w:p>
    <w:p w14:paraId="7A24B508" w14:textId="77777777" w:rsidR="00DD5E6A" w:rsidRPr="00DD5E6A" w:rsidRDefault="00DD5E6A" w:rsidP="00DD5E6A">
      <w:pPr>
        <w:jc w:val="both"/>
        <w:rPr>
          <w:sz w:val="24"/>
          <w:szCs w:val="24"/>
        </w:rPr>
      </w:pPr>
    </w:p>
    <w:p w14:paraId="6D41FCA6" w14:textId="77777777" w:rsidR="00DD5E6A" w:rsidRDefault="00DD5E6A" w:rsidP="00DD5E6A">
      <w:pPr>
        <w:jc w:val="both"/>
        <w:rPr>
          <w:b/>
          <w:bCs/>
          <w:sz w:val="24"/>
          <w:szCs w:val="24"/>
        </w:rPr>
      </w:pPr>
      <w:r w:rsidRPr="00DD5E6A">
        <w:rPr>
          <w:b/>
          <w:bCs/>
          <w:sz w:val="24"/>
          <w:szCs w:val="24"/>
        </w:rPr>
        <w:t xml:space="preserve">Bonus Chapter Idea 2: </w:t>
      </w:r>
      <w:r>
        <w:rPr>
          <w:b/>
          <w:bCs/>
          <w:sz w:val="24"/>
          <w:szCs w:val="24"/>
        </w:rPr>
        <w:t>Construct shelters in a different dryland system such as Kenya or Israel.</w:t>
      </w:r>
    </w:p>
    <w:p w14:paraId="1786592E" w14:textId="77777777" w:rsidR="00DD5E6A" w:rsidRDefault="00DD5E6A" w:rsidP="00DD5E6A">
      <w:pPr>
        <w:jc w:val="both"/>
        <w:rPr>
          <w:sz w:val="24"/>
          <w:szCs w:val="24"/>
        </w:rPr>
      </w:pPr>
      <w:r>
        <w:rPr>
          <w:b/>
          <w:bCs/>
          <w:sz w:val="24"/>
          <w:szCs w:val="24"/>
        </w:rPr>
        <w:t xml:space="preserve">Purpose:  </w:t>
      </w:r>
      <w:r>
        <w:rPr>
          <w:sz w:val="24"/>
          <w:szCs w:val="24"/>
        </w:rPr>
        <w:t xml:space="preserve">To conduct the same exact field study as chapter 2 in a completely different region. </w:t>
      </w:r>
    </w:p>
    <w:p w14:paraId="1817EA58" w14:textId="77777777" w:rsidR="00DD5E6A" w:rsidRPr="00DD5E6A" w:rsidRDefault="00DD5E6A" w:rsidP="00DD5E6A">
      <w:pPr>
        <w:jc w:val="both"/>
        <w:rPr>
          <w:sz w:val="24"/>
          <w:szCs w:val="24"/>
        </w:rPr>
      </w:pPr>
      <w:r w:rsidRPr="00DD5E6A">
        <w:rPr>
          <w:b/>
          <w:bCs/>
          <w:sz w:val="24"/>
          <w:szCs w:val="24"/>
        </w:rPr>
        <w:t>Questions:</w:t>
      </w:r>
      <w:r w:rsidRPr="00DD5E6A">
        <w:rPr>
          <w:sz w:val="24"/>
          <w:szCs w:val="24"/>
        </w:rPr>
        <w:t xml:space="preserve"> What is the impact of artificial shelters on microclimate in different systems worldwide? Do they always act similar to native shrubs in lowering the amplitude of variation for parameters such as temperature? </w:t>
      </w:r>
      <w:r>
        <w:rPr>
          <w:sz w:val="24"/>
          <w:szCs w:val="24"/>
        </w:rPr>
        <w:t>Does regional wildlife interact with these shelters?</w:t>
      </w:r>
    </w:p>
    <w:p w14:paraId="6885E106" w14:textId="77777777" w:rsidR="00DD5E6A" w:rsidRPr="00DD5E6A" w:rsidRDefault="00DD5E6A" w:rsidP="00DD5E6A">
      <w:pPr>
        <w:jc w:val="both"/>
        <w:rPr>
          <w:sz w:val="24"/>
          <w:szCs w:val="24"/>
        </w:rPr>
      </w:pPr>
      <w:r w:rsidRPr="00DD5E6A">
        <w:rPr>
          <w:b/>
          <w:bCs/>
          <w:sz w:val="24"/>
          <w:szCs w:val="24"/>
        </w:rPr>
        <w:t xml:space="preserve">Methods: </w:t>
      </w:r>
      <w:r>
        <w:rPr>
          <w:sz w:val="24"/>
          <w:szCs w:val="24"/>
        </w:rPr>
        <w:t xml:space="preserve">To physically fly to the region and re-conduct the experiment or ask collaborators in Kenya or Isreal to conduct the same experiment, to see if the effects of shelters on microclimate are the same in all dryland systems (scrubland, grassland, savannah, western desert verus the middle east, etc). </w:t>
      </w:r>
    </w:p>
    <w:p w14:paraId="73167FB7" w14:textId="77777777" w:rsidR="00DD5E6A" w:rsidRPr="00DD5E6A" w:rsidRDefault="00DD5E6A" w:rsidP="00DD5E6A">
      <w:pPr>
        <w:jc w:val="both"/>
        <w:rPr>
          <w:sz w:val="24"/>
          <w:szCs w:val="24"/>
        </w:rPr>
      </w:pPr>
    </w:p>
    <w:p w14:paraId="412E75D5" w14:textId="77777777" w:rsidR="00DD5E6A" w:rsidRPr="00DD5E6A" w:rsidRDefault="00DD5E6A" w:rsidP="00DD5E6A">
      <w:pPr>
        <w:jc w:val="both"/>
        <w:rPr>
          <w:b/>
          <w:bCs/>
          <w:sz w:val="24"/>
          <w:szCs w:val="24"/>
        </w:rPr>
      </w:pPr>
    </w:p>
    <w:p w14:paraId="2E6B4B04" w14:textId="77777777" w:rsidR="00DD5E6A" w:rsidRDefault="00DD5E6A" w:rsidP="00DD5E6A">
      <w:pPr>
        <w:jc w:val="both"/>
      </w:pPr>
    </w:p>
    <w:p w14:paraId="65299BBD" w14:textId="77777777" w:rsidR="00DD5E6A" w:rsidRPr="00DD5E6A" w:rsidRDefault="00DD5E6A" w:rsidP="00DD5E6A">
      <w:pPr>
        <w:jc w:val="both"/>
      </w:pPr>
    </w:p>
    <w:p w14:paraId="08487FD9" w14:textId="77777777" w:rsidR="00DD5E6A" w:rsidRPr="00DD5E6A" w:rsidRDefault="00DD5E6A" w:rsidP="00DD5E6A">
      <w:pPr>
        <w:jc w:val="both"/>
      </w:pPr>
    </w:p>
    <w:p w14:paraId="605D67AB" w14:textId="77777777" w:rsidR="00DD5E6A" w:rsidRDefault="00DD5E6A" w:rsidP="00DD5E6A">
      <w:pPr>
        <w:jc w:val="both"/>
        <w:rPr>
          <w:b/>
          <w:bCs/>
        </w:rPr>
      </w:pPr>
    </w:p>
    <w:p w14:paraId="7A5F0207" w14:textId="77777777" w:rsidR="00DD5E6A" w:rsidRDefault="00DD5E6A" w:rsidP="002954D6">
      <w:pPr>
        <w:rPr>
          <w:b/>
          <w:bCs/>
        </w:rPr>
      </w:pPr>
    </w:p>
    <w:p w14:paraId="29DDD0DD" w14:textId="77777777" w:rsidR="00DD5E6A" w:rsidRDefault="00DD5E6A" w:rsidP="002954D6">
      <w:pPr>
        <w:rPr>
          <w:b/>
          <w:bCs/>
        </w:rPr>
      </w:pPr>
    </w:p>
    <w:p w14:paraId="3DA26DC0" w14:textId="77777777" w:rsidR="00DD5E6A" w:rsidRDefault="00DD5E6A" w:rsidP="002954D6">
      <w:pPr>
        <w:rPr>
          <w:b/>
          <w:bCs/>
        </w:rPr>
      </w:pPr>
    </w:p>
    <w:p w14:paraId="1B5932D2" w14:textId="77777777" w:rsidR="00DD5E6A" w:rsidRDefault="00DD5E6A" w:rsidP="002954D6">
      <w:pPr>
        <w:rPr>
          <w:b/>
          <w:bCs/>
        </w:rPr>
      </w:pPr>
    </w:p>
    <w:p w14:paraId="47FF747C" w14:textId="77777777" w:rsidR="00DD5E6A" w:rsidRDefault="00DD5E6A" w:rsidP="002954D6">
      <w:pPr>
        <w:rPr>
          <w:b/>
          <w:bCs/>
        </w:rPr>
      </w:pPr>
    </w:p>
    <w:p w14:paraId="2E249CDA" w14:textId="77777777" w:rsidR="007439EE" w:rsidRDefault="00F067FB" w:rsidP="009C376A">
      <w:pPr>
        <w:rPr>
          <w:b/>
          <w:bCs/>
        </w:rPr>
      </w:pPr>
      <w:r>
        <w:rPr>
          <w:b/>
          <w:bCs/>
        </w:rPr>
        <w:lastRenderedPageBreak/>
        <w:t>Work Cited</w:t>
      </w:r>
    </w:p>
    <w:p w14:paraId="4DA22EF0" w14:textId="77777777" w:rsidR="00AE4CB6" w:rsidRPr="00AE4CB6" w:rsidRDefault="00AE4CB6" w:rsidP="00AE4CB6">
      <w:pPr>
        <w:pStyle w:val="Bibliography"/>
        <w:rPr>
          <w:rFonts w:ascii="Calibri" w:hAnsi="Calibri" w:cs="Calibri"/>
        </w:rPr>
      </w:pPr>
      <w:r>
        <w:rPr>
          <w:b/>
          <w:bCs/>
        </w:rPr>
        <w:fldChar w:fldCharType="begin"/>
      </w:r>
      <w:r>
        <w:rPr>
          <w:b/>
          <w:bCs/>
        </w:rPr>
        <w:instrText xml:space="preserve"> ADDIN ZOTERO_BIBL {"uncited":[],"omitted":[],"custom":[]} CSL_BIBLIOGRAPHY </w:instrText>
      </w:r>
      <w:r>
        <w:rPr>
          <w:b/>
          <w:bCs/>
        </w:rPr>
        <w:fldChar w:fldCharType="separate"/>
      </w:r>
      <w:r w:rsidRPr="00AE4CB6">
        <w:rPr>
          <w:rFonts w:ascii="Calibri" w:hAnsi="Calibri" w:cs="Calibri"/>
        </w:rPr>
        <w:t>Allen, Michael F., C.W. Barrows, Michael D. Bell, G Darrel Jenerette, Robert F. Johnson, and Edith B. Allen. 2014. “Threats to California’s Desert Ecosystems.” 42 (2).</w:t>
      </w:r>
    </w:p>
    <w:p w14:paraId="61EF7B90" w14:textId="77777777" w:rsidR="00AE4CB6" w:rsidRPr="00AE4CB6" w:rsidRDefault="00AE4CB6" w:rsidP="00AE4CB6">
      <w:pPr>
        <w:pStyle w:val="Bibliography"/>
        <w:rPr>
          <w:rFonts w:ascii="Calibri" w:hAnsi="Calibri" w:cs="Calibri"/>
        </w:rPr>
      </w:pPr>
      <w:r w:rsidRPr="00AE4CB6">
        <w:rPr>
          <w:rFonts w:ascii="Calibri" w:hAnsi="Calibri" w:cs="Calibri"/>
        </w:rPr>
        <w:t xml:space="preserve">Arida, Evy Ayu, and C. Michael Bull. 2008. “Optimising the Design of Artificial Refuges for the Australian Skink, Egernia Stokesii.” </w:t>
      </w:r>
      <w:r w:rsidRPr="00AE4CB6">
        <w:rPr>
          <w:rFonts w:ascii="Calibri" w:hAnsi="Calibri" w:cs="Calibri"/>
          <w:i/>
          <w:iCs/>
        </w:rPr>
        <w:t>Applied Herpetology</w:t>
      </w:r>
      <w:r w:rsidRPr="00AE4CB6">
        <w:rPr>
          <w:rFonts w:ascii="Calibri" w:hAnsi="Calibri" w:cs="Calibri"/>
        </w:rPr>
        <w:t xml:space="preserve"> 5 (2): 161–72. https://doi.org/10.1163/157075408784648826.</w:t>
      </w:r>
    </w:p>
    <w:p w14:paraId="3B641D01" w14:textId="77777777" w:rsidR="00AE4CB6" w:rsidRPr="00AE4CB6" w:rsidRDefault="00AE4CB6" w:rsidP="00AE4CB6">
      <w:pPr>
        <w:pStyle w:val="Bibliography"/>
        <w:rPr>
          <w:rFonts w:ascii="Calibri" w:hAnsi="Calibri" w:cs="Calibri"/>
        </w:rPr>
      </w:pPr>
      <w:r w:rsidRPr="00AE4CB6">
        <w:rPr>
          <w:rFonts w:ascii="Calibri" w:hAnsi="Calibri" w:cs="Calibri"/>
        </w:rPr>
        <w:t xml:space="preserve">Bertness, Mark D., and Ragan Callaway. 1994. “Positive Interactions in Communities.” </w:t>
      </w:r>
      <w:r w:rsidRPr="00AE4CB6">
        <w:rPr>
          <w:rFonts w:ascii="Calibri" w:hAnsi="Calibri" w:cs="Calibri"/>
          <w:i/>
          <w:iCs/>
        </w:rPr>
        <w:t>Trends in Ecology &amp; Evolution</w:t>
      </w:r>
      <w:r w:rsidRPr="00AE4CB6">
        <w:rPr>
          <w:rFonts w:ascii="Calibri" w:hAnsi="Calibri" w:cs="Calibri"/>
        </w:rPr>
        <w:t xml:space="preserve"> 9 (5): 191–93. https://doi.org/10.1016/0169-5347(94)90088-4.</w:t>
      </w:r>
    </w:p>
    <w:p w14:paraId="0AB9731A" w14:textId="77777777" w:rsidR="00AE4CB6" w:rsidRPr="00AE4CB6" w:rsidRDefault="00AE4CB6" w:rsidP="00AE4CB6">
      <w:pPr>
        <w:pStyle w:val="Bibliography"/>
        <w:rPr>
          <w:rFonts w:ascii="Calibri" w:hAnsi="Calibri" w:cs="Calibri"/>
        </w:rPr>
      </w:pPr>
      <w:r w:rsidRPr="00AE4CB6">
        <w:rPr>
          <w:rFonts w:ascii="Calibri" w:hAnsi="Calibri" w:cs="Calibri"/>
        </w:rPr>
        <w:t xml:space="preserve">Bertness, Mark D., and George H. Leonard. 1997. “The Role of Positive Interactions in Communities: Lessons from Intertidal Habitats.” </w:t>
      </w:r>
      <w:r w:rsidRPr="00AE4CB6">
        <w:rPr>
          <w:rFonts w:ascii="Calibri" w:hAnsi="Calibri" w:cs="Calibri"/>
          <w:i/>
          <w:iCs/>
        </w:rPr>
        <w:t>Ecology</w:t>
      </w:r>
      <w:r w:rsidRPr="00AE4CB6">
        <w:rPr>
          <w:rFonts w:ascii="Calibri" w:hAnsi="Calibri" w:cs="Calibri"/>
        </w:rPr>
        <w:t xml:space="preserve"> 78 (7): 1976–89. https://doi.org/10.1890/0012-9658(1997)078[1976:TROPII]2.0.CO;2.</w:t>
      </w:r>
    </w:p>
    <w:p w14:paraId="078167B8" w14:textId="77777777" w:rsidR="00AE4CB6" w:rsidRPr="00AE4CB6" w:rsidRDefault="00AE4CB6" w:rsidP="00AE4CB6">
      <w:pPr>
        <w:pStyle w:val="Bibliography"/>
        <w:rPr>
          <w:rFonts w:ascii="Calibri" w:hAnsi="Calibri" w:cs="Calibri"/>
        </w:rPr>
      </w:pPr>
      <w:r w:rsidRPr="00AE4CB6">
        <w:rPr>
          <w:rFonts w:ascii="Calibri" w:hAnsi="Calibri" w:cs="Calibri"/>
        </w:rPr>
        <w:t xml:space="preserve">Bowkett, Andrew E., Francesco Rovero, and Andrew R. Marshall. 2008. “The Use of Camera-Trap Data to Model Habitat Use by Antelope Species in the Udzungwa Mountain Forests, Tanzania.” </w:t>
      </w:r>
      <w:r w:rsidRPr="00AE4CB6">
        <w:rPr>
          <w:rFonts w:ascii="Calibri" w:hAnsi="Calibri" w:cs="Calibri"/>
          <w:i/>
          <w:iCs/>
        </w:rPr>
        <w:t>African Journal of Ecology</w:t>
      </w:r>
      <w:r w:rsidRPr="00AE4CB6">
        <w:rPr>
          <w:rFonts w:ascii="Calibri" w:hAnsi="Calibri" w:cs="Calibri"/>
        </w:rPr>
        <w:t xml:space="preserve"> 46 (4): 479–87. https://doi.org/10.1111/j.1365-2028.2007.00881.x.</w:t>
      </w:r>
    </w:p>
    <w:p w14:paraId="0A74A4F6" w14:textId="77777777" w:rsidR="00AE4CB6" w:rsidRPr="00AE4CB6" w:rsidRDefault="00AE4CB6" w:rsidP="00AE4CB6">
      <w:pPr>
        <w:pStyle w:val="Bibliography"/>
        <w:rPr>
          <w:rFonts w:ascii="Calibri" w:hAnsi="Calibri" w:cs="Calibri"/>
        </w:rPr>
      </w:pPr>
      <w:r w:rsidRPr="00AE4CB6">
        <w:rPr>
          <w:rFonts w:ascii="Calibri" w:hAnsi="Calibri" w:cs="Calibri"/>
        </w:rPr>
        <w:t xml:space="preserve">Brooker, Rob W., Fernando T. Maestre, Ragan M. Callaway, Christopher L. Lortie, Lohengrin A. Cavieres, Georges Kunstler, Pierre Liancourt, et al. 2007. “Facilitation in Plant Communities: The Past, the Present, and the Future.” </w:t>
      </w:r>
      <w:r w:rsidRPr="00AE4CB6">
        <w:rPr>
          <w:rFonts w:ascii="Calibri" w:hAnsi="Calibri" w:cs="Calibri"/>
          <w:i/>
          <w:iCs/>
        </w:rPr>
        <w:t>Journal of Ecology</w:t>
      </w:r>
      <w:r w:rsidRPr="00AE4CB6">
        <w:rPr>
          <w:rFonts w:ascii="Calibri" w:hAnsi="Calibri" w:cs="Calibri"/>
        </w:rPr>
        <w:t xml:space="preserve"> 0 (0): 070908024102002-??? https://doi.org/10.1111/j.1365-2745.2007.01295.x.</w:t>
      </w:r>
    </w:p>
    <w:p w14:paraId="37E91DCD" w14:textId="77777777" w:rsidR="00AE4CB6" w:rsidRPr="00AE4CB6" w:rsidRDefault="00AE4CB6" w:rsidP="00AE4CB6">
      <w:pPr>
        <w:pStyle w:val="Bibliography"/>
        <w:rPr>
          <w:rFonts w:ascii="Calibri" w:hAnsi="Calibri" w:cs="Calibri"/>
        </w:rPr>
      </w:pPr>
      <w:r w:rsidRPr="00AE4CB6">
        <w:rPr>
          <w:rFonts w:ascii="Calibri" w:hAnsi="Calibri" w:cs="Calibri"/>
        </w:rPr>
        <w:t xml:space="preserve">Buckley, Daniel H., and Thomas M. Schmidt. 2003. “Diversity and Dynamics of Microbial Communities in Soils from Agro-Ecosystems.” </w:t>
      </w:r>
      <w:r w:rsidRPr="00AE4CB6">
        <w:rPr>
          <w:rFonts w:ascii="Calibri" w:hAnsi="Calibri" w:cs="Calibri"/>
          <w:i/>
          <w:iCs/>
        </w:rPr>
        <w:t>Environmental Microbiology</w:t>
      </w:r>
      <w:r w:rsidRPr="00AE4CB6">
        <w:rPr>
          <w:rFonts w:ascii="Calibri" w:hAnsi="Calibri" w:cs="Calibri"/>
        </w:rPr>
        <w:t xml:space="preserve"> 5 (6): 441–52. https://doi.org/10.1046/j.1462-2920.2003.00404.x.</w:t>
      </w:r>
    </w:p>
    <w:p w14:paraId="0529104D" w14:textId="77777777" w:rsidR="00AE4CB6" w:rsidRPr="00AE4CB6" w:rsidRDefault="00AE4CB6" w:rsidP="00AE4CB6">
      <w:pPr>
        <w:pStyle w:val="Bibliography"/>
        <w:rPr>
          <w:rFonts w:ascii="Calibri" w:hAnsi="Calibri" w:cs="Calibri"/>
        </w:rPr>
      </w:pPr>
      <w:r w:rsidRPr="00AE4CB6">
        <w:rPr>
          <w:rFonts w:ascii="Calibri" w:hAnsi="Calibri" w:cs="Calibri"/>
        </w:rPr>
        <w:t>Cadenasso, M.L, and S.T.A Pickett. 1995. “Landscape Ecology: Spatial Heterogeneity in Ecological Systems” 269 (5222). https://doi.org/10.1126/science.269.5222.331.</w:t>
      </w:r>
    </w:p>
    <w:p w14:paraId="136310C0" w14:textId="77777777" w:rsidR="00AE4CB6" w:rsidRPr="00AE4CB6" w:rsidRDefault="00AE4CB6" w:rsidP="00AE4CB6">
      <w:pPr>
        <w:pStyle w:val="Bibliography"/>
        <w:rPr>
          <w:rFonts w:ascii="Calibri" w:hAnsi="Calibri" w:cs="Calibri"/>
        </w:rPr>
      </w:pPr>
      <w:r w:rsidRPr="00AE4CB6">
        <w:rPr>
          <w:rFonts w:ascii="Calibri" w:hAnsi="Calibri" w:cs="Calibri"/>
        </w:rPr>
        <w:t xml:space="preserve">Dupuis-Desormeaux, Marc, Zeke Davidson, Mary Mwololo, Edwin Kisio, Sam Taylor, and Suzanne E. MacDonald. 2015. “Testing the Prey-Trap Hypothesis at Two Wildlife Conservancies in Kenya.” Edited by Stephanie S. Romanach. </w:t>
      </w:r>
      <w:r w:rsidRPr="00AE4CB6">
        <w:rPr>
          <w:rFonts w:ascii="Calibri" w:hAnsi="Calibri" w:cs="Calibri"/>
          <w:i/>
          <w:iCs/>
        </w:rPr>
        <w:t>PLOS ONE</w:t>
      </w:r>
      <w:r w:rsidRPr="00AE4CB6">
        <w:rPr>
          <w:rFonts w:ascii="Calibri" w:hAnsi="Calibri" w:cs="Calibri"/>
        </w:rPr>
        <w:t xml:space="preserve"> 10 (10): e0139537. https://doi.org/10.1371/journal.pone.0139537.</w:t>
      </w:r>
    </w:p>
    <w:p w14:paraId="5A8640C2" w14:textId="77777777" w:rsidR="00AE4CB6" w:rsidRPr="00AE4CB6" w:rsidRDefault="00AE4CB6" w:rsidP="00AE4CB6">
      <w:pPr>
        <w:pStyle w:val="Bibliography"/>
        <w:rPr>
          <w:rFonts w:ascii="Calibri" w:hAnsi="Calibri" w:cs="Calibri"/>
        </w:rPr>
      </w:pPr>
      <w:r w:rsidRPr="00AE4CB6">
        <w:rPr>
          <w:rFonts w:ascii="Calibri" w:hAnsi="Calibri" w:cs="Calibri"/>
        </w:rPr>
        <w:t xml:space="preserve">Elmqvist, Thomas, ed. 2013. </w:t>
      </w:r>
      <w:r w:rsidRPr="00AE4CB6">
        <w:rPr>
          <w:rFonts w:ascii="Calibri" w:hAnsi="Calibri" w:cs="Calibri"/>
          <w:i/>
          <w:iCs/>
        </w:rPr>
        <w:t>Urbanization, Biodiversity and Ecosystem Services: Challenges and Opportunities: A Global Assessment ; a Part of the Cities and Biodiversity Outlook Project</w:t>
      </w:r>
      <w:r w:rsidRPr="00AE4CB6">
        <w:rPr>
          <w:rFonts w:ascii="Calibri" w:hAnsi="Calibri" w:cs="Calibri"/>
        </w:rPr>
        <w:t>. Springer Open. Dordrecht: Springer.</w:t>
      </w:r>
    </w:p>
    <w:p w14:paraId="6B6F365B" w14:textId="77777777" w:rsidR="00AE4CB6" w:rsidRPr="00AE4CB6" w:rsidRDefault="00AE4CB6" w:rsidP="00AE4CB6">
      <w:pPr>
        <w:pStyle w:val="Bibliography"/>
        <w:rPr>
          <w:rFonts w:ascii="Calibri" w:hAnsi="Calibri" w:cs="Calibri"/>
        </w:rPr>
      </w:pPr>
      <w:r w:rsidRPr="00AE4CB6">
        <w:rPr>
          <w:rFonts w:ascii="Calibri" w:hAnsi="Calibri" w:cs="Calibri"/>
        </w:rPr>
        <w:t xml:space="preserve">Ernst, Crystal M., Sarah Loboda, and Christopher M. Buddle. 2016. “Capturing Northern Biodiversity: Diversity of Arctic, Subarctic and North Boreal Beetles and Spiders Are Affected by Trap Type and Habitat.” Edited by Calvin Dytham and Thomas Bolger. </w:t>
      </w:r>
      <w:r w:rsidRPr="00AE4CB6">
        <w:rPr>
          <w:rFonts w:ascii="Calibri" w:hAnsi="Calibri" w:cs="Calibri"/>
          <w:i/>
          <w:iCs/>
        </w:rPr>
        <w:t>Insect Conservation and Diversity</w:t>
      </w:r>
      <w:r w:rsidRPr="00AE4CB6">
        <w:rPr>
          <w:rFonts w:ascii="Calibri" w:hAnsi="Calibri" w:cs="Calibri"/>
        </w:rPr>
        <w:t xml:space="preserve"> 9 (1): 63–73. https://doi.org/10.1111/icad.12143.</w:t>
      </w:r>
    </w:p>
    <w:p w14:paraId="24851FC5" w14:textId="77777777" w:rsidR="00AE4CB6" w:rsidRPr="00AE4CB6" w:rsidRDefault="00AE4CB6" w:rsidP="00AE4CB6">
      <w:pPr>
        <w:pStyle w:val="Bibliography"/>
        <w:rPr>
          <w:rFonts w:ascii="Calibri" w:hAnsi="Calibri" w:cs="Calibri"/>
        </w:rPr>
      </w:pPr>
      <w:r w:rsidRPr="00AE4CB6">
        <w:rPr>
          <w:rFonts w:ascii="Calibri" w:hAnsi="Calibri" w:cs="Calibri"/>
        </w:rPr>
        <w:t xml:space="preserve">Filazzola, Alessandro, Michael Westphal, Michael Powers, Amanda Rae Liczner, Deborah A. (Smith) Woollett, Brent Johnson, and Christopher J. Lortie. 2017. “Non-Trophic Interactions in Deserts: Facilitation, Interference, and an Endangered Lizard Species.” </w:t>
      </w:r>
      <w:r w:rsidRPr="00AE4CB6">
        <w:rPr>
          <w:rFonts w:ascii="Calibri" w:hAnsi="Calibri" w:cs="Calibri"/>
          <w:i/>
          <w:iCs/>
        </w:rPr>
        <w:t>Basic and Applied Ecology</w:t>
      </w:r>
      <w:r w:rsidRPr="00AE4CB6">
        <w:rPr>
          <w:rFonts w:ascii="Calibri" w:hAnsi="Calibri" w:cs="Calibri"/>
        </w:rPr>
        <w:t xml:space="preserve"> 20 (May): 51–61. https://doi.org/10.1016/j.baae.2017.01.002.</w:t>
      </w:r>
    </w:p>
    <w:p w14:paraId="222092D3" w14:textId="77777777" w:rsidR="00AE4CB6" w:rsidRPr="00AE4CB6" w:rsidRDefault="00AE4CB6" w:rsidP="00AE4CB6">
      <w:pPr>
        <w:pStyle w:val="Bibliography"/>
        <w:rPr>
          <w:rFonts w:ascii="Calibri" w:hAnsi="Calibri" w:cs="Calibri"/>
        </w:rPr>
      </w:pPr>
      <w:r w:rsidRPr="00AE4CB6">
        <w:rPr>
          <w:rFonts w:ascii="Calibri" w:hAnsi="Calibri" w:cs="Calibri"/>
        </w:rPr>
        <w:t xml:space="preserve">Germano, David J., Galen B. Rathbun, Lawrence R. Saslaw, Brian L. Cypher, Ellen A. Cypher, and Larry M. Vredenburgh. 2011. “The San Joaquin Desert of California: Ecologically Misunderstood and Overlooked.” </w:t>
      </w:r>
      <w:r w:rsidRPr="00AE4CB6">
        <w:rPr>
          <w:rFonts w:ascii="Calibri" w:hAnsi="Calibri" w:cs="Calibri"/>
          <w:i/>
          <w:iCs/>
        </w:rPr>
        <w:t>Natural Areas Journal</w:t>
      </w:r>
      <w:r w:rsidRPr="00AE4CB6">
        <w:rPr>
          <w:rFonts w:ascii="Calibri" w:hAnsi="Calibri" w:cs="Calibri"/>
        </w:rPr>
        <w:t xml:space="preserve"> 31 (2): 138–47. https://doi.org/10.3375/043.031.0206.</w:t>
      </w:r>
    </w:p>
    <w:p w14:paraId="56AD5C5A" w14:textId="77777777" w:rsidR="00AE4CB6" w:rsidRPr="00AE4CB6" w:rsidRDefault="00AE4CB6" w:rsidP="00AE4CB6">
      <w:pPr>
        <w:pStyle w:val="Bibliography"/>
        <w:rPr>
          <w:rFonts w:ascii="Calibri" w:hAnsi="Calibri" w:cs="Calibri"/>
        </w:rPr>
      </w:pPr>
      <w:r w:rsidRPr="00AE4CB6">
        <w:rPr>
          <w:rFonts w:ascii="Calibri" w:hAnsi="Calibri" w:cs="Calibri"/>
        </w:rPr>
        <w:t>Ghazian, Nargol, Mario Zuliani, and Christopher J. Lortie. 2020. “Micro-Macro Climate Data for Shrubs and Artificial Shelters in Panoche Hills, California, USA, 2019.” Environmental Data Initiative. https://doi.org/10.6073/PASTA/A97A2785A17AFBA922CCB9E2229E0F83.</w:t>
      </w:r>
    </w:p>
    <w:p w14:paraId="53BCCF45" w14:textId="77777777" w:rsidR="00AE4CB6" w:rsidRPr="00AE4CB6" w:rsidRDefault="00AE4CB6" w:rsidP="00AE4CB6">
      <w:pPr>
        <w:pStyle w:val="Bibliography"/>
        <w:rPr>
          <w:rFonts w:ascii="Calibri" w:hAnsi="Calibri" w:cs="Calibri"/>
        </w:rPr>
      </w:pPr>
      <w:r w:rsidRPr="00AE4CB6">
        <w:rPr>
          <w:rFonts w:ascii="Calibri" w:hAnsi="Calibri" w:cs="Calibri"/>
        </w:rPr>
        <w:t xml:space="preserve">Guerreiro, Selma B., Chris Kilsby, and Hayley J. Fowler. 2017. “Assessing the Threat of Future Megadrought in Iberia: ASSESSING THE THREAT OF FUTURE MEGADROUGHT IN IBERIA.” </w:t>
      </w:r>
      <w:r w:rsidRPr="00AE4CB6">
        <w:rPr>
          <w:rFonts w:ascii="Calibri" w:hAnsi="Calibri" w:cs="Calibri"/>
          <w:i/>
          <w:iCs/>
        </w:rPr>
        <w:t>International Journal of Climatology</w:t>
      </w:r>
      <w:r w:rsidRPr="00AE4CB6">
        <w:rPr>
          <w:rFonts w:ascii="Calibri" w:hAnsi="Calibri" w:cs="Calibri"/>
        </w:rPr>
        <w:t xml:space="preserve"> 37 (15): 5024–34. https://doi.org/10.1002/joc.5140.</w:t>
      </w:r>
    </w:p>
    <w:p w14:paraId="0D687D76" w14:textId="77777777" w:rsidR="00AE4CB6" w:rsidRPr="00AE4CB6" w:rsidRDefault="00AE4CB6" w:rsidP="00AE4CB6">
      <w:pPr>
        <w:pStyle w:val="Bibliography"/>
        <w:rPr>
          <w:rFonts w:ascii="Calibri" w:hAnsi="Calibri" w:cs="Calibri"/>
        </w:rPr>
      </w:pPr>
      <w:r w:rsidRPr="00AE4CB6">
        <w:rPr>
          <w:rFonts w:ascii="Calibri" w:hAnsi="Calibri" w:cs="Calibri"/>
        </w:rPr>
        <w:lastRenderedPageBreak/>
        <w:t xml:space="preserve">Hadley, Neil F. 1970. “Micrometeorology and Energy Exchange in Two Desert Arthropods.” </w:t>
      </w:r>
      <w:r w:rsidRPr="00AE4CB6">
        <w:rPr>
          <w:rFonts w:ascii="Calibri" w:hAnsi="Calibri" w:cs="Calibri"/>
          <w:i/>
          <w:iCs/>
        </w:rPr>
        <w:t>Ecology</w:t>
      </w:r>
      <w:r w:rsidRPr="00AE4CB6">
        <w:rPr>
          <w:rFonts w:ascii="Calibri" w:hAnsi="Calibri" w:cs="Calibri"/>
        </w:rPr>
        <w:t xml:space="preserve"> 51 (3): 434–44. https://doi.org/10.2307/1935378.</w:t>
      </w:r>
    </w:p>
    <w:p w14:paraId="7CA1C0D9" w14:textId="77777777" w:rsidR="00AE4CB6" w:rsidRPr="00AE4CB6" w:rsidRDefault="00AE4CB6" w:rsidP="00AE4CB6">
      <w:pPr>
        <w:pStyle w:val="Bibliography"/>
        <w:rPr>
          <w:rFonts w:ascii="Calibri" w:hAnsi="Calibri" w:cs="Calibri"/>
        </w:rPr>
      </w:pPr>
      <w:r w:rsidRPr="00AE4CB6">
        <w:rPr>
          <w:rFonts w:ascii="Calibri" w:hAnsi="Calibri" w:cs="Calibri"/>
        </w:rPr>
        <w:t xml:space="preserve">Harris, J. A. 2003. “Measurements of the Soil Microbial Community for Estimating the Success of Restoration: Microorganisms and Restoration Success.” </w:t>
      </w:r>
      <w:r w:rsidRPr="00AE4CB6">
        <w:rPr>
          <w:rFonts w:ascii="Calibri" w:hAnsi="Calibri" w:cs="Calibri"/>
          <w:i/>
          <w:iCs/>
        </w:rPr>
        <w:t>European Journal of Soil Science</w:t>
      </w:r>
      <w:r w:rsidRPr="00AE4CB6">
        <w:rPr>
          <w:rFonts w:ascii="Calibri" w:hAnsi="Calibri" w:cs="Calibri"/>
        </w:rPr>
        <w:t xml:space="preserve"> 54 (4): 801–8. https://doi.org/10.1046/j.1351-0754.2003.0559.x.</w:t>
      </w:r>
    </w:p>
    <w:p w14:paraId="647052BF" w14:textId="77777777" w:rsidR="00AE4CB6" w:rsidRPr="00AE4CB6" w:rsidRDefault="00AE4CB6" w:rsidP="00AE4CB6">
      <w:pPr>
        <w:pStyle w:val="Bibliography"/>
        <w:rPr>
          <w:rFonts w:ascii="Calibri" w:hAnsi="Calibri" w:cs="Calibri"/>
        </w:rPr>
      </w:pPr>
      <w:r w:rsidRPr="00AE4CB6">
        <w:rPr>
          <w:rFonts w:ascii="Calibri" w:hAnsi="Calibri" w:cs="Calibri"/>
        </w:rPr>
        <w:t xml:space="preserve">Holzapfel, Claus, and Bruce E. Mahall. 1999. “BIDIRECTIONAL FACILITATION AND INTERFERENCE BETWEEN SHRUBS AND ANNUALS IN THE MOJAVE DESERT.” </w:t>
      </w:r>
      <w:r w:rsidRPr="00AE4CB6">
        <w:rPr>
          <w:rFonts w:ascii="Calibri" w:hAnsi="Calibri" w:cs="Calibri"/>
          <w:i/>
          <w:iCs/>
        </w:rPr>
        <w:t>Ecology</w:t>
      </w:r>
      <w:r w:rsidRPr="00AE4CB6">
        <w:rPr>
          <w:rFonts w:ascii="Calibri" w:hAnsi="Calibri" w:cs="Calibri"/>
        </w:rPr>
        <w:t xml:space="preserve"> 80 (5): 1747–61. https://doi.org/10.1890/0012-9658(1999)080[1747:BFAIBS]2.0.CO;2.</w:t>
      </w:r>
    </w:p>
    <w:p w14:paraId="4423446D" w14:textId="77777777" w:rsidR="00AE4CB6" w:rsidRPr="00AE4CB6" w:rsidRDefault="00AE4CB6" w:rsidP="00AE4CB6">
      <w:pPr>
        <w:pStyle w:val="Bibliography"/>
        <w:rPr>
          <w:rFonts w:ascii="Calibri" w:hAnsi="Calibri" w:cs="Calibri"/>
        </w:rPr>
      </w:pPr>
      <w:r w:rsidRPr="00AE4CB6">
        <w:rPr>
          <w:rFonts w:ascii="Calibri" w:hAnsi="Calibri" w:cs="Calibri"/>
        </w:rPr>
        <w:t xml:space="preserve">Irwin, Mitchell T., Patricia C. Wright, Christopher Birkinshaw, Brian L. Fisher, Charlie J. Gardner, Julian Glos, Steven M. Goodman, et al. 2010. “Patterns of Species Change in Anthropogenically Disturbed Forests of Madagascar.” </w:t>
      </w:r>
      <w:r w:rsidRPr="00AE4CB6">
        <w:rPr>
          <w:rFonts w:ascii="Calibri" w:hAnsi="Calibri" w:cs="Calibri"/>
          <w:i/>
          <w:iCs/>
        </w:rPr>
        <w:t>Biological Conservation</w:t>
      </w:r>
      <w:r w:rsidRPr="00AE4CB6">
        <w:rPr>
          <w:rFonts w:ascii="Calibri" w:hAnsi="Calibri" w:cs="Calibri"/>
        </w:rPr>
        <w:t xml:space="preserve"> 143 (10): 2351–62. https://doi.org/10.1016/j.biocon.2010.01.023.</w:t>
      </w:r>
    </w:p>
    <w:p w14:paraId="1804D7AD" w14:textId="77777777" w:rsidR="00AE4CB6" w:rsidRPr="00AE4CB6" w:rsidRDefault="00AE4CB6" w:rsidP="00AE4CB6">
      <w:pPr>
        <w:pStyle w:val="Bibliography"/>
        <w:rPr>
          <w:rFonts w:ascii="Calibri" w:hAnsi="Calibri" w:cs="Calibri"/>
        </w:rPr>
      </w:pPr>
      <w:r w:rsidRPr="00AE4CB6">
        <w:rPr>
          <w:rFonts w:ascii="Calibri" w:hAnsi="Calibri" w:cs="Calibri"/>
        </w:rPr>
        <w:t xml:space="preserve">Ivey, Kathleen N, Margaret Cornwall, Hayley Crowell, Nargol Ghazian, Emmeleia Nix, Malory Owen, Mario Zuliani, Christopher J Lortie, Michael Westphal, and Emily Taylor. 2020. “Thermal Ecology of the Federally Endangered Blunt-Nosed Leopard Lizard (Gambelia Sila).” Edited by Steven Cooke. </w:t>
      </w:r>
      <w:r w:rsidRPr="00AE4CB6">
        <w:rPr>
          <w:rFonts w:ascii="Calibri" w:hAnsi="Calibri" w:cs="Calibri"/>
          <w:i/>
          <w:iCs/>
        </w:rPr>
        <w:t>Conservation Physiology</w:t>
      </w:r>
      <w:r w:rsidRPr="00AE4CB6">
        <w:rPr>
          <w:rFonts w:ascii="Calibri" w:hAnsi="Calibri" w:cs="Calibri"/>
        </w:rPr>
        <w:t xml:space="preserve"> 8 (1): coaa014. https://doi.org/10.1093/conphys/coaa014.</w:t>
      </w:r>
    </w:p>
    <w:p w14:paraId="0CD2C5AB" w14:textId="77777777" w:rsidR="00AE4CB6" w:rsidRPr="00AE4CB6" w:rsidRDefault="00AE4CB6" w:rsidP="00AE4CB6">
      <w:pPr>
        <w:pStyle w:val="Bibliography"/>
        <w:rPr>
          <w:rFonts w:ascii="Calibri" w:hAnsi="Calibri" w:cs="Calibri"/>
        </w:rPr>
      </w:pPr>
      <w:r w:rsidRPr="00AE4CB6">
        <w:rPr>
          <w:rFonts w:ascii="Calibri" w:hAnsi="Calibri" w:cs="Calibri"/>
        </w:rPr>
        <w:t xml:space="preserve">Karanth, K. Ullas. 1995. “Estimating Tiger Panthera Tigris Populations from Camera-Trap Data Using Capture—Recapture Models.” </w:t>
      </w:r>
      <w:r w:rsidRPr="00AE4CB6">
        <w:rPr>
          <w:rFonts w:ascii="Calibri" w:hAnsi="Calibri" w:cs="Calibri"/>
          <w:i/>
          <w:iCs/>
        </w:rPr>
        <w:t>Biological Conservation</w:t>
      </w:r>
      <w:r w:rsidRPr="00AE4CB6">
        <w:rPr>
          <w:rFonts w:ascii="Calibri" w:hAnsi="Calibri" w:cs="Calibri"/>
        </w:rPr>
        <w:t xml:space="preserve"> 71 (3): 333–38. https://doi.org/10.1016/0006-3207(94)00057-W.</w:t>
      </w:r>
    </w:p>
    <w:p w14:paraId="0CF5DEFB" w14:textId="77777777" w:rsidR="00AE4CB6" w:rsidRPr="00AE4CB6" w:rsidRDefault="00AE4CB6" w:rsidP="00AE4CB6">
      <w:pPr>
        <w:pStyle w:val="Bibliography"/>
        <w:rPr>
          <w:rFonts w:ascii="Calibri" w:hAnsi="Calibri" w:cs="Calibri"/>
        </w:rPr>
      </w:pPr>
      <w:r w:rsidRPr="00AE4CB6">
        <w:rPr>
          <w:rFonts w:ascii="Calibri" w:hAnsi="Calibri" w:cs="Calibri"/>
        </w:rPr>
        <w:t xml:space="preserve">Kogan, Felix, and Wei Guo. 2015. “2006–2015 Mega-Drought in the Western USA and Its Monitoring from Space Data.” </w:t>
      </w:r>
      <w:r w:rsidRPr="00AE4CB6">
        <w:rPr>
          <w:rFonts w:ascii="Calibri" w:hAnsi="Calibri" w:cs="Calibri"/>
          <w:i/>
          <w:iCs/>
        </w:rPr>
        <w:t>Geomatics, Natural Hazards and Risk</w:t>
      </w:r>
      <w:r w:rsidRPr="00AE4CB6">
        <w:rPr>
          <w:rFonts w:ascii="Calibri" w:hAnsi="Calibri" w:cs="Calibri"/>
        </w:rPr>
        <w:t xml:space="preserve"> 6 (8): 651–68. https://doi.org/10.1080/19475705.2015.1079265.</w:t>
      </w:r>
    </w:p>
    <w:p w14:paraId="4F77FCF4" w14:textId="77777777" w:rsidR="00AE4CB6" w:rsidRPr="00AE4CB6" w:rsidRDefault="00AE4CB6" w:rsidP="00AE4CB6">
      <w:pPr>
        <w:pStyle w:val="Bibliography"/>
        <w:rPr>
          <w:rFonts w:ascii="Calibri" w:hAnsi="Calibri" w:cs="Calibri"/>
        </w:rPr>
      </w:pPr>
      <w:r w:rsidRPr="00AE4CB6">
        <w:rPr>
          <w:rFonts w:ascii="Calibri" w:hAnsi="Calibri" w:cs="Calibri"/>
        </w:rPr>
        <w:t xml:space="preserve">Lelièvre, Hervé, Gabriel Blouin-Demers, Xavier Bonnet, and Olivier Lourdais. 2010. “Thermal Benefits of Artificial Shelters in Snakes: A Radiotelemetric Study of Two Sympatric Colubrids.” </w:t>
      </w:r>
      <w:r w:rsidRPr="00AE4CB6">
        <w:rPr>
          <w:rFonts w:ascii="Calibri" w:hAnsi="Calibri" w:cs="Calibri"/>
          <w:i/>
          <w:iCs/>
        </w:rPr>
        <w:t>Journal of Thermal Biology</w:t>
      </w:r>
      <w:r w:rsidRPr="00AE4CB6">
        <w:rPr>
          <w:rFonts w:ascii="Calibri" w:hAnsi="Calibri" w:cs="Calibri"/>
        </w:rPr>
        <w:t xml:space="preserve"> 35 (7): 324–31. https://doi.org/10.1016/j.jtherbio.2010.06.011.</w:t>
      </w:r>
    </w:p>
    <w:p w14:paraId="492FF834" w14:textId="77777777" w:rsidR="00AE4CB6" w:rsidRPr="00AE4CB6" w:rsidRDefault="00AE4CB6" w:rsidP="00AE4CB6">
      <w:pPr>
        <w:pStyle w:val="Bibliography"/>
        <w:rPr>
          <w:rFonts w:ascii="Calibri" w:hAnsi="Calibri" w:cs="Calibri"/>
        </w:rPr>
      </w:pPr>
      <w:r w:rsidRPr="00AE4CB6">
        <w:rPr>
          <w:rFonts w:ascii="Calibri" w:hAnsi="Calibri" w:cs="Calibri"/>
        </w:rPr>
        <w:t xml:space="preserve">Lortie, Christopher J., Eva Gruber, Alex Filazzola, Taylor Noble, and Michael Westphal. 2018. “The Groot Effect: Plant Facilitation and Desert Shrub Regrowth Following Extensive Damage.” </w:t>
      </w:r>
      <w:r w:rsidRPr="00AE4CB6">
        <w:rPr>
          <w:rFonts w:ascii="Calibri" w:hAnsi="Calibri" w:cs="Calibri"/>
          <w:i/>
          <w:iCs/>
        </w:rPr>
        <w:t>Ecology and Evolution</w:t>
      </w:r>
      <w:r w:rsidRPr="00AE4CB6">
        <w:rPr>
          <w:rFonts w:ascii="Calibri" w:hAnsi="Calibri" w:cs="Calibri"/>
        </w:rPr>
        <w:t xml:space="preserve"> 8 (1): 706–15. https://doi.org/10.1002/ece3.3671.</w:t>
      </w:r>
    </w:p>
    <w:p w14:paraId="5051BB61" w14:textId="77777777" w:rsidR="00AE4CB6" w:rsidRPr="00AE4CB6" w:rsidRDefault="00AE4CB6" w:rsidP="00AE4CB6">
      <w:pPr>
        <w:pStyle w:val="Bibliography"/>
        <w:rPr>
          <w:rFonts w:ascii="Calibri" w:hAnsi="Calibri" w:cs="Calibri"/>
        </w:rPr>
      </w:pPr>
      <w:r w:rsidRPr="00AE4CB6">
        <w:rPr>
          <w:rFonts w:ascii="Calibri" w:hAnsi="Calibri" w:cs="Calibri"/>
        </w:rPr>
        <w:t xml:space="preserve">Lundholm, Jeremy T. 2009. “Plant Species Diversity and Environmental Heterogeneity: Spatial Scale and Competing Hypotheses.” </w:t>
      </w:r>
      <w:r w:rsidRPr="00AE4CB6">
        <w:rPr>
          <w:rFonts w:ascii="Calibri" w:hAnsi="Calibri" w:cs="Calibri"/>
          <w:i/>
          <w:iCs/>
        </w:rPr>
        <w:t>Journal of Vegetation Science</w:t>
      </w:r>
      <w:r w:rsidRPr="00AE4CB6">
        <w:rPr>
          <w:rFonts w:ascii="Calibri" w:hAnsi="Calibri" w:cs="Calibri"/>
        </w:rPr>
        <w:t xml:space="preserve"> 20 (3): 377–91. https://doi.org/10.1111/j.1654-1103.2009.05577.x.</w:t>
      </w:r>
    </w:p>
    <w:p w14:paraId="6A8E65EE" w14:textId="77777777" w:rsidR="00AE4CB6" w:rsidRPr="00AE4CB6" w:rsidRDefault="00AE4CB6" w:rsidP="00AE4CB6">
      <w:pPr>
        <w:pStyle w:val="Bibliography"/>
        <w:rPr>
          <w:rFonts w:ascii="Calibri" w:hAnsi="Calibri" w:cs="Calibri"/>
        </w:rPr>
      </w:pPr>
      <w:r w:rsidRPr="00AE4CB6">
        <w:rPr>
          <w:rFonts w:ascii="Calibri" w:hAnsi="Calibri" w:cs="Calibri"/>
        </w:rPr>
        <w:t xml:space="preserve">Marion, G.M., G.H.R. Henry, D.W. Freckman, J. Johnstone, G. Jones, M.H. Jones, E. Lévesque, et al. 1997. “Open-Top Designs for Manipulating Field Temperature in High-Latitude Ecosystems.” </w:t>
      </w:r>
      <w:r w:rsidRPr="00AE4CB6">
        <w:rPr>
          <w:rFonts w:ascii="Calibri" w:hAnsi="Calibri" w:cs="Calibri"/>
          <w:i/>
          <w:iCs/>
        </w:rPr>
        <w:t>Global Change Biology</w:t>
      </w:r>
      <w:r w:rsidRPr="00AE4CB6">
        <w:rPr>
          <w:rFonts w:ascii="Calibri" w:hAnsi="Calibri" w:cs="Calibri"/>
        </w:rPr>
        <w:t xml:space="preserve"> 3 (S1): 20–32. https://doi.org/10.1111/j.1365-2486.1997.gcb136.x.</w:t>
      </w:r>
    </w:p>
    <w:p w14:paraId="73E958AA" w14:textId="77777777" w:rsidR="00AE4CB6" w:rsidRPr="00AE4CB6" w:rsidRDefault="00AE4CB6" w:rsidP="00AE4CB6">
      <w:pPr>
        <w:pStyle w:val="Bibliography"/>
        <w:rPr>
          <w:rFonts w:ascii="Calibri" w:hAnsi="Calibri" w:cs="Calibri"/>
        </w:rPr>
      </w:pPr>
      <w:r w:rsidRPr="00AE4CB6">
        <w:rPr>
          <w:rFonts w:ascii="Calibri" w:hAnsi="Calibri" w:cs="Calibri"/>
        </w:rPr>
        <w:t xml:space="preserve">Meyer, Susan E., and Burton K. Pendleton. 2005. “Factors Affecting Seed Germination and Seedling Establishment of a Long-Lived Desert Shrub (Coleogyne Ramosissima: Rosaceae).” </w:t>
      </w:r>
      <w:r w:rsidRPr="00AE4CB6">
        <w:rPr>
          <w:rFonts w:ascii="Calibri" w:hAnsi="Calibri" w:cs="Calibri"/>
          <w:i/>
          <w:iCs/>
        </w:rPr>
        <w:t>Plant Ecology</w:t>
      </w:r>
      <w:r w:rsidRPr="00AE4CB6">
        <w:rPr>
          <w:rFonts w:ascii="Calibri" w:hAnsi="Calibri" w:cs="Calibri"/>
        </w:rPr>
        <w:t xml:space="preserve"> 178 (2): 171–87. https://doi.org/10.1007/s11258-004-3038-x.</w:t>
      </w:r>
    </w:p>
    <w:p w14:paraId="59FB5F9A" w14:textId="77777777" w:rsidR="00AE4CB6" w:rsidRPr="00AE4CB6" w:rsidRDefault="00AE4CB6" w:rsidP="00AE4CB6">
      <w:pPr>
        <w:pStyle w:val="Bibliography"/>
        <w:rPr>
          <w:rFonts w:ascii="Calibri" w:hAnsi="Calibri" w:cs="Calibri"/>
        </w:rPr>
      </w:pPr>
      <w:r w:rsidRPr="00AE4CB6">
        <w:rPr>
          <w:rFonts w:ascii="Calibri" w:hAnsi="Calibri" w:cs="Calibri"/>
        </w:rPr>
        <w:t xml:space="preserve">Miriti, Maria N., S. Joseph Wright, and Henry F. Howe. 2001. “THE EFFECTS OF NEIGHBORS ON THE DEMOGRAPHY OF A DOMINANT DESERT SHRUB ( </w:t>
      </w:r>
      <w:r w:rsidRPr="00AE4CB6">
        <w:rPr>
          <w:rFonts w:ascii="Calibri" w:hAnsi="Calibri" w:cs="Calibri"/>
          <w:i/>
          <w:iCs/>
        </w:rPr>
        <w:t>AMBROSIA DUMOSA</w:t>
      </w:r>
      <w:r w:rsidRPr="00AE4CB6">
        <w:rPr>
          <w:rFonts w:ascii="Calibri" w:hAnsi="Calibri" w:cs="Calibri"/>
        </w:rPr>
        <w:t xml:space="preserve"> ).” </w:t>
      </w:r>
      <w:r w:rsidRPr="00AE4CB6">
        <w:rPr>
          <w:rFonts w:ascii="Calibri" w:hAnsi="Calibri" w:cs="Calibri"/>
          <w:i/>
          <w:iCs/>
        </w:rPr>
        <w:t>Ecological Monographs</w:t>
      </w:r>
      <w:r w:rsidRPr="00AE4CB6">
        <w:rPr>
          <w:rFonts w:ascii="Calibri" w:hAnsi="Calibri" w:cs="Calibri"/>
        </w:rPr>
        <w:t xml:space="preserve"> 71 (4): 491–509. https://doi.org/10.1890/0012-9615(2001)071[0491:TEONOT]2.0.CO;2.</w:t>
      </w:r>
    </w:p>
    <w:p w14:paraId="1B8F7BE0" w14:textId="77777777" w:rsidR="00AE4CB6" w:rsidRPr="00AE4CB6" w:rsidRDefault="00AE4CB6" w:rsidP="00AE4CB6">
      <w:pPr>
        <w:pStyle w:val="Bibliography"/>
        <w:rPr>
          <w:rFonts w:ascii="Calibri" w:hAnsi="Calibri" w:cs="Calibri"/>
        </w:rPr>
      </w:pPr>
      <w:r w:rsidRPr="00AE4CB6">
        <w:rPr>
          <w:rFonts w:ascii="Calibri" w:hAnsi="Calibri" w:cs="Calibri"/>
        </w:rPr>
        <w:t xml:space="preserve">Missa, Olivier, Yves Basset, Alfonso Alonso, Scott E. Miller, Gianfranco Curletti, Marc De Meyer, Connal Eardley, Mervyn W. Mansell, and Thomas Wagner. 2009. “Monitoring Arthropods in a Tropical Landscape: Relative Effects of Sampling Methods and Habitat Types on Trap Catches.” </w:t>
      </w:r>
      <w:r w:rsidRPr="00AE4CB6">
        <w:rPr>
          <w:rFonts w:ascii="Calibri" w:hAnsi="Calibri" w:cs="Calibri"/>
          <w:i/>
          <w:iCs/>
        </w:rPr>
        <w:t>Journal of Insect Conservation</w:t>
      </w:r>
      <w:r w:rsidRPr="00AE4CB6">
        <w:rPr>
          <w:rFonts w:ascii="Calibri" w:hAnsi="Calibri" w:cs="Calibri"/>
        </w:rPr>
        <w:t xml:space="preserve"> 13 (1): 103–18. https://doi.org/10.1007/s10841-007-9130-5.</w:t>
      </w:r>
    </w:p>
    <w:p w14:paraId="6A900D8D" w14:textId="77777777" w:rsidR="00AE4CB6" w:rsidRPr="00AE4CB6" w:rsidRDefault="00AE4CB6" w:rsidP="00AE4CB6">
      <w:pPr>
        <w:pStyle w:val="Bibliography"/>
        <w:rPr>
          <w:rFonts w:ascii="Calibri" w:hAnsi="Calibri" w:cs="Calibri"/>
        </w:rPr>
      </w:pPr>
      <w:r w:rsidRPr="00AE4CB6">
        <w:rPr>
          <w:rFonts w:ascii="Calibri" w:hAnsi="Calibri" w:cs="Calibri"/>
        </w:rPr>
        <w:t xml:space="preserve">Moher, David, Alessandro Liberati, Jennifer Tetzlaff, Douglas G. Altman, and The PRISMA Group. 2009. “Preferred Reporting Items for Systematic Reviews and Meta-Analyses: The PRISMA Statement.” </w:t>
      </w:r>
      <w:r w:rsidRPr="00AE4CB6">
        <w:rPr>
          <w:rFonts w:ascii="Calibri" w:hAnsi="Calibri" w:cs="Calibri"/>
          <w:i/>
          <w:iCs/>
        </w:rPr>
        <w:t>PLoS Medicine</w:t>
      </w:r>
      <w:r w:rsidRPr="00AE4CB6">
        <w:rPr>
          <w:rFonts w:ascii="Calibri" w:hAnsi="Calibri" w:cs="Calibri"/>
        </w:rPr>
        <w:t xml:space="preserve"> 6 (7): e1000097. https://doi.org/10.1371/journal.pmed.1000097.</w:t>
      </w:r>
    </w:p>
    <w:p w14:paraId="3364B782" w14:textId="77777777" w:rsidR="00AE4CB6" w:rsidRPr="00AE4CB6" w:rsidRDefault="00AE4CB6" w:rsidP="00AE4CB6">
      <w:pPr>
        <w:pStyle w:val="Bibliography"/>
        <w:rPr>
          <w:rFonts w:ascii="Calibri" w:hAnsi="Calibri" w:cs="Calibri"/>
        </w:rPr>
      </w:pPr>
      <w:r w:rsidRPr="00AE4CB6">
        <w:rPr>
          <w:rFonts w:ascii="Calibri" w:hAnsi="Calibri" w:cs="Calibri"/>
        </w:rPr>
        <w:lastRenderedPageBreak/>
        <w:t>Molau, Ulf, and Per Molgaard. 1996. “International Tundra Experiment.” Danish Polar Center. https://www.gvsu.edu/cms4/asset/3A8AF24B-DDCC-71FD-83D796AFC483CEEF/itexmanualfull.pdf.</w:t>
      </w:r>
    </w:p>
    <w:p w14:paraId="39E0D589" w14:textId="77777777" w:rsidR="00AE4CB6" w:rsidRPr="00AE4CB6" w:rsidRDefault="00AE4CB6" w:rsidP="00AE4CB6">
      <w:pPr>
        <w:pStyle w:val="Bibliography"/>
        <w:rPr>
          <w:rFonts w:ascii="Calibri" w:hAnsi="Calibri" w:cs="Calibri"/>
        </w:rPr>
      </w:pPr>
      <w:r w:rsidRPr="00AE4CB6">
        <w:rPr>
          <w:rFonts w:ascii="Calibri" w:hAnsi="Calibri" w:cs="Calibri"/>
        </w:rPr>
        <w:t xml:space="preserve">Nabhan, Gary Paul. 2013. </w:t>
      </w:r>
      <w:r w:rsidRPr="00AE4CB6">
        <w:rPr>
          <w:rFonts w:ascii="Calibri" w:hAnsi="Calibri" w:cs="Calibri"/>
          <w:i/>
          <w:iCs/>
        </w:rPr>
        <w:t>Growing Food in a Hotter, Drier Land: Lessons from Desert Farmers on Adapting to Climate Uncertainty</w:t>
      </w:r>
      <w:r w:rsidRPr="00AE4CB6">
        <w:rPr>
          <w:rFonts w:ascii="Calibri" w:hAnsi="Calibri" w:cs="Calibri"/>
        </w:rPr>
        <w:t>. White River Junction, Vt: Chelsea Green Pub.</w:t>
      </w:r>
    </w:p>
    <w:p w14:paraId="016CC469" w14:textId="77777777" w:rsidR="00AE4CB6" w:rsidRPr="00AE4CB6" w:rsidRDefault="00AE4CB6" w:rsidP="00AE4CB6">
      <w:pPr>
        <w:pStyle w:val="Bibliography"/>
        <w:rPr>
          <w:rFonts w:ascii="Calibri" w:hAnsi="Calibri" w:cs="Calibri"/>
        </w:rPr>
      </w:pPr>
      <w:r w:rsidRPr="00AE4CB6">
        <w:rPr>
          <w:rFonts w:ascii="Calibri" w:hAnsi="Calibri" w:cs="Calibri"/>
        </w:rPr>
        <w:t xml:space="preserve">Nopper, Joachim, Jana C. Riemann, Katja Brinkmann, Mark-Oliver Rödel, and Jörg U. Ganzhorn. 2018. “Differences in Land Cover – Biodiversity Relationships Complicate the Assignment of Conservation Values in Human-Used Landscapes.” </w:t>
      </w:r>
      <w:r w:rsidRPr="00AE4CB6">
        <w:rPr>
          <w:rFonts w:ascii="Calibri" w:hAnsi="Calibri" w:cs="Calibri"/>
          <w:i/>
          <w:iCs/>
        </w:rPr>
        <w:t>Ecological Indicators</w:t>
      </w:r>
      <w:r w:rsidRPr="00AE4CB6">
        <w:rPr>
          <w:rFonts w:ascii="Calibri" w:hAnsi="Calibri" w:cs="Calibri"/>
        </w:rPr>
        <w:t xml:space="preserve"> 90 (July): 112–19. https://doi.org/10.1016/j.ecolind.2018.02.004.</w:t>
      </w:r>
    </w:p>
    <w:p w14:paraId="44B7A93D" w14:textId="77777777" w:rsidR="00AE4CB6" w:rsidRPr="00AE4CB6" w:rsidRDefault="00AE4CB6" w:rsidP="00AE4CB6">
      <w:pPr>
        <w:pStyle w:val="Bibliography"/>
        <w:rPr>
          <w:rFonts w:ascii="Calibri" w:hAnsi="Calibri" w:cs="Calibri"/>
        </w:rPr>
      </w:pPr>
      <w:r w:rsidRPr="00AE4CB6">
        <w:rPr>
          <w:rFonts w:ascii="Calibri" w:hAnsi="Calibri" w:cs="Calibri"/>
        </w:rPr>
        <w:t xml:space="preserve">Pearson, Dean E., Yvette K. Ortega, Özkan Eren, and José L. Hierro. 2018. “Community Assembly Theory as a Framework for Biological Invasions.” </w:t>
      </w:r>
      <w:r w:rsidRPr="00AE4CB6">
        <w:rPr>
          <w:rFonts w:ascii="Calibri" w:hAnsi="Calibri" w:cs="Calibri"/>
          <w:i/>
          <w:iCs/>
        </w:rPr>
        <w:t>Trends in Ecology &amp; Evolution</w:t>
      </w:r>
      <w:r w:rsidRPr="00AE4CB6">
        <w:rPr>
          <w:rFonts w:ascii="Calibri" w:hAnsi="Calibri" w:cs="Calibri"/>
        </w:rPr>
        <w:t xml:space="preserve"> 33 (5): 313–25. https://doi.org/10.1016/j.tree.2018.03.002.</w:t>
      </w:r>
    </w:p>
    <w:p w14:paraId="54E472BC" w14:textId="77777777" w:rsidR="00AE4CB6" w:rsidRPr="00AE4CB6" w:rsidRDefault="00AE4CB6" w:rsidP="00AE4CB6">
      <w:pPr>
        <w:pStyle w:val="Bibliography"/>
        <w:rPr>
          <w:rFonts w:ascii="Calibri" w:hAnsi="Calibri" w:cs="Calibri"/>
        </w:rPr>
      </w:pPr>
      <w:r w:rsidRPr="00AE4CB6">
        <w:rPr>
          <w:rFonts w:ascii="Calibri" w:hAnsi="Calibri" w:cs="Calibri"/>
        </w:rPr>
        <w:t xml:space="preserve">Rovero, Francesco, and Andrew R. Marshall. 2009. “Camera Trapping Photographic Rate as an Index of Density in Forest Ungulates.” </w:t>
      </w:r>
      <w:r w:rsidRPr="00AE4CB6">
        <w:rPr>
          <w:rFonts w:ascii="Calibri" w:hAnsi="Calibri" w:cs="Calibri"/>
          <w:i/>
          <w:iCs/>
        </w:rPr>
        <w:t>Journal of Applied Ecology</w:t>
      </w:r>
      <w:r w:rsidRPr="00AE4CB6">
        <w:rPr>
          <w:rFonts w:ascii="Calibri" w:hAnsi="Calibri" w:cs="Calibri"/>
        </w:rPr>
        <w:t xml:space="preserve"> 46 (5): 1011–17. https://doi.org/10.1111/j.1365-2664.2009.01705.x.</w:t>
      </w:r>
    </w:p>
    <w:p w14:paraId="5B1278FA" w14:textId="77777777" w:rsidR="00AE4CB6" w:rsidRPr="00AE4CB6" w:rsidRDefault="00AE4CB6" w:rsidP="00AE4CB6">
      <w:pPr>
        <w:pStyle w:val="Bibliography"/>
        <w:rPr>
          <w:rFonts w:ascii="Calibri" w:hAnsi="Calibri" w:cs="Calibri"/>
        </w:rPr>
      </w:pPr>
      <w:r w:rsidRPr="00AE4CB6">
        <w:rPr>
          <w:rFonts w:ascii="Calibri" w:hAnsi="Calibri" w:cs="Calibri"/>
        </w:rPr>
        <w:t xml:space="preserve">Sawyer, John O, Todd Keeler-Wolf, and Julie Evens. 2009. </w:t>
      </w:r>
      <w:r w:rsidRPr="00AE4CB6">
        <w:rPr>
          <w:rFonts w:ascii="Calibri" w:hAnsi="Calibri" w:cs="Calibri"/>
          <w:i/>
          <w:iCs/>
        </w:rPr>
        <w:t>A Manual of California Vegetation</w:t>
      </w:r>
      <w:r w:rsidRPr="00AE4CB6">
        <w:rPr>
          <w:rFonts w:ascii="Calibri" w:hAnsi="Calibri" w:cs="Calibri"/>
        </w:rPr>
        <w:t>. Sacramento, Calif.: California Native Plant Society Press. http://books.google.com/books?id=y40lAQAAMAAJ.</w:t>
      </w:r>
    </w:p>
    <w:p w14:paraId="6EB7F120" w14:textId="77777777" w:rsidR="00AE4CB6" w:rsidRPr="00AE4CB6" w:rsidRDefault="00AE4CB6" w:rsidP="00AE4CB6">
      <w:pPr>
        <w:pStyle w:val="Bibliography"/>
        <w:rPr>
          <w:rFonts w:ascii="Calibri" w:hAnsi="Calibri" w:cs="Calibri"/>
        </w:rPr>
      </w:pPr>
      <w:r w:rsidRPr="00AE4CB6">
        <w:rPr>
          <w:rFonts w:ascii="Calibri" w:hAnsi="Calibri" w:cs="Calibri"/>
        </w:rPr>
        <w:t xml:space="preserve">Shrode, Joy B., and Shelby D. Gerking. 1977. “Effects of Constant and Fluctuating Temperatures on Reproductive Performance of a Desert Pupfish, Cyprinodon n. Nevadensis.” </w:t>
      </w:r>
      <w:r w:rsidRPr="00AE4CB6">
        <w:rPr>
          <w:rFonts w:ascii="Calibri" w:hAnsi="Calibri" w:cs="Calibri"/>
          <w:i/>
          <w:iCs/>
        </w:rPr>
        <w:t>Physiological Zoology</w:t>
      </w:r>
      <w:r w:rsidRPr="00AE4CB6">
        <w:rPr>
          <w:rFonts w:ascii="Calibri" w:hAnsi="Calibri" w:cs="Calibri"/>
        </w:rPr>
        <w:t xml:space="preserve"> 50 (1): 1–10. https://doi.org/10.1086/physzool.50.1.30155710.</w:t>
      </w:r>
    </w:p>
    <w:p w14:paraId="21AA3E74" w14:textId="77777777" w:rsidR="00AE4CB6" w:rsidRPr="00AE4CB6" w:rsidRDefault="00AE4CB6" w:rsidP="00AE4CB6">
      <w:pPr>
        <w:pStyle w:val="Bibliography"/>
        <w:rPr>
          <w:rFonts w:ascii="Calibri" w:hAnsi="Calibri" w:cs="Calibri"/>
        </w:rPr>
      </w:pPr>
      <w:r w:rsidRPr="00AE4CB6">
        <w:rPr>
          <w:rFonts w:ascii="Calibri" w:hAnsi="Calibri" w:cs="Calibri"/>
        </w:rPr>
        <w:t xml:space="preserve">Si, Xingfeng, Roland Kays, and Ping Ding. 2014. “How Long Is Enough to Detect Terrestrial Animals? Estimating the Minimum Trapping Effort on Camera Traps.” </w:t>
      </w:r>
      <w:r w:rsidRPr="00AE4CB6">
        <w:rPr>
          <w:rFonts w:ascii="Calibri" w:hAnsi="Calibri" w:cs="Calibri"/>
          <w:i/>
          <w:iCs/>
        </w:rPr>
        <w:t>PeerJ</w:t>
      </w:r>
      <w:r w:rsidRPr="00AE4CB6">
        <w:rPr>
          <w:rFonts w:ascii="Calibri" w:hAnsi="Calibri" w:cs="Calibri"/>
        </w:rPr>
        <w:t xml:space="preserve"> 2 (May): e374. https://doi.org/10.7717/peerj.374.</w:t>
      </w:r>
    </w:p>
    <w:p w14:paraId="1B2ABC4A" w14:textId="77777777" w:rsidR="00AE4CB6" w:rsidRPr="00AE4CB6" w:rsidRDefault="00AE4CB6" w:rsidP="00AE4CB6">
      <w:pPr>
        <w:pStyle w:val="Bibliography"/>
        <w:rPr>
          <w:rFonts w:ascii="Calibri" w:hAnsi="Calibri" w:cs="Calibri"/>
        </w:rPr>
      </w:pPr>
      <w:r w:rsidRPr="00AE4CB6">
        <w:rPr>
          <w:rFonts w:ascii="Calibri" w:hAnsi="Calibri" w:cs="Calibri"/>
        </w:rPr>
        <w:t xml:space="preserve">Sudmeyer, R. A., M. C. Crawford, H. Meinke, P. L. Poulton, and M. J. Robertson. 2002. “Effect of Artificial Wind Shelters on the Growth and Yield of Rainfed Crops.” </w:t>
      </w:r>
      <w:r w:rsidRPr="00AE4CB6">
        <w:rPr>
          <w:rFonts w:ascii="Calibri" w:hAnsi="Calibri" w:cs="Calibri"/>
          <w:i/>
          <w:iCs/>
        </w:rPr>
        <w:t>Australian Journal of Experimental Agriculture</w:t>
      </w:r>
      <w:r w:rsidRPr="00AE4CB6">
        <w:rPr>
          <w:rFonts w:ascii="Calibri" w:hAnsi="Calibri" w:cs="Calibri"/>
        </w:rPr>
        <w:t xml:space="preserve"> 42 (6): 841. https://doi.org/10.1071/EA02018.</w:t>
      </w:r>
    </w:p>
    <w:p w14:paraId="518615AF" w14:textId="77777777" w:rsidR="00AE4CB6" w:rsidRPr="00AE4CB6" w:rsidRDefault="00AE4CB6" w:rsidP="00AE4CB6">
      <w:pPr>
        <w:pStyle w:val="Bibliography"/>
        <w:rPr>
          <w:rFonts w:ascii="Calibri" w:hAnsi="Calibri" w:cs="Calibri"/>
        </w:rPr>
      </w:pPr>
      <w:r w:rsidRPr="00AE4CB6">
        <w:rPr>
          <w:rFonts w:ascii="Calibri" w:hAnsi="Calibri" w:cs="Calibri"/>
        </w:rPr>
        <w:t xml:space="preserve">Throop, Heather L., Lara G. Reichmann, Osvaldo E. Sala, and Steven R. Archer. 2012. “Response of Dominant Grass and Shrub Species to Water Manipulation: An Ecophysiological Basis for Shrub Invasion in a Chihuahuan Desert Grassland.” </w:t>
      </w:r>
      <w:r w:rsidRPr="00AE4CB6">
        <w:rPr>
          <w:rFonts w:ascii="Calibri" w:hAnsi="Calibri" w:cs="Calibri"/>
          <w:i/>
          <w:iCs/>
        </w:rPr>
        <w:t>Oecologia</w:t>
      </w:r>
      <w:r w:rsidRPr="00AE4CB6">
        <w:rPr>
          <w:rFonts w:ascii="Calibri" w:hAnsi="Calibri" w:cs="Calibri"/>
        </w:rPr>
        <w:t xml:space="preserve"> 169 (2): 373–83. https://doi.org/10.1007/s00442-011-2217-4.</w:t>
      </w:r>
    </w:p>
    <w:p w14:paraId="1FFABA43" w14:textId="77777777" w:rsidR="00AE4CB6" w:rsidRPr="00AE4CB6" w:rsidRDefault="00AE4CB6" w:rsidP="00AE4CB6">
      <w:pPr>
        <w:pStyle w:val="Bibliography"/>
        <w:rPr>
          <w:rFonts w:ascii="Calibri" w:hAnsi="Calibri" w:cs="Calibri"/>
        </w:rPr>
      </w:pPr>
      <w:r w:rsidRPr="00AE4CB6">
        <w:rPr>
          <w:rFonts w:ascii="Calibri" w:hAnsi="Calibri" w:cs="Calibri"/>
        </w:rPr>
        <w:t xml:space="preserve">Verón, S.R., J.M. Paruelo, and M. Oesterheld. 2006. “Assessing Desertification.” </w:t>
      </w:r>
      <w:r w:rsidRPr="00AE4CB6">
        <w:rPr>
          <w:rFonts w:ascii="Calibri" w:hAnsi="Calibri" w:cs="Calibri"/>
          <w:i/>
          <w:iCs/>
        </w:rPr>
        <w:t>Journal of Arid Environments</w:t>
      </w:r>
      <w:r w:rsidRPr="00AE4CB6">
        <w:rPr>
          <w:rFonts w:ascii="Calibri" w:hAnsi="Calibri" w:cs="Calibri"/>
        </w:rPr>
        <w:t xml:space="preserve"> 66 (4): 751–63. https://doi.org/10.1016/j.jaridenv.2006.01.021.</w:t>
      </w:r>
    </w:p>
    <w:p w14:paraId="70C84E17" w14:textId="77777777" w:rsidR="00AE4CB6" w:rsidRPr="00AE4CB6" w:rsidRDefault="00AE4CB6" w:rsidP="00AE4CB6">
      <w:pPr>
        <w:pStyle w:val="Bibliography"/>
        <w:rPr>
          <w:rFonts w:ascii="Calibri" w:hAnsi="Calibri" w:cs="Calibri"/>
        </w:rPr>
      </w:pPr>
      <w:r w:rsidRPr="00AE4CB6">
        <w:rPr>
          <w:rFonts w:ascii="Calibri" w:hAnsi="Calibri" w:cs="Calibri"/>
        </w:rPr>
        <w:t xml:space="preserve">Waldrop, M. P., and M. K. Firestone. 2006. “Response of Microbial Community Composition and Function to Soil Climate Change.” </w:t>
      </w:r>
      <w:r w:rsidRPr="00AE4CB6">
        <w:rPr>
          <w:rFonts w:ascii="Calibri" w:hAnsi="Calibri" w:cs="Calibri"/>
          <w:i/>
          <w:iCs/>
        </w:rPr>
        <w:t>Microbial Ecology</w:t>
      </w:r>
      <w:r w:rsidRPr="00AE4CB6">
        <w:rPr>
          <w:rFonts w:ascii="Calibri" w:hAnsi="Calibri" w:cs="Calibri"/>
        </w:rPr>
        <w:t xml:space="preserve"> 52 (4): 716–24. https://doi.org/10.1007/s00248-006-9103-3.</w:t>
      </w:r>
    </w:p>
    <w:p w14:paraId="4F68B992" w14:textId="77777777" w:rsidR="00AE4CB6" w:rsidRPr="00AE4CB6" w:rsidRDefault="00AE4CB6" w:rsidP="00AE4CB6">
      <w:pPr>
        <w:pStyle w:val="Bibliography"/>
        <w:rPr>
          <w:rFonts w:ascii="Calibri" w:hAnsi="Calibri" w:cs="Calibri"/>
        </w:rPr>
      </w:pPr>
      <w:r w:rsidRPr="00AE4CB6">
        <w:rPr>
          <w:rFonts w:ascii="Calibri" w:hAnsi="Calibri" w:cs="Calibri"/>
        </w:rPr>
        <w:t xml:space="preserve">Webb, Robert H., and Steven S. Stielstra. 1979. “Sheep Grazing Effects on Mojave Desert Vegetation and Soils.” </w:t>
      </w:r>
      <w:r w:rsidRPr="00AE4CB6">
        <w:rPr>
          <w:rFonts w:ascii="Calibri" w:hAnsi="Calibri" w:cs="Calibri"/>
          <w:i/>
          <w:iCs/>
        </w:rPr>
        <w:t>Environmental Management</w:t>
      </w:r>
      <w:r w:rsidRPr="00AE4CB6">
        <w:rPr>
          <w:rFonts w:ascii="Calibri" w:hAnsi="Calibri" w:cs="Calibri"/>
        </w:rPr>
        <w:t xml:space="preserve"> 3 (6): 517–29. https://doi.org/10.1007/BF01866321.</w:t>
      </w:r>
    </w:p>
    <w:p w14:paraId="7FA4018F" w14:textId="77777777" w:rsidR="00AE4CB6" w:rsidRPr="00AE4CB6" w:rsidRDefault="00AE4CB6" w:rsidP="00AE4CB6">
      <w:pPr>
        <w:pStyle w:val="Bibliography"/>
        <w:rPr>
          <w:rFonts w:ascii="Calibri" w:hAnsi="Calibri" w:cs="Calibri"/>
        </w:rPr>
      </w:pPr>
      <w:r w:rsidRPr="00AE4CB6">
        <w:rPr>
          <w:rFonts w:ascii="Calibri" w:hAnsi="Calibri" w:cs="Calibri"/>
        </w:rPr>
        <w:t xml:space="preserve">Wilson, Joseph S., Terry Griswold, and Olivia J. Messinger. 2008. “Sampling Bee Communities (Hymenoptera: Apiformes) in a Desert Landscape: Are Pan Traps Sufficient?” </w:t>
      </w:r>
      <w:r w:rsidRPr="00AE4CB6">
        <w:rPr>
          <w:rFonts w:ascii="Calibri" w:hAnsi="Calibri" w:cs="Calibri"/>
          <w:i/>
          <w:iCs/>
        </w:rPr>
        <w:t>Journal of the Kansas Entomological Society</w:t>
      </w:r>
      <w:r w:rsidRPr="00AE4CB6">
        <w:rPr>
          <w:rFonts w:ascii="Calibri" w:hAnsi="Calibri" w:cs="Calibri"/>
        </w:rPr>
        <w:t xml:space="preserve"> 81 (3): 288–300. https://doi.org/10.2317/JKES-802.06.1.</w:t>
      </w:r>
    </w:p>
    <w:p w14:paraId="51DCBDE3" w14:textId="77777777" w:rsidR="00AE4CB6" w:rsidRPr="00AE4CB6" w:rsidRDefault="00AE4CB6" w:rsidP="00AE4CB6">
      <w:pPr>
        <w:pStyle w:val="Bibliography"/>
        <w:rPr>
          <w:rFonts w:ascii="Calibri" w:hAnsi="Calibri" w:cs="Calibri"/>
        </w:rPr>
      </w:pPr>
      <w:r w:rsidRPr="00AE4CB6">
        <w:rPr>
          <w:rFonts w:ascii="Calibri" w:hAnsi="Calibri" w:cs="Calibri"/>
        </w:rPr>
        <w:t xml:space="preserve">Yahdjian, Laura, and Osvaldo E. Sala. 2002. “A Rainout Shelter Design for Intercepting Different Amounts of Rainfall.” </w:t>
      </w:r>
      <w:r w:rsidRPr="00AE4CB6">
        <w:rPr>
          <w:rFonts w:ascii="Calibri" w:hAnsi="Calibri" w:cs="Calibri"/>
          <w:i/>
          <w:iCs/>
        </w:rPr>
        <w:t>Oecologia</w:t>
      </w:r>
      <w:r w:rsidRPr="00AE4CB6">
        <w:rPr>
          <w:rFonts w:ascii="Calibri" w:hAnsi="Calibri" w:cs="Calibri"/>
        </w:rPr>
        <w:t xml:space="preserve"> 133 (2): 95–101. https://doi.org/10.1007/s00442-002-1024-3.</w:t>
      </w:r>
    </w:p>
    <w:p w14:paraId="1C6D9FE2" w14:textId="77777777" w:rsidR="00AE4CB6" w:rsidRPr="00AE4CB6" w:rsidRDefault="00AE4CB6" w:rsidP="00AE4CB6">
      <w:pPr>
        <w:pStyle w:val="Bibliography"/>
        <w:rPr>
          <w:rFonts w:ascii="Calibri" w:hAnsi="Calibri" w:cs="Calibri"/>
        </w:rPr>
      </w:pPr>
      <w:r w:rsidRPr="00AE4CB6">
        <w:rPr>
          <w:rFonts w:ascii="Calibri" w:hAnsi="Calibri" w:cs="Calibri"/>
        </w:rPr>
        <w:t xml:space="preserve">Yang, Zhiyong, Xueqi Liu, Mohua Zhou, Dexiecuo Ai, Gang Wang, Youshi Wang, Chengjin Chu, and Jeremy T. Lundholm. 2015. “The Effect of Environmental Heterogeneity on Species Richness Depends on Community Position along the Environmental Gradient.” </w:t>
      </w:r>
      <w:r w:rsidRPr="00AE4CB6">
        <w:rPr>
          <w:rFonts w:ascii="Calibri" w:hAnsi="Calibri" w:cs="Calibri"/>
          <w:i/>
          <w:iCs/>
        </w:rPr>
        <w:t>Scientific Reports</w:t>
      </w:r>
      <w:r w:rsidRPr="00AE4CB6">
        <w:rPr>
          <w:rFonts w:ascii="Calibri" w:hAnsi="Calibri" w:cs="Calibri"/>
        </w:rPr>
        <w:t xml:space="preserve"> 5 (1): 15723. https://doi.org/10.1038/srep15723.</w:t>
      </w:r>
    </w:p>
    <w:p w14:paraId="349B6297" w14:textId="77777777" w:rsidR="00F067FB" w:rsidRPr="007439EE" w:rsidRDefault="00AE4CB6" w:rsidP="00AE4CB6">
      <w:pPr>
        <w:rPr>
          <w:b/>
          <w:bCs/>
        </w:rPr>
      </w:pPr>
      <w:r>
        <w:rPr>
          <w:b/>
          <w:bCs/>
        </w:rPr>
        <w:fldChar w:fldCharType="end"/>
      </w:r>
    </w:p>
    <w:sectPr w:rsidR="00F067FB" w:rsidRPr="007439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65E98"/>
    <w:multiLevelType w:val="hybridMultilevel"/>
    <w:tmpl w:val="16E00A30"/>
    <w:lvl w:ilvl="0" w:tplc="6D2ED6A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41F2B1B"/>
    <w:multiLevelType w:val="hybridMultilevel"/>
    <w:tmpl w:val="B328A4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B9E1EF9"/>
    <w:multiLevelType w:val="hybridMultilevel"/>
    <w:tmpl w:val="41A271B0"/>
    <w:lvl w:ilvl="0" w:tplc="38CC31D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3DC17E7"/>
    <w:multiLevelType w:val="hybridMultilevel"/>
    <w:tmpl w:val="52F4D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E1C5366"/>
    <w:multiLevelType w:val="hybridMultilevel"/>
    <w:tmpl w:val="641E67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o Zuliani">
    <w15:presenceInfo w15:providerId="Windows Live" w15:userId="d173dc985b42298e"/>
  </w15:person>
  <w15:person w15:author="Nargol Ghazian">
    <w15:presenceInfo w15:providerId="None" w15:userId="Nargol Ghaz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yNDQ3M7QwN7KwNLBQ0lEKTi0uzszPAymwrAUAalBUvywAAAA="/>
  </w:docVars>
  <w:rsids>
    <w:rsidRoot w:val="00FC0198"/>
    <w:rsid w:val="00004162"/>
    <w:rsid w:val="000258A8"/>
    <w:rsid w:val="000A1331"/>
    <w:rsid w:val="000A51E3"/>
    <w:rsid w:val="000E7D83"/>
    <w:rsid w:val="00143B23"/>
    <w:rsid w:val="00167CFA"/>
    <w:rsid w:val="00180806"/>
    <w:rsid w:val="00231BBD"/>
    <w:rsid w:val="002954D6"/>
    <w:rsid w:val="002C1D30"/>
    <w:rsid w:val="003129DE"/>
    <w:rsid w:val="00343D4C"/>
    <w:rsid w:val="003B5683"/>
    <w:rsid w:val="004D47BD"/>
    <w:rsid w:val="005617F4"/>
    <w:rsid w:val="005A4F36"/>
    <w:rsid w:val="006A217B"/>
    <w:rsid w:val="006A7479"/>
    <w:rsid w:val="0071735C"/>
    <w:rsid w:val="007439EE"/>
    <w:rsid w:val="0078416F"/>
    <w:rsid w:val="007B7CE8"/>
    <w:rsid w:val="007C7184"/>
    <w:rsid w:val="007F327E"/>
    <w:rsid w:val="0083221C"/>
    <w:rsid w:val="00880792"/>
    <w:rsid w:val="008A0BC7"/>
    <w:rsid w:val="008E54C7"/>
    <w:rsid w:val="008F66B2"/>
    <w:rsid w:val="00912CAB"/>
    <w:rsid w:val="00931630"/>
    <w:rsid w:val="00932DEE"/>
    <w:rsid w:val="00935FA2"/>
    <w:rsid w:val="0096186D"/>
    <w:rsid w:val="009C3119"/>
    <w:rsid w:val="009C376A"/>
    <w:rsid w:val="009F6CCB"/>
    <w:rsid w:val="00AE4CB6"/>
    <w:rsid w:val="00AF46D5"/>
    <w:rsid w:val="00B570F4"/>
    <w:rsid w:val="00C17F55"/>
    <w:rsid w:val="00C3779E"/>
    <w:rsid w:val="00CE00FC"/>
    <w:rsid w:val="00D22574"/>
    <w:rsid w:val="00DA46D0"/>
    <w:rsid w:val="00DD5E6A"/>
    <w:rsid w:val="00DE1BF1"/>
    <w:rsid w:val="00DF0279"/>
    <w:rsid w:val="00E029E6"/>
    <w:rsid w:val="00E031FD"/>
    <w:rsid w:val="00E232BF"/>
    <w:rsid w:val="00E26C9C"/>
    <w:rsid w:val="00EE0D5E"/>
    <w:rsid w:val="00F0512A"/>
    <w:rsid w:val="00F067FB"/>
    <w:rsid w:val="00FC0198"/>
    <w:rsid w:val="00FD7184"/>
    <w:rsid w:val="00FE39A6"/>
    <w:rsid w:val="00FF54A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41868"/>
  <w15:chartTrackingRefBased/>
  <w15:docId w15:val="{619AB953-427D-42AD-8025-086E398FC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439EE"/>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B23"/>
    <w:pPr>
      <w:ind w:left="720"/>
      <w:contextualSpacing/>
    </w:pPr>
  </w:style>
  <w:style w:type="character" w:customStyle="1" w:styleId="Heading2Char">
    <w:name w:val="Heading 2 Char"/>
    <w:basedOn w:val="DefaultParagraphFont"/>
    <w:link w:val="Heading2"/>
    <w:uiPriority w:val="9"/>
    <w:semiHidden/>
    <w:rsid w:val="007439EE"/>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semiHidden/>
    <w:unhideWhenUsed/>
    <w:rsid w:val="007439EE"/>
    <w:rPr>
      <w:rFonts w:ascii="Times New Roman" w:hAnsi="Times New Roman" w:cs="Times New Roman"/>
      <w:sz w:val="24"/>
      <w:szCs w:val="24"/>
      <w:lang w:val="en-US"/>
    </w:rPr>
  </w:style>
  <w:style w:type="paragraph" w:styleId="Bibliography">
    <w:name w:val="Bibliography"/>
    <w:basedOn w:val="Normal"/>
    <w:next w:val="Normal"/>
    <w:uiPriority w:val="37"/>
    <w:unhideWhenUsed/>
    <w:rsid w:val="007439EE"/>
    <w:pPr>
      <w:spacing w:after="0" w:line="240" w:lineRule="auto"/>
      <w:ind w:left="720" w:hanging="720"/>
    </w:pPr>
  </w:style>
  <w:style w:type="table" w:styleId="TableGrid">
    <w:name w:val="Table Grid"/>
    <w:basedOn w:val="TableNormal"/>
    <w:uiPriority w:val="39"/>
    <w:rsid w:val="00743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0512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512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67CFA"/>
    <w:rPr>
      <w:sz w:val="18"/>
      <w:szCs w:val="18"/>
    </w:rPr>
  </w:style>
  <w:style w:type="paragraph" w:styleId="CommentText">
    <w:name w:val="annotation text"/>
    <w:basedOn w:val="Normal"/>
    <w:link w:val="CommentTextChar"/>
    <w:uiPriority w:val="99"/>
    <w:semiHidden/>
    <w:unhideWhenUsed/>
    <w:rsid w:val="00167CFA"/>
    <w:pPr>
      <w:spacing w:line="240" w:lineRule="auto"/>
    </w:pPr>
    <w:rPr>
      <w:sz w:val="24"/>
      <w:szCs w:val="24"/>
    </w:rPr>
  </w:style>
  <w:style w:type="character" w:customStyle="1" w:styleId="CommentTextChar">
    <w:name w:val="Comment Text Char"/>
    <w:basedOn w:val="DefaultParagraphFont"/>
    <w:link w:val="CommentText"/>
    <w:uiPriority w:val="99"/>
    <w:semiHidden/>
    <w:rsid w:val="00167CFA"/>
    <w:rPr>
      <w:sz w:val="24"/>
      <w:szCs w:val="24"/>
    </w:rPr>
  </w:style>
  <w:style w:type="paragraph" w:styleId="CommentSubject">
    <w:name w:val="annotation subject"/>
    <w:basedOn w:val="CommentText"/>
    <w:next w:val="CommentText"/>
    <w:link w:val="CommentSubjectChar"/>
    <w:uiPriority w:val="99"/>
    <w:semiHidden/>
    <w:unhideWhenUsed/>
    <w:rsid w:val="00167CFA"/>
    <w:rPr>
      <w:b/>
      <w:bCs/>
      <w:sz w:val="20"/>
      <w:szCs w:val="20"/>
    </w:rPr>
  </w:style>
  <w:style w:type="character" w:customStyle="1" w:styleId="CommentSubjectChar">
    <w:name w:val="Comment Subject Char"/>
    <w:basedOn w:val="CommentTextChar"/>
    <w:link w:val="CommentSubject"/>
    <w:uiPriority w:val="99"/>
    <w:semiHidden/>
    <w:rsid w:val="00167C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12927</Words>
  <Characters>73684</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3</cp:revision>
  <dcterms:created xsi:type="dcterms:W3CDTF">2020-12-03T19:24:00Z</dcterms:created>
  <dcterms:modified xsi:type="dcterms:W3CDTF">2020-12-03T19:27:00Z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id="FznCtMbJ"/&gt;&lt;style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